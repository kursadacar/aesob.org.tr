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3.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0D3FE" w14:textId="77777777" w:rsidR="002F677E" w:rsidRPr="00CD6C39" w:rsidRDefault="002F677E" w:rsidP="00AE19AC">
      <w:pPr>
        <w:rPr>
          <w:rFonts w:ascii="Times New Roman" w:hAnsi="Times New Roman"/>
        </w:rPr>
      </w:pPr>
      <w:r w:rsidRPr="00CD6C39">
        <w:rPr>
          <w:rFonts w:ascii="Times New Roman" w:hAnsi="Times New Roman"/>
          <w:noProof/>
          <w:lang w:eastAsia="tr-TR"/>
        </w:rPr>
        <w:drawing>
          <wp:anchor distT="0" distB="0" distL="114300" distR="114300" simplePos="0" relativeHeight="251717632" behindDoc="1" locked="0" layoutInCell="1" allowOverlap="1" wp14:anchorId="5DFE5278" wp14:editId="0112CFED">
            <wp:simplePos x="0" y="0"/>
            <wp:positionH relativeFrom="column">
              <wp:posOffset>-958850</wp:posOffset>
            </wp:positionH>
            <wp:positionV relativeFrom="page">
              <wp:posOffset>-103414</wp:posOffset>
            </wp:positionV>
            <wp:extent cx="7657465" cy="10831195"/>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yk_kapak_zemin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57465" cy="10831195"/>
                    </a:xfrm>
                    <a:prstGeom prst="rect">
                      <a:avLst/>
                    </a:prstGeom>
                  </pic:spPr>
                </pic:pic>
              </a:graphicData>
            </a:graphic>
          </wp:anchor>
        </w:drawing>
      </w:r>
      <w:r w:rsidRPr="00CD6C39">
        <w:rPr>
          <w:rFonts w:ascii="Times New Roman" w:hAnsi="Times New Roman"/>
          <w:noProof/>
          <w:lang w:eastAsia="tr-TR"/>
        </w:rPr>
        <w:drawing>
          <wp:anchor distT="0" distB="0" distL="114300" distR="114300" simplePos="0" relativeHeight="251718656" behindDoc="1" locked="0" layoutInCell="1" allowOverlap="1" wp14:anchorId="4812C0E2" wp14:editId="127E6955">
            <wp:simplePos x="0" y="0"/>
            <wp:positionH relativeFrom="column">
              <wp:posOffset>3446145</wp:posOffset>
            </wp:positionH>
            <wp:positionV relativeFrom="paragraph">
              <wp:posOffset>104140</wp:posOffset>
            </wp:positionV>
            <wp:extent cx="845185" cy="116205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k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45185" cy="1162050"/>
                    </a:xfrm>
                    <a:prstGeom prst="rect">
                      <a:avLst/>
                    </a:prstGeom>
                  </pic:spPr>
                </pic:pic>
              </a:graphicData>
            </a:graphic>
          </wp:anchor>
        </w:drawing>
      </w:r>
      <w:r w:rsidRPr="00CD6C39">
        <w:rPr>
          <w:rFonts w:ascii="Times New Roman" w:hAnsi="Times New Roman"/>
          <w:noProof/>
          <w:lang w:eastAsia="tr-TR"/>
        </w:rPr>
        <w:drawing>
          <wp:anchor distT="0" distB="0" distL="114300" distR="114300" simplePos="0" relativeHeight="251719680" behindDoc="1" locked="0" layoutInCell="1" allowOverlap="1" wp14:anchorId="169BAEE8" wp14:editId="6D91C9A1">
            <wp:simplePos x="0" y="0"/>
            <wp:positionH relativeFrom="column">
              <wp:posOffset>1354878</wp:posOffset>
            </wp:positionH>
            <wp:positionV relativeFrom="paragraph">
              <wp:posOffset>123190</wp:posOffset>
            </wp:positionV>
            <wp:extent cx="1684655" cy="1149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s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84655" cy="1149350"/>
                    </a:xfrm>
                    <a:prstGeom prst="rect">
                      <a:avLst/>
                    </a:prstGeom>
                  </pic:spPr>
                </pic:pic>
              </a:graphicData>
            </a:graphic>
          </wp:anchor>
        </w:drawing>
      </w:r>
    </w:p>
    <w:p w14:paraId="6311A065" w14:textId="77777777" w:rsidR="002F677E" w:rsidRPr="00CD6C39" w:rsidRDefault="002F677E" w:rsidP="002F677E">
      <w:pPr>
        <w:jc w:val="center"/>
        <w:rPr>
          <w:rFonts w:ascii="Times New Roman" w:hAnsi="Times New Roman"/>
        </w:rPr>
      </w:pPr>
    </w:p>
    <w:p w14:paraId="36433CD3" w14:textId="77777777" w:rsidR="002F677E" w:rsidRPr="00CD6C39" w:rsidRDefault="002F677E" w:rsidP="002F677E">
      <w:pPr>
        <w:jc w:val="center"/>
        <w:rPr>
          <w:rFonts w:ascii="Times New Roman" w:hAnsi="Times New Roman"/>
        </w:rPr>
      </w:pPr>
    </w:p>
    <w:p w14:paraId="4C814757" w14:textId="77777777" w:rsidR="002F677E" w:rsidRPr="00CD6C39" w:rsidRDefault="002F677E" w:rsidP="002F677E">
      <w:pPr>
        <w:jc w:val="center"/>
        <w:rPr>
          <w:rFonts w:ascii="Times New Roman" w:hAnsi="Times New Roman"/>
        </w:rPr>
      </w:pPr>
    </w:p>
    <w:p w14:paraId="169AA289" w14:textId="77777777" w:rsidR="002F677E" w:rsidRPr="00CD6C39" w:rsidRDefault="002F677E" w:rsidP="002F677E">
      <w:pPr>
        <w:jc w:val="center"/>
        <w:rPr>
          <w:rFonts w:ascii="Times New Roman" w:hAnsi="Times New Roman"/>
          <w:b/>
          <w:sz w:val="28"/>
        </w:rPr>
      </w:pPr>
    </w:p>
    <w:p w14:paraId="20883C0D" w14:textId="77777777" w:rsidR="002E07D5" w:rsidRPr="008D5E29" w:rsidRDefault="00CB35E4" w:rsidP="002F677E">
      <w:pPr>
        <w:jc w:val="center"/>
        <w:rPr>
          <w:rFonts w:ascii="Times New Roman" w:hAnsi="Times New Roman"/>
          <w:b/>
          <w:sz w:val="28"/>
        </w:rPr>
      </w:pPr>
      <w:r w:rsidRPr="00A33C9A">
        <w:rPr>
          <w:rFonts w:ascii="Times New Roman" w:hAnsi="Times New Roman"/>
          <w:b/>
          <w:sz w:val="28"/>
        </w:rPr>
        <w:t>BİREYSEL VE TİCARİ KLİMA SİSTEMLERİ</w:t>
      </w:r>
      <w:r w:rsidR="00F61EBC" w:rsidRPr="00A33C9A">
        <w:rPr>
          <w:rFonts w:ascii="Times New Roman" w:hAnsi="Times New Roman"/>
          <w:b/>
          <w:sz w:val="28"/>
        </w:rPr>
        <w:t xml:space="preserve"> </w:t>
      </w:r>
    </w:p>
    <w:p w14:paraId="455A11A6" w14:textId="439E073B" w:rsidR="004B7354" w:rsidRPr="008D5E29" w:rsidRDefault="002E07D5" w:rsidP="002F677E">
      <w:pPr>
        <w:jc w:val="center"/>
        <w:rPr>
          <w:rFonts w:ascii="Times New Roman" w:hAnsi="Times New Roman"/>
          <w:b/>
          <w:sz w:val="28"/>
        </w:rPr>
      </w:pPr>
      <w:r w:rsidRPr="008D5E29">
        <w:rPr>
          <w:rFonts w:ascii="Times New Roman" w:hAnsi="Times New Roman"/>
          <w:b/>
          <w:sz w:val="28"/>
        </w:rPr>
        <w:t>MONTAJ VE SERVİS ELEMANI</w:t>
      </w:r>
    </w:p>
    <w:p w14:paraId="2B63E9C5" w14:textId="00B2502B" w:rsidR="002F677E" w:rsidRPr="00F12895" w:rsidRDefault="004B7354" w:rsidP="002F677E">
      <w:pPr>
        <w:jc w:val="center"/>
        <w:rPr>
          <w:rFonts w:ascii="Times New Roman" w:hAnsi="Times New Roman"/>
          <w:b/>
          <w:sz w:val="28"/>
        </w:rPr>
      </w:pPr>
      <w:r w:rsidRPr="008D5E29">
        <w:rPr>
          <w:rFonts w:ascii="Times New Roman" w:hAnsi="Times New Roman"/>
          <w:b/>
          <w:sz w:val="28"/>
        </w:rPr>
        <w:t xml:space="preserve">SEVİYE </w:t>
      </w:r>
      <w:r w:rsidR="002E07D5" w:rsidRPr="00F12895">
        <w:rPr>
          <w:rFonts w:ascii="Times New Roman" w:hAnsi="Times New Roman"/>
          <w:b/>
          <w:sz w:val="28"/>
        </w:rPr>
        <w:t>4</w:t>
      </w:r>
    </w:p>
    <w:p w14:paraId="330BE397" w14:textId="77777777" w:rsidR="002F677E" w:rsidRPr="009E45BA" w:rsidRDefault="002F677E" w:rsidP="002F677E">
      <w:pPr>
        <w:jc w:val="center"/>
        <w:rPr>
          <w:rFonts w:ascii="Times New Roman" w:hAnsi="Times New Roman"/>
          <w:sz w:val="28"/>
        </w:rPr>
      </w:pPr>
    </w:p>
    <w:p w14:paraId="6A26D418" w14:textId="77777777" w:rsidR="00CB59E7" w:rsidRPr="00A33C9A" w:rsidRDefault="00CB59E7" w:rsidP="002F677E">
      <w:pPr>
        <w:jc w:val="center"/>
        <w:rPr>
          <w:rFonts w:ascii="Times New Roman" w:hAnsi="Times New Roman"/>
          <w:b/>
          <w:sz w:val="28"/>
          <w:szCs w:val="28"/>
        </w:rPr>
      </w:pPr>
      <w:r w:rsidRPr="00966748">
        <w:rPr>
          <w:rFonts w:ascii="Times New Roman" w:hAnsi="Times New Roman"/>
          <w:b/>
          <w:sz w:val="28"/>
          <w:szCs w:val="28"/>
        </w:rPr>
        <w:t xml:space="preserve">REFERANS </w:t>
      </w:r>
      <w:r w:rsidRPr="00A33C9A">
        <w:rPr>
          <w:rFonts w:ascii="Times New Roman" w:hAnsi="Times New Roman"/>
          <w:b/>
          <w:sz w:val="28"/>
          <w:szCs w:val="28"/>
        </w:rPr>
        <w:t xml:space="preserve">KODU </w:t>
      </w:r>
    </w:p>
    <w:p w14:paraId="6EA39E6B" w14:textId="32F156D5" w:rsidR="002F677E" w:rsidRPr="00A33C9A" w:rsidRDefault="00FF6385" w:rsidP="002F677E">
      <w:pPr>
        <w:jc w:val="center"/>
        <w:rPr>
          <w:rFonts w:ascii="Times New Roman" w:hAnsi="Times New Roman"/>
          <w:b/>
          <w:sz w:val="28"/>
        </w:rPr>
      </w:pPr>
      <w:r w:rsidRPr="00A33C9A">
        <w:rPr>
          <w:rFonts w:ascii="Times New Roman" w:hAnsi="Times New Roman"/>
          <w:b/>
          <w:sz w:val="28"/>
          <w:szCs w:val="28"/>
        </w:rPr>
        <w:t>13</w:t>
      </w:r>
      <w:r w:rsidR="004B7354" w:rsidRPr="00A33C9A">
        <w:rPr>
          <w:rFonts w:ascii="Times New Roman" w:hAnsi="Times New Roman"/>
          <w:b/>
          <w:sz w:val="28"/>
          <w:szCs w:val="28"/>
        </w:rPr>
        <w:t>UMS</w:t>
      </w:r>
      <w:r w:rsidR="00A574E1" w:rsidRPr="00A33C9A">
        <w:rPr>
          <w:rFonts w:ascii="Times New Roman" w:hAnsi="Times New Roman"/>
          <w:b/>
          <w:sz w:val="28"/>
          <w:szCs w:val="28"/>
        </w:rPr>
        <w:t>0</w:t>
      </w:r>
      <w:r w:rsidRPr="00A33C9A">
        <w:rPr>
          <w:rFonts w:ascii="Times New Roman" w:hAnsi="Times New Roman"/>
          <w:b/>
          <w:sz w:val="28"/>
          <w:szCs w:val="28"/>
        </w:rPr>
        <w:t>3</w:t>
      </w:r>
      <w:r w:rsidR="00F61EBC" w:rsidRPr="00A33C9A">
        <w:rPr>
          <w:rFonts w:ascii="Times New Roman" w:hAnsi="Times New Roman"/>
          <w:b/>
          <w:sz w:val="28"/>
          <w:szCs w:val="28"/>
        </w:rPr>
        <w:t>5</w:t>
      </w:r>
      <w:r w:rsidR="002E07D5" w:rsidRPr="00A33C9A">
        <w:rPr>
          <w:rFonts w:ascii="Times New Roman" w:hAnsi="Times New Roman"/>
          <w:b/>
          <w:sz w:val="28"/>
          <w:szCs w:val="28"/>
        </w:rPr>
        <w:t>3</w:t>
      </w:r>
      <w:r w:rsidR="004B7354" w:rsidRPr="00A33C9A">
        <w:rPr>
          <w:rFonts w:ascii="Times New Roman" w:hAnsi="Times New Roman"/>
          <w:b/>
          <w:sz w:val="28"/>
          <w:szCs w:val="28"/>
        </w:rPr>
        <w:t>-</w:t>
      </w:r>
      <w:r w:rsidR="002E07D5" w:rsidRPr="00A33C9A">
        <w:rPr>
          <w:rFonts w:ascii="Times New Roman" w:hAnsi="Times New Roman"/>
          <w:b/>
          <w:sz w:val="28"/>
          <w:szCs w:val="28"/>
        </w:rPr>
        <w:t>4</w:t>
      </w:r>
    </w:p>
    <w:p w14:paraId="160158D3" w14:textId="77777777" w:rsidR="002F677E" w:rsidRPr="00A33C9A" w:rsidRDefault="002F677E" w:rsidP="002F677E">
      <w:pPr>
        <w:jc w:val="center"/>
        <w:rPr>
          <w:rFonts w:ascii="Times New Roman" w:hAnsi="Times New Roman"/>
          <w:b/>
          <w:sz w:val="28"/>
        </w:rPr>
      </w:pPr>
      <w:r w:rsidRPr="00A33C9A">
        <w:rPr>
          <w:rFonts w:ascii="Times New Roman" w:hAnsi="Times New Roman"/>
          <w:b/>
          <w:sz w:val="28"/>
        </w:rPr>
        <w:t>RESMİ GAZETE TARİH-SAYI</w:t>
      </w:r>
    </w:p>
    <w:p w14:paraId="4CB94422" w14:textId="77777777" w:rsidR="002F677E" w:rsidRPr="00A33C9A" w:rsidRDefault="007B6791" w:rsidP="002F677E">
      <w:pPr>
        <w:jc w:val="center"/>
        <w:rPr>
          <w:rFonts w:ascii="Times New Roman" w:hAnsi="Times New Roman"/>
          <w:sz w:val="28"/>
        </w:rPr>
        <w:sectPr w:rsidR="002F677E" w:rsidRPr="00A33C9A" w:rsidSect="007B6791">
          <w:headerReference w:type="even" r:id="rId11"/>
          <w:headerReference w:type="default" r:id="rId12"/>
          <w:footerReference w:type="default" r:id="rId13"/>
          <w:headerReference w:type="first" r:id="rId14"/>
          <w:pgSz w:w="11906" w:h="16838" w:code="9"/>
          <w:pgMar w:top="998" w:right="1418" w:bottom="1418" w:left="1418" w:header="227" w:footer="709" w:gutter="0"/>
          <w:cols w:space="708"/>
          <w:titlePg/>
          <w:docGrid w:linePitch="360"/>
        </w:sectPr>
      </w:pPr>
      <w:r w:rsidRPr="00A33C9A">
        <w:rPr>
          <w:rFonts w:ascii="Times New Roman" w:hAnsi="Times New Roman"/>
          <w:sz w:val="28"/>
        </w:rPr>
        <w:t>…</w:t>
      </w:r>
      <w:r w:rsidR="002F677E" w:rsidRPr="00A33C9A">
        <w:rPr>
          <w:rFonts w:ascii="Times New Roman" w:hAnsi="Times New Roman"/>
          <w:sz w:val="28"/>
        </w:rPr>
        <w:t>-</w:t>
      </w:r>
      <w:r w:rsidRPr="00A33C9A">
        <w:rPr>
          <w:rFonts w:ascii="Times New Roman" w:hAnsi="Times New Roman"/>
          <w:sz w:val="28"/>
        </w:rPr>
        <w:t>…</w:t>
      </w:r>
    </w:p>
    <w:p w14:paraId="7A77B001" w14:textId="77777777" w:rsidR="006A7F4D" w:rsidRPr="00CD6C39" w:rsidRDefault="006A7F4D" w:rsidP="002F677E">
      <w:pPr>
        <w:jc w:val="center"/>
        <w:rPr>
          <w:rFonts w:ascii="Times New Roman" w:hAnsi="Times New Roman"/>
          <w:sz w:val="28"/>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107"/>
        <w:gridCol w:w="4953"/>
      </w:tblGrid>
      <w:tr w:rsidR="002F677E" w:rsidRPr="00A33C9A" w14:paraId="3E3E3EA2" w14:textId="77777777" w:rsidTr="003A6746">
        <w:tc>
          <w:tcPr>
            <w:tcW w:w="4107" w:type="dxa"/>
          </w:tcPr>
          <w:p w14:paraId="5CA80688" w14:textId="77777777" w:rsidR="002F677E" w:rsidRPr="00A33C9A" w:rsidRDefault="002F677E" w:rsidP="003A6746">
            <w:pPr>
              <w:pStyle w:val="NormalWeb"/>
              <w:rPr>
                <w:b/>
              </w:rPr>
            </w:pPr>
          </w:p>
          <w:p w14:paraId="350F6619" w14:textId="77777777" w:rsidR="002F677E" w:rsidRPr="00A33C9A" w:rsidRDefault="002F677E" w:rsidP="003A6746">
            <w:pPr>
              <w:pStyle w:val="NormalWeb"/>
              <w:rPr>
                <w:b/>
              </w:rPr>
            </w:pPr>
            <w:r w:rsidRPr="00A33C9A">
              <w:rPr>
                <w:b/>
              </w:rPr>
              <w:t>Meslek:</w:t>
            </w:r>
          </w:p>
          <w:p w14:paraId="2ACCACFE" w14:textId="77777777" w:rsidR="002F677E" w:rsidRPr="008D5E29" w:rsidRDefault="002F677E" w:rsidP="003A6746">
            <w:pPr>
              <w:pStyle w:val="NormalWeb"/>
              <w:rPr>
                <w:b/>
              </w:rPr>
            </w:pPr>
          </w:p>
        </w:tc>
        <w:tc>
          <w:tcPr>
            <w:tcW w:w="4953" w:type="dxa"/>
          </w:tcPr>
          <w:p w14:paraId="091552EF" w14:textId="77777777" w:rsidR="002F677E" w:rsidRPr="008D5E29" w:rsidRDefault="002F677E" w:rsidP="003A6746">
            <w:pPr>
              <w:pStyle w:val="NormalWeb"/>
              <w:rPr>
                <w:bCs/>
              </w:rPr>
            </w:pPr>
          </w:p>
          <w:p w14:paraId="121B5951" w14:textId="12E477F0" w:rsidR="002F677E" w:rsidRPr="00F12895" w:rsidRDefault="00CB35E4" w:rsidP="003A6746">
            <w:pPr>
              <w:pStyle w:val="NormalWeb"/>
              <w:rPr>
                <w:bCs/>
              </w:rPr>
            </w:pPr>
            <w:r w:rsidRPr="008D5E29">
              <w:t>Bireysel ve Ticari Klima Sistemleri</w:t>
            </w:r>
            <w:r w:rsidR="00F61EBC" w:rsidRPr="008D5E29">
              <w:t xml:space="preserve"> </w:t>
            </w:r>
            <w:r w:rsidR="002E07D5" w:rsidRPr="00F12895">
              <w:t>Montaj ve Servis Elemanı</w:t>
            </w:r>
          </w:p>
        </w:tc>
      </w:tr>
      <w:tr w:rsidR="002F677E" w:rsidRPr="00A33C9A" w14:paraId="5C23F89F" w14:textId="77777777" w:rsidTr="003A6746">
        <w:tc>
          <w:tcPr>
            <w:tcW w:w="4107" w:type="dxa"/>
          </w:tcPr>
          <w:p w14:paraId="74F5AE41" w14:textId="77777777" w:rsidR="002F677E" w:rsidRPr="00A33C9A" w:rsidRDefault="002F677E" w:rsidP="003A6746">
            <w:pPr>
              <w:pStyle w:val="NormalWeb"/>
              <w:rPr>
                <w:b/>
              </w:rPr>
            </w:pPr>
          </w:p>
          <w:p w14:paraId="102AF8EA" w14:textId="77777777" w:rsidR="002F677E" w:rsidRPr="00A33C9A" w:rsidRDefault="002F677E" w:rsidP="003A6746">
            <w:pPr>
              <w:pStyle w:val="NormalWeb"/>
              <w:rPr>
                <w:b/>
              </w:rPr>
            </w:pPr>
            <w:r w:rsidRPr="00A33C9A">
              <w:rPr>
                <w:b/>
              </w:rPr>
              <w:t>Seviye:</w:t>
            </w:r>
          </w:p>
          <w:p w14:paraId="5B9BE1E1" w14:textId="77777777" w:rsidR="002F677E" w:rsidRPr="008D5E29" w:rsidRDefault="002F677E" w:rsidP="003A6746">
            <w:pPr>
              <w:pStyle w:val="NormalWeb"/>
              <w:rPr>
                <w:b/>
              </w:rPr>
            </w:pPr>
          </w:p>
        </w:tc>
        <w:tc>
          <w:tcPr>
            <w:tcW w:w="4953" w:type="dxa"/>
          </w:tcPr>
          <w:p w14:paraId="06354969" w14:textId="77777777" w:rsidR="002F677E" w:rsidRPr="008D5E29" w:rsidRDefault="002F677E" w:rsidP="003A6746">
            <w:pPr>
              <w:pStyle w:val="NormalWeb"/>
              <w:tabs>
                <w:tab w:val="left" w:pos="2160"/>
                <w:tab w:val="center" w:pos="2388"/>
              </w:tabs>
              <w:rPr>
                <w:bCs/>
              </w:rPr>
            </w:pPr>
            <w:r w:rsidRPr="008D5E29">
              <w:rPr>
                <w:bCs/>
              </w:rPr>
              <w:tab/>
            </w:r>
          </w:p>
          <w:p w14:paraId="454DFE5C" w14:textId="7F0D5646" w:rsidR="002F677E" w:rsidRPr="00A33C9A" w:rsidRDefault="002E07D5" w:rsidP="003A6746">
            <w:pPr>
              <w:pStyle w:val="NormalWeb"/>
              <w:tabs>
                <w:tab w:val="left" w:pos="2160"/>
                <w:tab w:val="center" w:pos="2388"/>
              </w:tabs>
              <w:rPr>
                <w:bCs/>
                <w:color w:val="000000"/>
              </w:rPr>
            </w:pPr>
            <w:r w:rsidRPr="008D5E29">
              <w:rPr>
                <w:bCs/>
                <w:color w:val="000000"/>
              </w:rPr>
              <w:t>4</w:t>
            </w:r>
            <w:r w:rsidR="002F677E" w:rsidRPr="00A33C9A">
              <w:rPr>
                <w:rStyle w:val="DipnotBavurusu"/>
                <w:bCs/>
                <w:color w:val="000000"/>
              </w:rPr>
              <w:footnoteReference w:id="1"/>
            </w:r>
          </w:p>
        </w:tc>
      </w:tr>
      <w:tr w:rsidR="002F677E" w:rsidRPr="00A33C9A" w14:paraId="6EE283A2" w14:textId="77777777" w:rsidTr="003A6746">
        <w:tc>
          <w:tcPr>
            <w:tcW w:w="4107" w:type="dxa"/>
          </w:tcPr>
          <w:p w14:paraId="6B05C67F" w14:textId="77777777" w:rsidR="002F677E" w:rsidRPr="00A33C9A" w:rsidRDefault="002F677E" w:rsidP="003A6746">
            <w:pPr>
              <w:pStyle w:val="NormalWeb"/>
              <w:rPr>
                <w:b/>
              </w:rPr>
            </w:pPr>
          </w:p>
          <w:p w14:paraId="579CF510" w14:textId="77777777" w:rsidR="002F677E" w:rsidRPr="00A33C9A" w:rsidRDefault="002F677E" w:rsidP="003A6746">
            <w:pPr>
              <w:pStyle w:val="NormalWeb"/>
              <w:rPr>
                <w:b/>
              </w:rPr>
            </w:pPr>
            <w:r w:rsidRPr="00A33C9A">
              <w:rPr>
                <w:b/>
              </w:rPr>
              <w:t>Referans Kodu:</w:t>
            </w:r>
          </w:p>
          <w:p w14:paraId="3B725BA0" w14:textId="77777777" w:rsidR="002F677E" w:rsidRPr="008D5E29" w:rsidRDefault="002F677E" w:rsidP="003A6746">
            <w:pPr>
              <w:pStyle w:val="NormalWeb"/>
              <w:rPr>
                <w:b/>
              </w:rPr>
            </w:pPr>
          </w:p>
        </w:tc>
        <w:tc>
          <w:tcPr>
            <w:tcW w:w="4953" w:type="dxa"/>
            <w:vAlign w:val="center"/>
          </w:tcPr>
          <w:p w14:paraId="2D31E9C9" w14:textId="0823C2B2" w:rsidR="002F677E" w:rsidRPr="00F12895" w:rsidRDefault="00FF6385" w:rsidP="003A6746">
            <w:pPr>
              <w:pStyle w:val="NormalWeb"/>
              <w:rPr>
                <w:bCs/>
              </w:rPr>
            </w:pPr>
            <w:r w:rsidRPr="008D5E29">
              <w:rPr>
                <w:bCs/>
              </w:rPr>
              <w:t>13</w:t>
            </w:r>
            <w:r w:rsidR="00DA56D6" w:rsidRPr="008D5E29">
              <w:rPr>
                <w:bCs/>
              </w:rPr>
              <w:t>UMS0</w:t>
            </w:r>
            <w:r w:rsidRPr="008D5E29">
              <w:rPr>
                <w:bCs/>
              </w:rPr>
              <w:t>3</w:t>
            </w:r>
            <w:r w:rsidR="00F61EBC" w:rsidRPr="008D5E29">
              <w:rPr>
                <w:bCs/>
              </w:rPr>
              <w:t>5</w:t>
            </w:r>
            <w:r w:rsidR="002E07D5" w:rsidRPr="008D5E29">
              <w:rPr>
                <w:bCs/>
              </w:rPr>
              <w:t>3</w:t>
            </w:r>
            <w:r w:rsidR="00DA56D6" w:rsidRPr="008D5E29">
              <w:rPr>
                <w:bCs/>
              </w:rPr>
              <w:t>-</w:t>
            </w:r>
            <w:r w:rsidR="002E07D5" w:rsidRPr="00F12895">
              <w:rPr>
                <w:bCs/>
              </w:rPr>
              <w:t>4</w:t>
            </w:r>
            <w:r w:rsidR="00DA56D6" w:rsidRPr="00F12895">
              <w:rPr>
                <w:bCs/>
              </w:rPr>
              <w:t xml:space="preserve"> </w:t>
            </w:r>
          </w:p>
        </w:tc>
      </w:tr>
      <w:tr w:rsidR="002F677E" w:rsidRPr="00A33C9A" w14:paraId="20407ADE" w14:textId="77777777" w:rsidTr="00836222">
        <w:tc>
          <w:tcPr>
            <w:tcW w:w="4107" w:type="dxa"/>
          </w:tcPr>
          <w:p w14:paraId="032D24E1" w14:textId="0512FBE3" w:rsidR="002F677E" w:rsidRPr="00A33C9A" w:rsidRDefault="002F677E" w:rsidP="00FF6385">
            <w:pPr>
              <w:pStyle w:val="NormalWeb"/>
              <w:spacing w:before="0" w:beforeAutospacing="0"/>
              <w:rPr>
                <w:b/>
              </w:rPr>
            </w:pPr>
            <w:r w:rsidRPr="00A33C9A">
              <w:rPr>
                <w:b/>
              </w:rPr>
              <w:t>Standardı Hazırlayan Kuruluş(</w:t>
            </w:r>
            <w:proofErr w:type="spellStart"/>
            <w:r w:rsidRPr="00A33C9A">
              <w:rPr>
                <w:b/>
              </w:rPr>
              <w:t>lar</w:t>
            </w:r>
            <w:proofErr w:type="spellEnd"/>
            <w:r w:rsidRPr="00A33C9A">
              <w:rPr>
                <w:b/>
              </w:rPr>
              <w:t>):</w:t>
            </w:r>
          </w:p>
          <w:p w14:paraId="4455F5DA" w14:textId="1556CAD4" w:rsidR="00FF6385" w:rsidRPr="00A33C9A" w:rsidRDefault="00FF6385" w:rsidP="00FF6385">
            <w:pPr>
              <w:pStyle w:val="NormalWeb"/>
              <w:spacing w:before="0" w:beforeAutospacing="0"/>
              <w:rPr>
                <w:b/>
              </w:rPr>
            </w:pPr>
            <w:r w:rsidRPr="00A33C9A">
              <w:rPr>
                <w:b/>
              </w:rPr>
              <w:t xml:space="preserve">Standardı </w:t>
            </w:r>
            <w:r w:rsidR="0035199A" w:rsidRPr="00A33C9A">
              <w:rPr>
                <w:b/>
              </w:rPr>
              <w:t>Revize Eden</w:t>
            </w:r>
            <w:r w:rsidRPr="00A33C9A">
              <w:rPr>
                <w:b/>
              </w:rPr>
              <w:t xml:space="preserve"> Kuruluş(</w:t>
            </w:r>
            <w:proofErr w:type="spellStart"/>
            <w:r w:rsidRPr="00A33C9A">
              <w:rPr>
                <w:b/>
              </w:rPr>
              <w:t>lar</w:t>
            </w:r>
            <w:proofErr w:type="spellEnd"/>
            <w:r w:rsidRPr="00A33C9A">
              <w:rPr>
                <w:b/>
              </w:rPr>
              <w:t>):</w:t>
            </w:r>
          </w:p>
          <w:p w14:paraId="75EC89EE" w14:textId="77777777" w:rsidR="002F677E" w:rsidRPr="008D5E29" w:rsidRDefault="002F677E" w:rsidP="00FF6385">
            <w:pPr>
              <w:pStyle w:val="NormalWeb"/>
              <w:spacing w:before="0" w:beforeAutospacing="0"/>
              <w:rPr>
                <w:b/>
              </w:rPr>
            </w:pPr>
          </w:p>
        </w:tc>
        <w:tc>
          <w:tcPr>
            <w:tcW w:w="4953" w:type="dxa"/>
          </w:tcPr>
          <w:p w14:paraId="2CF0D007" w14:textId="77777777" w:rsidR="002F677E" w:rsidRPr="008D5E29" w:rsidRDefault="00FF6385" w:rsidP="00FF6385">
            <w:pPr>
              <w:pStyle w:val="NormalWeb"/>
              <w:spacing w:before="0" w:beforeAutospacing="0"/>
            </w:pPr>
            <w:r w:rsidRPr="008D5E29">
              <w:t>İstanbul Ticaret Odası (İTO)</w:t>
            </w:r>
          </w:p>
          <w:p w14:paraId="0E745729" w14:textId="07DB7AAE" w:rsidR="00FF6385" w:rsidRPr="009E45BA" w:rsidRDefault="00FF6385" w:rsidP="00FF6385">
            <w:pPr>
              <w:pStyle w:val="NormalWeb"/>
              <w:spacing w:before="0" w:beforeAutospacing="0"/>
              <w:rPr>
                <w:bCs/>
              </w:rPr>
            </w:pPr>
            <w:r w:rsidRPr="008D5E29">
              <w:t xml:space="preserve">Antalya Esnaf ve </w:t>
            </w:r>
            <w:r w:rsidR="00FD63E6" w:rsidRPr="008D5E29">
              <w:t>Sanatkârlar</w:t>
            </w:r>
            <w:r w:rsidRPr="00F12895">
              <w:t xml:space="preserve"> Odaları Birliği</w:t>
            </w:r>
            <w:r w:rsidR="00FD63E6" w:rsidRPr="00F12895">
              <w:t xml:space="preserve"> (AESOB)</w:t>
            </w:r>
          </w:p>
        </w:tc>
      </w:tr>
      <w:tr w:rsidR="002F677E" w:rsidRPr="00A33C9A" w14:paraId="5F44AA99" w14:textId="77777777" w:rsidTr="00470150">
        <w:tc>
          <w:tcPr>
            <w:tcW w:w="4107" w:type="dxa"/>
          </w:tcPr>
          <w:p w14:paraId="64B64840" w14:textId="77777777" w:rsidR="002F677E" w:rsidRPr="00A33C9A" w:rsidRDefault="002F677E" w:rsidP="003A6746">
            <w:pPr>
              <w:pStyle w:val="NormalWeb"/>
              <w:rPr>
                <w:b/>
              </w:rPr>
            </w:pPr>
          </w:p>
          <w:p w14:paraId="3FFEA288" w14:textId="77777777" w:rsidR="002F677E" w:rsidRPr="00A33C9A" w:rsidRDefault="002F677E" w:rsidP="003A6746">
            <w:pPr>
              <w:pStyle w:val="NormalWeb"/>
              <w:rPr>
                <w:b/>
              </w:rPr>
            </w:pPr>
            <w:r w:rsidRPr="00A33C9A">
              <w:rPr>
                <w:b/>
              </w:rPr>
              <w:t>Standardı Doğrulayan Sektör Komitesi:</w:t>
            </w:r>
          </w:p>
          <w:p w14:paraId="26AE08BC" w14:textId="77777777" w:rsidR="002F677E" w:rsidRPr="008D5E29" w:rsidRDefault="002F677E" w:rsidP="003A6746">
            <w:pPr>
              <w:pStyle w:val="NormalWeb"/>
              <w:rPr>
                <w:b/>
              </w:rPr>
            </w:pPr>
          </w:p>
        </w:tc>
        <w:tc>
          <w:tcPr>
            <w:tcW w:w="4953" w:type="dxa"/>
            <w:vAlign w:val="center"/>
          </w:tcPr>
          <w:p w14:paraId="7D91D927" w14:textId="7E5623C1" w:rsidR="002F677E" w:rsidRPr="008D5E29" w:rsidRDefault="00CB59E7" w:rsidP="00470150">
            <w:pPr>
              <w:pStyle w:val="NormalWeb"/>
              <w:rPr>
                <w:bCs/>
              </w:rPr>
            </w:pPr>
            <w:r w:rsidRPr="008D5E29">
              <w:rPr>
                <w:bCs/>
              </w:rPr>
              <w:t xml:space="preserve">MYK </w:t>
            </w:r>
            <w:r w:rsidR="00FD63E6" w:rsidRPr="008D5E29">
              <w:rPr>
                <w:bCs/>
              </w:rPr>
              <w:t>Enerji</w:t>
            </w:r>
            <w:r w:rsidR="002F677E" w:rsidRPr="008D5E29">
              <w:rPr>
                <w:bCs/>
              </w:rPr>
              <w:t xml:space="preserve"> Sektör Komitesi</w:t>
            </w:r>
          </w:p>
        </w:tc>
      </w:tr>
      <w:tr w:rsidR="002F677E" w:rsidRPr="00A33C9A" w14:paraId="0B4E3D28" w14:textId="77777777" w:rsidTr="003A6746">
        <w:tc>
          <w:tcPr>
            <w:tcW w:w="4107" w:type="dxa"/>
          </w:tcPr>
          <w:p w14:paraId="68518C1E" w14:textId="77777777" w:rsidR="002F677E" w:rsidRPr="00A33C9A" w:rsidRDefault="002F677E" w:rsidP="003A6746">
            <w:pPr>
              <w:pStyle w:val="NormalWeb"/>
              <w:rPr>
                <w:b/>
              </w:rPr>
            </w:pPr>
          </w:p>
          <w:p w14:paraId="1B794141" w14:textId="77777777" w:rsidR="002F677E" w:rsidRPr="008D5E29" w:rsidRDefault="002F677E" w:rsidP="003A6746">
            <w:pPr>
              <w:pStyle w:val="NormalWeb"/>
              <w:rPr>
                <w:b/>
              </w:rPr>
            </w:pPr>
            <w:r w:rsidRPr="00A33C9A">
              <w:rPr>
                <w:b/>
              </w:rPr>
              <w:t>MYK Yönetim Kurulu Onay Tarih/ S</w:t>
            </w:r>
            <w:r w:rsidRPr="008D5E29">
              <w:rPr>
                <w:b/>
              </w:rPr>
              <w:t>ayı:</w:t>
            </w:r>
          </w:p>
          <w:p w14:paraId="15C912BD" w14:textId="77777777" w:rsidR="002F677E" w:rsidRPr="008D5E29" w:rsidRDefault="002F677E" w:rsidP="003A6746">
            <w:pPr>
              <w:pStyle w:val="NormalWeb"/>
              <w:rPr>
                <w:b/>
              </w:rPr>
            </w:pPr>
          </w:p>
        </w:tc>
        <w:tc>
          <w:tcPr>
            <w:tcW w:w="4953" w:type="dxa"/>
            <w:vAlign w:val="center"/>
          </w:tcPr>
          <w:p w14:paraId="5DE09202" w14:textId="77777777" w:rsidR="002F677E" w:rsidRPr="008D5E29" w:rsidRDefault="004B7354" w:rsidP="00CB59E7">
            <w:pPr>
              <w:pStyle w:val="NormalWeb"/>
              <w:spacing w:before="0" w:beforeAutospacing="0" w:after="0" w:afterAutospacing="0"/>
              <w:rPr>
                <w:b/>
              </w:rPr>
            </w:pPr>
            <w:r w:rsidRPr="008D5E29">
              <w:rPr>
                <w:b/>
              </w:rPr>
              <w:t>-</w:t>
            </w:r>
          </w:p>
        </w:tc>
      </w:tr>
      <w:tr w:rsidR="002F677E" w:rsidRPr="00A33C9A" w14:paraId="17134F87" w14:textId="77777777" w:rsidTr="003A6746">
        <w:tc>
          <w:tcPr>
            <w:tcW w:w="4107" w:type="dxa"/>
          </w:tcPr>
          <w:p w14:paraId="538CE69F" w14:textId="77777777" w:rsidR="002F677E" w:rsidRPr="00A33C9A" w:rsidRDefault="002F677E" w:rsidP="003A6746">
            <w:pPr>
              <w:pStyle w:val="NormalWeb"/>
              <w:rPr>
                <w:b/>
              </w:rPr>
            </w:pPr>
          </w:p>
          <w:p w14:paraId="5F78395A" w14:textId="77777777" w:rsidR="002F677E" w:rsidRPr="00A33C9A" w:rsidRDefault="002F677E" w:rsidP="003A6746">
            <w:pPr>
              <w:pStyle w:val="NormalWeb"/>
              <w:rPr>
                <w:b/>
              </w:rPr>
            </w:pPr>
            <w:r w:rsidRPr="00A33C9A">
              <w:rPr>
                <w:b/>
              </w:rPr>
              <w:t xml:space="preserve">Resmi Gazete Tarih/Sayı: </w:t>
            </w:r>
          </w:p>
          <w:p w14:paraId="223D1880" w14:textId="77777777" w:rsidR="002F677E" w:rsidRPr="008D5E29" w:rsidRDefault="002F677E" w:rsidP="003A6746">
            <w:pPr>
              <w:pStyle w:val="NormalWeb"/>
              <w:rPr>
                <w:b/>
              </w:rPr>
            </w:pPr>
          </w:p>
        </w:tc>
        <w:tc>
          <w:tcPr>
            <w:tcW w:w="4953" w:type="dxa"/>
          </w:tcPr>
          <w:p w14:paraId="1CE1A212" w14:textId="77777777" w:rsidR="002F677E" w:rsidRPr="008D5E29" w:rsidRDefault="004B7354" w:rsidP="003A6746">
            <w:pPr>
              <w:pStyle w:val="NormalWeb"/>
              <w:rPr>
                <w:b/>
              </w:rPr>
            </w:pPr>
            <w:r w:rsidRPr="008D5E29">
              <w:rPr>
                <w:b/>
              </w:rPr>
              <w:t>-</w:t>
            </w:r>
            <w:r w:rsidR="002F677E" w:rsidRPr="008D5E29">
              <w:rPr>
                <w:b/>
              </w:rPr>
              <w:t xml:space="preserve"> </w:t>
            </w:r>
          </w:p>
        </w:tc>
      </w:tr>
      <w:tr w:rsidR="002F677E" w:rsidRPr="00A33C9A" w14:paraId="6382308B" w14:textId="77777777" w:rsidTr="003A6746">
        <w:tc>
          <w:tcPr>
            <w:tcW w:w="4107" w:type="dxa"/>
          </w:tcPr>
          <w:p w14:paraId="5ADEB05A" w14:textId="77777777" w:rsidR="002F677E" w:rsidRPr="00A33C9A" w:rsidRDefault="002F677E" w:rsidP="003A6746">
            <w:pPr>
              <w:pStyle w:val="NormalWeb"/>
              <w:rPr>
                <w:b/>
              </w:rPr>
            </w:pPr>
          </w:p>
          <w:p w14:paraId="2C206362" w14:textId="77777777" w:rsidR="002F677E" w:rsidRPr="00A33C9A" w:rsidRDefault="002F677E" w:rsidP="003A6746">
            <w:pPr>
              <w:pStyle w:val="NormalWeb"/>
              <w:rPr>
                <w:b/>
              </w:rPr>
            </w:pPr>
            <w:r w:rsidRPr="00A33C9A">
              <w:rPr>
                <w:b/>
              </w:rPr>
              <w:t>Revizyon No:</w:t>
            </w:r>
          </w:p>
          <w:p w14:paraId="719175A6" w14:textId="77777777" w:rsidR="002F677E" w:rsidRPr="008D5E29" w:rsidRDefault="002F677E" w:rsidP="003A6746">
            <w:pPr>
              <w:pStyle w:val="NormalWeb"/>
              <w:rPr>
                <w:b/>
              </w:rPr>
            </w:pPr>
          </w:p>
        </w:tc>
        <w:tc>
          <w:tcPr>
            <w:tcW w:w="4953" w:type="dxa"/>
          </w:tcPr>
          <w:p w14:paraId="745B5358" w14:textId="77777777" w:rsidR="002F677E" w:rsidRPr="008D5E29" w:rsidRDefault="002F677E" w:rsidP="003A6746">
            <w:pPr>
              <w:pStyle w:val="NormalWeb"/>
              <w:rPr>
                <w:b/>
              </w:rPr>
            </w:pPr>
          </w:p>
          <w:p w14:paraId="6E99427D" w14:textId="77777777" w:rsidR="002F677E" w:rsidRPr="008D5E29" w:rsidRDefault="00916A96" w:rsidP="003A6746">
            <w:pPr>
              <w:pStyle w:val="NormalWeb"/>
              <w:rPr>
                <w:bCs/>
              </w:rPr>
            </w:pPr>
            <w:r w:rsidRPr="008D5E29">
              <w:rPr>
                <w:bCs/>
              </w:rPr>
              <w:t>01</w:t>
            </w:r>
          </w:p>
          <w:p w14:paraId="0898A86E" w14:textId="77777777" w:rsidR="002F677E" w:rsidRPr="00F12895" w:rsidRDefault="002F677E" w:rsidP="003A6746">
            <w:pPr>
              <w:pStyle w:val="NormalWeb"/>
              <w:rPr>
                <w:b/>
              </w:rPr>
            </w:pPr>
          </w:p>
        </w:tc>
      </w:tr>
    </w:tbl>
    <w:p w14:paraId="148D2143" w14:textId="77777777" w:rsidR="007B16FB" w:rsidRPr="00A33C9A" w:rsidRDefault="007B16FB" w:rsidP="00ED11A3">
      <w:pPr>
        <w:jc w:val="both"/>
        <w:outlineLvl w:val="0"/>
        <w:rPr>
          <w:rFonts w:ascii="Times New Roman" w:hAnsi="Times New Roman"/>
          <w:b/>
          <w:sz w:val="24"/>
          <w:szCs w:val="24"/>
        </w:rPr>
      </w:pPr>
    </w:p>
    <w:p w14:paraId="0541B5E0" w14:textId="77777777" w:rsidR="007B16FB" w:rsidRPr="00A33C9A" w:rsidRDefault="007B16FB">
      <w:pPr>
        <w:spacing w:after="0" w:line="240" w:lineRule="auto"/>
        <w:rPr>
          <w:rFonts w:ascii="Times New Roman" w:hAnsi="Times New Roman"/>
          <w:b/>
          <w:sz w:val="24"/>
          <w:szCs w:val="24"/>
        </w:rPr>
      </w:pPr>
      <w:r w:rsidRPr="00A33C9A">
        <w:rPr>
          <w:rFonts w:ascii="Times New Roman" w:hAnsi="Times New Roman"/>
          <w:b/>
          <w:sz w:val="24"/>
          <w:szCs w:val="24"/>
        </w:rPr>
        <w:br w:type="page"/>
      </w:r>
    </w:p>
    <w:p w14:paraId="3F8152EC" w14:textId="77777777" w:rsidR="002F1410" w:rsidRPr="00A33C9A" w:rsidRDefault="002F1410" w:rsidP="002F1410">
      <w:pPr>
        <w:spacing w:after="120" w:line="240" w:lineRule="auto"/>
        <w:jc w:val="center"/>
        <w:rPr>
          <w:rFonts w:ascii="Times New Roman" w:hAnsi="Times New Roman"/>
          <w:b/>
          <w:sz w:val="24"/>
          <w:szCs w:val="24"/>
        </w:rPr>
      </w:pPr>
      <w:r w:rsidRPr="00A33C9A">
        <w:rPr>
          <w:rFonts w:ascii="Times New Roman" w:hAnsi="Times New Roman"/>
          <w:b/>
          <w:sz w:val="24"/>
          <w:szCs w:val="24"/>
        </w:rPr>
        <w:lastRenderedPageBreak/>
        <w:t>TERİMLER, SİMGELER VE KISALTMALAR</w:t>
      </w:r>
    </w:p>
    <w:p w14:paraId="3A2F5A45" w14:textId="77777777" w:rsidR="00232073" w:rsidRPr="008D5E29" w:rsidRDefault="00232073" w:rsidP="00CD6C39">
      <w:pPr>
        <w:ind w:left="-6" w:firstLine="6"/>
        <w:jc w:val="both"/>
        <w:rPr>
          <w:rFonts w:ascii="Times New Roman" w:hAnsi="Times New Roman"/>
          <w:b/>
          <w:sz w:val="24"/>
          <w:szCs w:val="24"/>
        </w:rPr>
      </w:pPr>
      <w:r w:rsidRPr="00A33C9A">
        <w:rPr>
          <w:rFonts w:ascii="Times New Roman" w:hAnsi="Times New Roman"/>
          <w:b/>
          <w:bCs/>
          <w:sz w:val="24"/>
          <w:szCs w:val="24"/>
        </w:rPr>
        <w:t xml:space="preserve">ACİL DURUM: </w:t>
      </w:r>
      <w:r w:rsidRPr="00A33C9A">
        <w:rPr>
          <w:rFonts w:ascii="Times New Roman" w:hAnsi="Times New Roman"/>
          <w:sz w:val="24"/>
          <w:szCs w:val="24"/>
        </w:rPr>
        <w:t>İşyerinin tamamında veya bir kısmında meydana gelebilecek yangın, patlama, tehlikeli kimyasal maddelerden kaynaklanan yayılım, doğal afet gibi ac</w:t>
      </w:r>
      <w:r w:rsidRPr="008D5E29">
        <w:rPr>
          <w:rFonts w:ascii="Times New Roman" w:hAnsi="Times New Roman"/>
          <w:sz w:val="24"/>
          <w:szCs w:val="24"/>
        </w:rPr>
        <w:t>il müdahale, mücadele, ilkyardım veya tahliye gerektiren olayları,</w:t>
      </w:r>
    </w:p>
    <w:p w14:paraId="66EDA82C" w14:textId="0370665E" w:rsidR="0097742F" w:rsidRPr="00F12895" w:rsidRDefault="0097742F" w:rsidP="00B919DC">
      <w:pPr>
        <w:spacing w:before="240"/>
        <w:jc w:val="both"/>
        <w:rPr>
          <w:rFonts w:ascii="Times New Roman" w:hAnsi="Times New Roman"/>
          <w:sz w:val="24"/>
          <w:szCs w:val="24"/>
        </w:rPr>
      </w:pPr>
      <w:r w:rsidRPr="008D5E29">
        <w:rPr>
          <w:rFonts w:ascii="Times New Roman" w:hAnsi="Times New Roman"/>
          <w:b/>
          <w:bCs/>
          <w:sz w:val="24"/>
          <w:szCs w:val="24"/>
        </w:rPr>
        <w:t>ACİL EYLEM PLANI</w:t>
      </w:r>
      <w:r w:rsidRPr="008D5E29">
        <w:rPr>
          <w:rFonts w:ascii="Times New Roman" w:hAnsi="Times New Roman"/>
          <w:sz w:val="24"/>
          <w:szCs w:val="24"/>
        </w:rPr>
        <w:t xml:space="preserve">: Acil durum gerektiren olaylarda; önceden belirlenmiş bir program kapsamında davranış ve eylemde bulunmayı öngören planlama dokümanını, </w:t>
      </w:r>
    </w:p>
    <w:p w14:paraId="05A23DEA" w14:textId="77777777" w:rsidR="002A765C" w:rsidRPr="00A33C9A" w:rsidRDefault="00B45713" w:rsidP="00B919DC">
      <w:pPr>
        <w:spacing w:before="240"/>
        <w:jc w:val="both"/>
        <w:rPr>
          <w:rFonts w:ascii="Times New Roman" w:hAnsi="Times New Roman"/>
          <w:sz w:val="24"/>
          <w:szCs w:val="24"/>
        </w:rPr>
      </w:pPr>
      <w:r w:rsidRPr="009E45BA">
        <w:rPr>
          <w:rFonts w:ascii="Times New Roman" w:hAnsi="Times New Roman"/>
          <w:b/>
          <w:bCs/>
          <w:sz w:val="24"/>
          <w:szCs w:val="24"/>
        </w:rPr>
        <w:t>ALÇAK / YÜKSEK BASINÇ HATTI</w:t>
      </w:r>
      <w:r w:rsidRPr="00966748">
        <w:rPr>
          <w:rFonts w:ascii="Times New Roman" w:hAnsi="Times New Roman"/>
          <w:sz w:val="24"/>
          <w:szCs w:val="24"/>
        </w:rPr>
        <w:t>: Basınç</w:t>
      </w:r>
      <w:r w:rsidRPr="00A33C9A">
        <w:rPr>
          <w:rFonts w:ascii="Times New Roman" w:hAnsi="Times New Roman"/>
          <w:sz w:val="24"/>
          <w:szCs w:val="24"/>
        </w:rPr>
        <w:t xml:space="preserve"> değerinin düşük olduğu emiş hattını ve basınç değerinin yüksek olduğu basma hattını,</w:t>
      </w:r>
    </w:p>
    <w:p w14:paraId="36181D0D" w14:textId="77777777" w:rsidR="00373DEA" w:rsidRPr="00A33C9A" w:rsidRDefault="002A765C" w:rsidP="00B919DC">
      <w:pPr>
        <w:spacing w:before="240"/>
        <w:jc w:val="both"/>
        <w:rPr>
          <w:rFonts w:ascii="Times New Roman" w:hAnsi="Times New Roman"/>
          <w:sz w:val="24"/>
          <w:szCs w:val="24"/>
        </w:rPr>
      </w:pPr>
      <w:bookmarkStart w:id="0" w:name="_Hlk66393035"/>
      <w:r w:rsidRPr="00A33C9A">
        <w:rPr>
          <w:rFonts w:ascii="Times New Roman" w:hAnsi="Times New Roman"/>
          <w:b/>
          <w:bCs/>
          <w:sz w:val="24"/>
          <w:szCs w:val="24"/>
        </w:rPr>
        <w:t>ASKI KONSOLU (APARAT</w:t>
      </w:r>
      <w:r w:rsidR="00373DEA" w:rsidRPr="00A33C9A">
        <w:rPr>
          <w:rFonts w:ascii="Times New Roman" w:hAnsi="Times New Roman"/>
          <w:b/>
          <w:bCs/>
          <w:sz w:val="24"/>
          <w:szCs w:val="24"/>
        </w:rPr>
        <w:t>I</w:t>
      </w:r>
      <w:r w:rsidRPr="00A33C9A">
        <w:rPr>
          <w:rFonts w:ascii="Times New Roman" w:hAnsi="Times New Roman"/>
          <w:b/>
          <w:bCs/>
          <w:sz w:val="24"/>
          <w:szCs w:val="24"/>
        </w:rPr>
        <w:t xml:space="preserve">): </w:t>
      </w:r>
      <w:r w:rsidRPr="00A33C9A">
        <w:rPr>
          <w:rFonts w:ascii="Times New Roman" w:hAnsi="Times New Roman"/>
          <w:sz w:val="24"/>
          <w:szCs w:val="24"/>
        </w:rPr>
        <w:t>Klimaların iç veya dış ünitelerinin duvara montajının yapılabilmesi için kullanılan sac gibi malzemelerden imal edilmiş montaj malzemesini,</w:t>
      </w:r>
      <w:bookmarkEnd w:id="0"/>
    </w:p>
    <w:p w14:paraId="0CA5A39E" w14:textId="77777777" w:rsidR="00373DEA" w:rsidRPr="00A33C9A" w:rsidRDefault="00373DEA" w:rsidP="00B919DC">
      <w:pPr>
        <w:spacing w:before="240"/>
        <w:jc w:val="both"/>
        <w:rPr>
          <w:rFonts w:ascii="Times New Roman" w:hAnsi="Times New Roman"/>
          <w:color w:val="202124"/>
          <w:sz w:val="24"/>
          <w:szCs w:val="24"/>
          <w:shd w:val="clear" w:color="auto" w:fill="FFFFFF"/>
        </w:rPr>
      </w:pPr>
      <w:bookmarkStart w:id="1" w:name="_Hlk66442377"/>
      <w:r w:rsidRPr="00A33C9A">
        <w:rPr>
          <w:rFonts w:ascii="Times New Roman" w:hAnsi="Times New Roman"/>
          <w:b/>
          <w:bCs/>
          <w:sz w:val="24"/>
          <w:szCs w:val="24"/>
        </w:rPr>
        <w:t>BAKIM ONARIM:</w:t>
      </w:r>
      <w:r w:rsidRPr="00A33C9A">
        <w:rPr>
          <w:rFonts w:ascii="Times New Roman" w:hAnsi="Times New Roman"/>
          <w:sz w:val="24"/>
          <w:szCs w:val="24"/>
        </w:rPr>
        <w:t xml:space="preserve"> </w:t>
      </w:r>
      <w:r w:rsidRPr="00A33C9A">
        <w:rPr>
          <w:rFonts w:ascii="Times New Roman" w:hAnsi="Times New Roman"/>
          <w:color w:val="202124"/>
          <w:sz w:val="24"/>
          <w:szCs w:val="24"/>
          <w:shd w:val="clear" w:color="auto" w:fill="FFFFFF"/>
        </w:rPr>
        <w:t>Bakım, canlı ya da cansız bütün varlıkların ve cisimlerin iyi durumlarının korunması ve devamının sağlanması ile ilgili tedbir ve faaliyetlerin devamlı olarak yerine getirilmesi işlemini,</w:t>
      </w:r>
      <w:bookmarkEnd w:id="1"/>
    </w:p>
    <w:p w14:paraId="1E7F876B" w14:textId="313FA8B0" w:rsidR="0097742F" w:rsidRPr="00A33C9A" w:rsidRDefault="00373DEA" w:rsidP="00B919DC">
      <w:pPr>
        <w:spacing w:before="240"/>
        <w:jc w:val="both"/>
        <w:rPr>
          <w:rFonts w:ascii="Times New Roman" w:hAnsi="Times New Roman"/>
          <w:color w:val="202124"/>
          <w:sz w:val="24"/>
          <w:szCs w:val="24"/>
          <w:shd w:val="clear" w:color="auto" w:fill="FFFFFF"/>
        </w:rPr>
      </w:pPr>
      <w:r w:rsidRPr="00A33C9A">
        <w:rPr>
          <w:rFonts w:ascii="Times New Roman" w:hAnsi="Times New Roman"/>
          <w:b/>
          <w:bCs/>
          <w:sz w:val="24"/>
          <w:szCs w:val="24"/>
        </w:rPr>
        <w:t>BASINÇLI SU BASMA MAKİNESİ:</w:t>
      </w:r>
      <w:r w:rsidRPr="00A33C9A">
        <w:rPr>
          <w:rFonts w:ascii="Times New Roman" w:hAnsi="Times New Roman"/>
          <w:sz w:val="24"/>
          <w:szCs w:val="24"/>
        </w:rPr>
        <w:t xml:space="preserve"> Suyun şebekeden alınması makina tarafından ister sıcak ister soğuk ısıda yüksek basınca getirilmesi, suyun makina hortumunun ucundaki tabanca sayesinde basınç yüksekliğinin ve akış şeklinin ayarlanabilmesi sayesinde yüzeydeki kire yüksek </w:t>
      </w:r>
      <w:r w:rsidR="000F1E11" w:rsidRPr="00A33C9A">
        <w:rPr>
          <w:rFonts w:ascii="Times New Roman" w:hAnsi="Times New Roman"/>
          <w:sz w:val="24"/>
          <w:szCs w:val="24"/>
        </w:rPr>
        <w:t>basınçlı</w:t>
      </w:r>
      <w:r w:rsidRPr="00A33C9A">
        <w:rPr>
          <w:rFonts w:ascii="Times New Roman" w:hAnsi="Times New Roman"/>
          <w:sz w:val="24"/>
          <w:szCs w:val="24"/>
        </w:rPr>
        <w:t xml:space="preserve"> suyun tatbik edilmesini sağlayan makineleri,</w:t>
      </w:r>
      <w:r w:rsidR="00B45713" w:rsidRPr="00A33C9A">
        <w:rPr>
          <w:rFonts w:ascii="Times New Roman" w:hAnsi="Times New Roman"/>
          <w:color w:val="202124"/>
          <w:sz w:val="24"/>
          <w:szCs w:val="24"/>
          <w:shd w:val="clear" w:color="auto" w:fill="FFFFFF"/>
        </w:rPr>
        <w:t xml:space="preserve"> </w:t>
      </w:r>
    </w:p>
    <w:p w14:paraId="7E73EBBF" w14:textId="498C6BEC" w:rsidR="003E0393" w:rsidRPr="00A33C9A" w:rsidRDefault="00B45713" w:rsidP="00B919DC">
      <w:pPr>
        <w:spacing w:before="240"/>
        <w:jc w:val="both"/>
        <w:rPr>
          <w:rFonts w:ascii="Times New Roman" w:hAnsi="Times New Roman"/>
          <w:sz w:val="24"/>
          <w:szCs w:val="24"/>
        </w:rPr>
      </w:pPr>
      <w:r w:rsidRPr="00A33C9A">
        <w:rPr>
          <w:rFonts w:ascii="Times New Roman" w:hAnsi="Times New Roman"/>
          <w:b/>
          <w:bCs/>
          <w:sz w:val="24"/>
          <w:szCs w:val="24"/>
        </w:rPr>
        <w:t>BİREYSEL VE TİCARİ KLİMA SİSTEMLERİ</w:t>
      </w:r>
      <w:r w:rsidRPr="00A33C9A">
        <w:rPr>
          <w:rFonts w:ascii="Times New Roman" w:hAnsi="Times New Roman"/>
          <w:sz w:val="24"/>
          <w:szCs w:val="24"/>
        </w:rPr>
        <w:t xml:space="preserve">: Paket tipi üniteler, </w:t>
      </w:r>
      <w:proofErr w:type="spellStart"/>
      <w:r w:rsidRPr="00A33C9A">
        <w:rPr>
          <w:rFonts w:ascii="Times New Roman" w:hAnsi="Times New Roman"/>
          <w:sz w:val="24"/>
          <w:szCs w:val="24"/>
        </w:rPr>
        <w:t>split</w:t>
      </w:r>
      <w:proofErr w:type="spellEnd"/>
      <w:r w:rsidRPr="00A33C9A">
        <w:rPr>
          <w:rFonts w:ascii="Times New Roman" w:hAnsi="Times New Roman"/>
          <w:sz w:val="24"/>
          <w:szCs w:val="24"/>
        </w:rPr>
        <w:t xml:space="preserve"> cihazlar ve kanallı </w:t>
      </w:r>
      <w:proofErr w:type="spellStart"/>
      <w:r w:rsidRPr="00A33C9A">
        <w:rPr>
          <w:rFonts w:ascii="Times New Roman" w:hAnsi="Times New Roman"/>
          <w:sz w:val="24"/>
          <w:szCs w:val="24"/>
        </w:rPr>
        <w:t>split</w:t>
      </w:r>
      <w:proofErr w:type="spellEnd"/>
      <w:r w:rsidRPr="00A33C9A">
        <w:rPr>
          <w:rFonts w:ascii="Times New Roman" w:hAnsi="Times New Roman"/>
          <w:sz w:val="24"/>
          <w:szCs w:val="24"/>
        </w:rPr>
        <w:t xml:space="preserve"> cihazları,</w:t>
      </w:r>
    </w:p>
    <w:p w14:paraId="2B150EEF" w14:textId="55FA8FCA" w:rsidR="002A765C" w:rsidRPr="00A33C9A" w:rsidRDefault="002A765C" w:rsidP="00B919DC">
      <w:pPr>
        <w:spacing w:before="240"/>
        <w:jc w:val="both"/>
        <w:rPr>
          <w:rFonts w:ascii="Times New Roman" w:hAnsi="Times New Roman"/>
          <w:sz w:val="24"/>
          <w:szCs w:val="24"/>
        </w:rPr>
      </w:pPr>
      <w:bookmarkStart w:id="2" w:name="_Hlk66393174"/>
      <w:r w:rsidRPr="00A33C9A">
        <w:rPr>
          <w:rFonts w:ascii="Times New Roman" w:hAnsi="Times New Roman"/>
          <w:b/>
          <w:bCs/>
          <w:sz w:val="24"/>
          <w:szCs w:val="24"/>
        </w:rPr>
        <w:t xml:space="preserve">BORU MAKASI: </w:t>
      </w:r>
      <w:r w:rsidRPr="00A33C9A">
        <w:rPr>
          <w:rFonts w:ascii="Times New Roman" w:hAnsi="Times New Roman"/>
          <w:sz w:val="24"/>
          <w:szCs w:val="24"/>
        </w:rPr>
        <w:t>Boruları kesmek amacıyla kullanılan aletleri;</w:t>
      </w:r>
      <w:bookmarkEnd w:id="2"/>
    </w:p>
    <w:p w14:paraId="09BFF8B3" w14:textId="1E239394" w:rsidR="0097742F" w:rsidRPr="00A33C9A" w:rsidRDefault="003E0393" w:rsidP="00B919DC">
      <w:pPr>
        <w:spacing w:before="240"/>
        <w:jc w:val="both"/>
        <w:rPr>
          <w:rFonts w:ascii="Times New Roman" w:hAnsi="Times New Roman"/>
          <w:color w:val="202124"/>
          <w:sz w:val="24"/>
          <w:szCs w:val="24"/>
          <w:shd w:val="clear" w:color="auto" w:fill="FFFFFF"/>
        </w:rPr>
      </w:pPr>
      <w:bookmarkStart w:id="3" w:name="_Hlk66392696"/>
      <w:r w:rsidRPr="00A33C9A">
        <w:rPr>
          <w:rFonts w:ascii="Times New Roman" w:hAnsi="Times New Roman"/>
          <w:b/>
          <w:bCs/>
          <w:sz w:val="24"/>
          <w:szCs w:val="24"/>
        </w:rPr>
        <w:t>ÇEVRESEL ATIK:</w:t>
      </w:r>
      <w:r w:rsidRPr="00A33C9A">
        <w:rPr>
          <w:rFonts w:ascii="Times New Roman" w:hAnsi="Times New Roman"/>
          <w:sz w:val="24"/>
          <w:szCs w:val="24"/>
        </w:rPr>
        <w:t xml:space="preserve"> Kullanılma sonrasında deforme olmuş veya istenmeyen malzemelerin atılması halinde çevre için zarar oluşturan her türlü maddeyi,</w:t>
      </w:r>
      <w:bookmarkEnd w:id="3"/>
    </w:p>
    <w:p w14:paraId="55E14578" w14:textId="3FC17054" w:rsidR="003E0393" w:rsidRPr="00A33C9A" w:rsidRDefault="003E0393" w:rsidP="00B919DC">
      <w:pPr>
        <w:jc w:val="both"/>
        <w:rPr>
          <w:rFonts w:ascii="Times New Roman" w:hAnsi="Times New Roman"/>
          <w:sz w:val="24"/>
          <w:szCs w:val="24"/>
        </w:rPr>
      </w:pPr>
      <w:bookmarkStart w:id="4" w:name="_Hlk66392779"/>
      <w:r w:rsidRPr="00A33C9A">
        <w:rPr>
          <w:rFonts w:ascii="Times New Roman" w:hAnsi="Times New Roman"/>
          <w:b/>
          <w:bCs/>
          <w:sz w:val="24"/>
          <w:szCs w:val="24"/>
        </w:rPr>
        <w:t xml:space="preserve">DEMONTAJ: </w:t>
      </w:r>
      <w:r w:rsidRPr="00A33C9A">
        <w:rPr>
          <w:rFonts w:ascii="Times New Roman" w:hAnsi="Times New Roman"/>
          <w:sz w:val="24"/>
          <w:szCs w:val="24"/>
        </w:rPr>
        <w:t>Bir ürünü oluşturan parçaların sistemli bir şekilde sökülmesi, çıkarılması ve ayrıştırılması işlemini,</w:t>
      </w:r>
      <w:bookmarkEnd w:id="4"/>
    </w:p>
    <w:p w14:paraId="7DA01540" w14:textId="2B6426D1" w:rsidR="00F8309C" w:rsidRPr="00A33C9A" w:rsidRDefault="00F8309C" w:rsidP="00B919DC">
      <w:pPr>
        <w:spacing w:before="240"/>
        <w:jc w:val="both"/>
        <w:rPr>
          <w:rFonts w:ascii="Times New Roman" w:hAnsi="Times New Roman"/>
          <w:sz w:val="24"/>
          <w:szCs w:val="24"/>
        </w:rPr>
      </w:pPr>
      <w:bookmarkStart w:id="5" w:name="_Hlk63055144"/>
      <w:r w:rsidRPr="00A33C9A">
        <w:rPr>
          <w:rFonts w:ascii="Times New Roman" w:hAnsi="Times New Roman"/>
          <w:b/>
          <w:bCs/>
          <w:sz w:val="24"/>
          <w:szCs w:val="24"/>
        </w:rPr>
        <w:t>DIŞ ÜNİTE</w:t>
      </w:r>
      <w:r w:rsidRPr="00A33C9A">
        <w:rPr>
          <w:rFonts w:ascii="Times New Roman" w:hAnsi="Times New Roman"/>
          <w:sz w:val="24"/>
          <w:szCs w:val="24"/>
        </w:rPr>
        <w:t>: Klima sistemlerinin, iklimlendirme yapılacak mekânın/binanın dışarıya bakan yüzeyinde bulunan, iç ünite ile ısı transferini gerçekleştiren kısmını,</w:t>
      </w:r>
    </w:p>
    <w:p w14:paraId="3C31DF51" w14:textId="4BC77B79" w:rsidR="003E0393" w:rsidRPr="008D5E29" w:rsidRDefault="003E0393" w:rsidP="00B919DC">
      <w:pPr>
        <w:spacing w:before="240"/>
        <w:jc w:val="both"/>
        <w:rPr>
          <w:rFonts w:ascii="Times New Roman" w:hAnsi="Times New Roman"/>
          <w:sz w:val="24"/>
          <w:szCs w:val="24"/>
        </w:rPr>
      </w:pPr>
      <w:bookmarkStart w:id="6" w:name="_Hlk66392726"/>
      <w:r w:rsidRPr="00A33C9A">
        <w:rPr>
          <w:rFonts w:ascii="Times New Roman" w:hAnsi="Times New Roman"/>
          <w:b/>
          <w:bCs/>
          <w:sz w:val="24"/>
          <w:szCs w:val="24"/>
        </w:rPr>
        <w:t xml:space="preserve">DÖNÜŞTÜRÜLEBİLİR MALZEMELER: </w:t>
      </w:r>
      <w:r w:rsidRPr="00A33C9A">
        <w:rPr>
          <w:rFonts w:ascii="Times New Roman" w:hAnsi="Times New Roman"/>
          <w:color w:val="202124"/>
          <w:sz w:val="24"/>
          <w:szCs w:val="24"/>
          <w:shd w:val="clear" w:color="auto" w:fill="FFFFFF"/>
        </w:rPr>
        <w:t>Yeniden değerlendirilebilme olanağı olan (</w:t>
      </w:r>
      <w:hyperlink r:id="rId15" w:tooltip="Cam" w:history="1">
        <w:r w:rsidRPr="00A33C9A">
          <w:rPr>
            <w:rFonts w:ascii="Times New Roman" w:hAnsi="Times New Roman"/>
            <w:color w:val="202124"/>
            <w:sz w:val="24"/>
            <w:szCs w:val="24"/>
            <w:shd w:val="clear" w:color="auto" w:fill="FFFFFF"/>
          </w:rPr>
          <w:t>Cam</w:t>
        </w:r>
      </w:hyperlink>
      <w:r w:rsidRPr="00A33C9A">
        <w:rPr>
          <w:rFonts w:ascii="Times New Roman" w:hAnsi="Times New Roman"/>
          <w:color w:val="202124"/>
          <w:sz w:val="24"/>
          <w:szCs w:val="24"/>
          <w:shd w:val="clear" w:color="auto" w:fill="FFFFFF"/>
        </w:rPr>
        <w:t xml:space="preserve">, </w:t>
      </w:r>
      <w:hyperlink r:id="rId16" w:tooltip="Kâğıt" w:history="1">
        <w:r w:rsidRPr="00A33C9A">
          <w:rPr>
            <w:rFonts w:ascii="Times New Roman" w:hAnsi="Times New Roman"/>
            <w:color w:val="202124"/>
            <w:sz w:val="24"/>
            <w:szCs w:val="24"/>
            <w:shd w:val="clear" w:color="auto" w:fill="FFFFFF"/>
          </w:rPr>
          <w:t>Kâğıt</w:t>
        </w:r>
      </w:hyperlink>
      <w:r w:rsidRPr="00A33C9A">
        <w:rPr>
          <w:rFonts w:ascii="Times New Roman" w:hAnsi="Times New Roman"/>
          <w:color w:val="202124"/>
          <w:sz w:val="24"/>
          <w:szCs w:val="24"/>
          <w:shd w:val="clear" w:color="auto" w:fill="FFFFFF"/>
        </w:rPr>
        <w:t xml:space="preserve">, </w:t>
      </w:r>
      <w:hyperlink r:id="rId17" w:tooltip="Alüminyum" w:history="1">
        <w:r w:rsidRPr="00A33C9A">
          <w:rPr>
            <w:rFonts w:ascii="Times New Roman" w:hAnsi="Times New Roman"/>
            <w:color w:val="202124"/>
            <w:sz w:val="24"/>
            <w:szCs w:val="24"/>
            <w:shd w:val="clear" w:color="auto" w:fill="FFFFFF"/>
          </w:rPr>
          <w:t>Alüminyum</w:t>
        </w:r>
      </w:hyperlink>
      <w:r w:rsidRPr="00A33C9A">
        <w:rPr>
          <w:rFonts w:ascii="Times New Roman" w:hAnsi="Times New Roman"/>
          <w:color w:val="202124"/>
          <w:sz w:val="24"/>
          <w:szCs w:val="24"/>
          <w:shd w:val="clear" w:color="auto" w:fill="FFFFFF"/>
        </w:rPr>
        <w:t xml:space="preserve">, </w:t>
      </w:r>
      <w:hyperlink r:id="rId18" w:tooltip="Plastik" w:history="1">
        <w:r w:rsidRPr="00A33C9A">
          <w:rPr>
            <w:rFonts w:ascii="Times New Roman" w:hAnsi="Times New Roman"/>
            <w:color w:val="202124"/>
            <w:sz w:val="24"/>
            <w:szCs w:val="24"/>
            <w:shd w:val="clear" w:color="auto" w:fill="FFFFFF"/>
          </w:rPr>
          <w:t>Plastik</w:t>
        </w:r>
      </w:hyperlink>
      <w:r w:rsidRPr="00A33C9A">
        <w:rPr>
          <w:rFonts w:ascii="Times New Roman" w:hAnsi="Times New Roman"/>
          <w:color w:val="202124"/>
          <w:sz w:val="24"/>
          <w:szCs w:val="24"/>
          <w:shd w:val="clear" w:color="auto" w:fill="FFFFFF"/>
        </w:rPr>
        <w:t xml:space="preserve">, </w:t>
      </w:r>
      <w:hyperlink r:id="rId19" w:tooltip="Pil" w:history="1">
        <w:r w:rsidRPr="00A33C9A">
          <w:rPr>
            <w:rFonts w:ascii="Times New Roman" w:hAnsi="Times New Roman"/>
            <w:color w:val="202124"/>
            <w:sz w:val="24"/>
            <w:szCs w:val="24"/>
            <w:shd w:val="clear" w:color="auto" w:fill="FFFFFF"/>
          </w:rPr>
          <w:t>Pil</w:t>
        </w:r>
      </w:hyperlink>
      <w:r w:rsidRPr="00A33C9A">
        <w:rPr>
          <w:rFonts w:ascii="Times New Roman" w:hAnsi="Times New Roman"/>
          <w:color w:val="202124"/>
          <w:sz w:val="24"/>
          <w:szCs w:val="24"/>
          <w:shd w:val="clear" w:color="auto" w:fill="FFFFFF"/>
        </w:rPr>
        <w:t xml:space="preserve">, Elektronik atıklar, </w:t>
      </w:r>
      <w:hyperlink r:id="rId20" w:tooltip="Demir" w:history="1">
        <w:r w:rsidRPr="00A33C9A">
          <w:rPr>
            <w:rFonts w:ascii="Times New Roman" w:hAnsi="Times New Roman"/>
            <w:color w:val="202124"/>
            <w:sz w:val="24"/>
            <w:szCs w:val="24"/>
            <w:shd w:val="clear" w:color="auto" w:fill="FFFFFF"/>
          </w:rPr>
          <w:t>Demir</w:t>
        </w:r>
      </w:hyperlink>
      <w:r w:rsidRPr="00A33C9A">
        <w:rPr>
          <w:rFonts w:ascii="Times New Roman" w:hAnsi="Times New Roman"/>
          <w:color w:val="202124"/>
          <w:sz w:val="24"/>
          <w:szCs w:val="24"/>
          <w:shd w:val="clear" w:color="auto" w:fill="FFFFFF"/>
        </w:rPr>
        <w:t xml:space="preserve">, </w:t>
      </w:r>
      <w:hyperlink r:id="rId21" w:tooltip="Tekstil" w:history="1">
        <w:r w:rsidRPr="00A33C9A">
          <w:rPr>
            <w:rFonts w:ascii="Times New Roman" w:hAnsi="Times New Roman"/>
            <w:color w:val="202124"/>
            <w:sz w:val="24"/>
            <w:szCs w:val="24"/>
            <w:shd w:val="clear" w:color="auto" w:fill="FFFFFF"/>
          </w:rPr>
          <w:t>Tekstil</w:t>
        </w:r>
      </w:hyperlink>
      <w:r w:rsidRPr="00A33C9A">
        <w:rPr>
          <w:rFonts w:ascii="Times New Roman" w:hAnsi="Times New Roman"/>
          <w:color w:val="202124"/>
          <w:sz w:val="24"/>
          <w:szCs w:val="24"/>
          <w:shd w:val="clear" w:color="auto" w:fill="FFFFFF"/>
        </w:rPr>
        <w:t xml:space="preserve">, </w:t>
      </w:r>
      <w:hyperlink r:id="rId22" w:tooltip="Ahşap" w:history="1">
        <w:r w:rsidRPr="00A33C9A">
          <w:rPr>
            <w:rFonts w:ascii="Times New Roman" w:hAnsi="Times New Roman"/>
            <w:color w:val="202124"/>
            <w:sz w:val="24"/>
            <w:szCs w:val="24"/>
            <w:shd w:val="clear" w:color="auto" w:fill="FFFFFF"/>
          </w:rPr>
          <w:t>Ahşap</w:t>
        </w:r>
      </w:hyperlink>
      <w:r w:rsidRPr="00A33C9A">
        <w:rPr>
          <w:rFonts w:ascii="Times New Roman" w:hAnsi="Times New Roman"/>
          <w:color w:val="202124"/>
          <w:sz w:val="24"/>
          <w:szCs w:val="24"/>
          <w:shd w:val="clear" w:color="auto" w:fill="FFFFFF"/>
        </w:rPr>
        <w:t xml:space="preserve">, Yağ </w:t>
      </w:r>
      <w:r w:rsidR="008D5E29">
        <w:rPr>
          <w:rFonts w:ascii="Times New Roman" w:hAnsi="Times New Roman"/>
          <w:color w:val="202124"/>
          <w:sz w:val="24"/>
          <w:szCs w:val="24"/>
          <w:shd w:val="clear" w:color="auto" w:fill="FFFFFF"/>
        </w:rPr>
        <w:t>ve benzeri</w:t>
      </w:r>
      <w:r w:rsidRPr="00A33C9A">
        <w:rPr>
          <w:rFonts w:ascii="Times New Roman" w:hAnsi="Times New Roman"/>
          <w:color w:val="202124"/>
          <w:sz w:val="24"/>
          <w:szCs w:val="24"/>
          <w:shd w:val="clear" w:color="auto" w:fill="FFFFFF"/>
        </w:rPr>
        <w:t>) atıkların çeşitli işlemlerden geçerek üretim sürecine yeniden dahil olması</w:t>
      </w:r>
      <w:r w:rsidRPr="008D5E29">
        <w:rPr>
          <w:rFonts w:ascii="Times New Roman" w:hAnsi="Times New Roman"/>
          <w:color w:val="202124"/>
          <w:sz w:val="24"/>
          <w:szCs w:val="24"/>
          <w:shd w:val="clear" w:color="auto" w:fill="FFFFFF"/>
        </w:rPr>
        <w:t>nı,</w:t>
      </w:r>
      <w:bookmarkEnd w:id="6"/>
    </w:p>
    <w:bookmarkEnd w:id="5"/>
    <w:p w14:paraId="1D1ADFE4" w14:textId="77777777" w:rsidR="002A765C" w:rsidRPr="00F12895" w:rsidRDefault="00B45713" w:rsidP="00B919DC">
      <w:pPr>
        <w:spacing w:before="240"/>
        <w:jc w:val="both"/>
        <w:rPr>
          <w:rFonts w:ascii="Times New Roman" w:hAnsi="Times New Roman"/>
          <w:sz w:val="24"/>
          <w:szCs w:val="24"/>
        </w:rPr>
      </w:pPr>
      <w:r w:rsidRPr="008D5E29">
        <w:rPr>
          <w:rFonts w:ascii="Times New Roman" w:hAnsi="Times New Roman"/>
          <w:b/>
          <w:bCs/>
          <w:sz w:val="24"/>
          <w:szCs w:val="24"/>
        </w:rPr>
        <w:t>DRENAJ</w:t>
      </w:r>
      <w:r w:rsidRPr="008D5E29">
        <w:rPr>
          <w:rFonts w:ascii="Times New Roman" w:hAnsi="Times New Roman"/>
          <w:sz w:val="24"/>
          <w:szCs w:val="24"/>
        </w:rPr>
        <w:t>: Herhangi bir tesisat vasıtasıyla, yapıya zarar verebilecek sıvıların doğal veya yapay yollarla uzaklaştırılmasına yönelik imal edilen yapı elemanını,</w:t>
      </w:r>
    </w:p>
    <w:p w14:paraId="3E8DDF6B" w14:textId="6BE9E709" w:rsidR="0097742F" w:rsidRPr="008D5E29" w:rsidRDefault="002A765C" w:rsidP="00B919DC">
      <w:pPr>
        <w:spacing w:before="240"/>
        <w:jc w:val="both"/>
        <w:rPr>
          <w:rFonts w:ascii="Times New Roman" w:hAnsi="Times New Roman"/>
          <w:sz w:val="24"/>
          <w:szCs w:val="24"/>
        </w:rPr>
      </w:pPr>
      <w:bookmarkStart w:id="7" w:name="_Hlk66392935"/>
      <w:r w:rsidRPr="00F12895">
        <w:rPr>
          <w:rFonts w:ascii="Times New Roman" w:hAnsi="Times New Roman"/>
          <w:b/>
          <w:bCs/>
          <w:sz w:val="24"/>
          <w:szCs w:val="24"/>
        </w:rPr>
        <w:t xml:space="preserve">DÜBEL: </w:t>
      </w:r>
      <w:r w:rsidRPr="00F12895">
        <w:rPr>
          <w:rFonts w:ascii="Times New Roman" w:hAnsi="Times New Roman"/>
          <w:sz w:val="24"/>
          <w:szCs w:val="24"/>
        </w:rPr>
        <w:t xml:space="preserve">Yapı işlerinde, vidanın sağlam tutturulması için duvar, tavan, panel </w:t>
      </w:r>
      <w:del w:id="8" w:author="Hülya TOKLU" w:date="2022-03-21T10:46:00Z">
        <w:r w:rsidRPr="00F12895" w:rsidDel="008D5E29">
          <w:rPr>
            <w:rFonts w:ascii="Times New Roman" w:hAnsi="Times New Roman"/>
            <w:sz w:val="24"/>
            <w:szCs w:val="24"/>
          </w:rPr>
          <w:delText>vb.</w:delText>
        </w:r>
      </w:del>
      <w:ins w:id="9" w:author="Hülya TOKLU" w:date="2022-03-21T10:46:00Z">
        <w:r w:rsidR="008D5E29">
          <w:rPr>
            <w:rFonts w:ascii="Times New Roman" w:hAnsi="Times New Roman"/>
            <w:sz w:val="24"/>
            <w:szCs w:val="24"/>
          </w:rPr>
          <w:t>ve benzeri</w:t>
        </w:r>
      </w:ins>
      <w:r w:rsidRPr="008D5E29">
        <w:rPr>
          <w:rFonts w:ascii="Times New Roman" w:hAnsi="Times New Roman"/>
          <w:sz w:val="24"/>
          <w:szCs w:val="24"/>
        </w:rPr>
        <w:t xml:space="preserve"> yüzeylerdeki deliğe sokulan parçayı,</w:t>
      </w:r>
      <w:bookmarkEnd w:id="7"/>
      <w:r w:rsidR="00B45713" w:rsidRPr="008D5E29">
        <w:rPr>
          <w:rFonts w:ascii="Times New Roman" w:hAnsi="Times New Roman"/>
          <w:sz w:val="24"/>
          <w:szCs w:val="24"/>
        </w:rPr>
        <w:t xml:space="preserve"> </w:t>
      </w:r>
    </w:p>
    <w:p w14:paraId="78565E83" w14:textId="68DDD3E7" w:rsidR="0097742F" w:rsidRPr="009E45BA" w:rsidRDefault="00B45713" w:rsidP="00B919DC">
      <w:pPr>
        <w:spacing w:before="240"/>
        <w:jc w:val="both"/>
        <w:rPr>
          <w:rFonts w:ascii="Times New Roman" w:hAnsi="Times New Roman"/>
          <w:sz w:val="24"/>
          <w:szCs w:val="24"/>
        </w:rPr>
      </w:pPr>
      <w:r w:rsidRPr="00F12895">
        <w:rPr>
          <w:rFonts w:ascii="Times New Roman" w:hAnsi="Times New Roman"/>
          <w:b/>
          <w:bCs/>
          <w:sz w:val="24"/>
          <w:szCs w:val="24"/>
        </w:rPr>
        <w:lastRenderedPageBreak/>
        <w:t>EVAPORATÖR</w:t>
      </w:r>
      <w:r w:rsidRPr="00F12895">
        <w:rPr>
          <w:rFonts w:ascii="Times New Roman" w:hAnsi="Times New Roman"/>
          <w:sz w:val="24"/>
          <w:szCs w:val="24"/>
        </w:rPr>
        <w:t xml:space="preserve">: Düşük basınç ve sıcaklıktaki sıvı akışkanın buharlaşma gizli ısısını ortamdan çekip akışkanın gaz haline geldiği yerini, </w:t>
      </w:r>
    </w:p>
    <w:p w14:paraId="211734B7" w14:textId="43E630CD" w:rsidR="00373DEA" w:rsidRPr="00A33C9A" w:rsidRDefault="00373DEA" w:rsidP="00B919DC">
      <w:pPr>
        <w:spacing w:before="240"/>
        <w:jc w:val="both"/>
        <w:rPr>
          <w:rFonts w:ascii="Times New Roman" w:hAnsi="Times New Roman"/>
          <w:sz w:val="24"/>
          <w:szCs w:val="24"/>
        </w:rPr>
      </w:pPr>
      <w:r w:rsidRPr="00966748">
        <w:rPr>
          <w:rFonts w:ascii="Times New Roman" w:hAnsi="Times New Roman"/>
          <w:b/>
          <w:bCs/>
          <w:sz w:val="24"/>
          <w:szCs w:val="24"/>
        </w:rPr>
        <w:t>GARANTİ BELGESİ:</w:t>
      </w:r>
      <w:r w:rsidRPr="00A33C9A">
        <w:rPr>
          <w:rFonts w:ascii="Times New Roman" w:hAnsi="Times New Roman"/>
          <w:sz w:val="24"/>
          <w:szCs w:val="24"/>
        </w:rPr>
        <w:t xml:space="preserve"> </w:t>
      </w:r>
      <w:r w:rsidRPr="00A33C9A">
        <w:rPr>
          <w:rFonts w:ascii="Times New Roman" w:hAnsi="Times New Roman"/>
          <w:color w:val="202124"/>
          <w:sz w:val="24"/>
          <w:szCs w:val="24"/>
          <w:shd w:val="clear" w:color="auto" w:fill="FFFFFF"/>
        </w:rPr>
        <w:t>Bir malın sağlamlığını bildiren, belli bir zaman içinde bozulacak olursa malın ücretsiz onarılacağı konusunda satıcının alıcıya verdiği belgeyi,</w:t>
      </w:r>
    </w:p>
    <w:p w14:paraId="2F55462B" w14:textId="77777777" w:rsidR="0097742F" w:rsidRPr="00A33C9A" w:rsidRDefault="00B45713" w:rsidP="00B919DC">
      <w:pPr>
        <w:spacing w:before="240"/>
        <w:jc w:val="both"/>
        <w:rPr>
          <w:rFonts w:ascii="Times New Roman" w:hAnsi="Times New Roman"/>
          <w:sz w:val="24"/>
          <w:szCs w:val="24"/>
        </w:rPr>
      </w:pPr>
      <w:r w:rsidRPr="00A33C9A">
        <w:rPr>
          <w:rFonts w:ascii="Times New Roman" w:hAnsi="Times New Roman"/>
          <w:b/>
          <w:bCs/>
          <w:sz w:val="24"/>
          <w:szCs w:val="24"/>
        </w:rPr>
        <w:t>GİZLİ ISI</w:t>
      </w:r>
      <w:r w:rsidRPr="00A33C9A">
        <w:rPr>
          <w:rFonts w:ascii="Times New Roman" w:hAnsi="Times New Roman"/>
          <w:sz w:val="24"/>
          <w:szCs w:val="24"/>
        </w:rPr>
        <w:t xml:space="preserve">: Maddenin fiziksel halini değiştirmesine rağmen, sıcaklığında fark oluşturmayan, klimaların ortamdan duyulur ısı çekerek sıcaklığı azaltırken; gizli ısı çekerek hava içindeki su buharlarını yoğunlaştırarak, nem miktarını azaltmasını, </w:t>
      </w:r>
    </w:p>
    <w:p w14:paraId="2280C81C" w14:textId="77777777" w:rsidR="0097742F" w:rsidRPr="00A33C9A" w:rsidRDefault="00B45713" w:rsidP="00B919DC">
      <w:pPr>
        <w:spacing w:before="240"/>
        <w:jc w:val="both"/>
        <w:rPr>
          <w:rFonts w:ascii="Times New Roman" w:hAnsi="Times New Roman"/>
          <w:sz w:val="24"/>
          <w:szCs w:val="24"/>
        </w:rPr>
      </w:pPr>
      <w:r w:rsidRPr="00A33C9A">
        <w:rPr>
          <w:rFonts w:ascii="Times New Roman" w:hAnsi="Times New Roman"/>
          <w:b/>
          <w:bCs/>
          <w:sz w:val="24"/>
          <w:szCs w:val="24"/>
        </w:rPr>
        <w:t>HAVŞA</w:t>
      </w:r>
      <w:r w:rsidRPr="00A33C9A">
        <w:rPr>
          <w:rFonts w:ascii="Times New Roman" w:hAnsi="Times New Roman"/>
          <w:sz w:val="24"/>
          <w:szCs w:val="24"/>
        </w:rPr>
        <w:t xml:space="preserve">: Vidanın, kılavuz açılmış delikten kolayca geçebilmesi için, deliğin giriş kısmına verilen konik şekli, </w:t>
      </w:r>
    </w:p>
    <w:p w14:paraId="55006B7E" w14:textId="77777777" w:rsidR="0097742F" w:rsidRPr="00A33C9A" w:rsidRDefault="00B45713" w:rsidP="00B919DC">
      <w:pPr>
        <w:spacing w:before="240"/>
        <w:jc w:val="both"/>
        <w:rPr>
          <w:rFonts w:ascii="Times New Roman" w:hAnsi="Times New Roman"/>
          <w:sz w:val="24"/>
          <w:szCs w:val="24"/>
        </w:rPr>
      </w:pPr>
      <w:r w:rsidRPr="00A33C9A">
        <w:rPr>
          <w:rFonts w:ascii="Times New Roman" w:hAnsi="Times New Roman"/>
          <w:b/>
          <w:bCs/>
          <w:sz w:val="24"/>
          <w:szCs w:val="24"/>
        </w:rPr>
        <w:t>ISCO</w:t>
      </w:r>
      <w:r w:rsidRPr="00A33C9A">
        <w:rPr>
          <w:rFonts w:ascii="Times New Roman" w:hAnsi="Times New Roman"/>
          <w:sz w:val="24"/>
          <w:szCs w:val="24"/>
        </w:rPr>
        <w:t xml:space="preserve">: Uluslararası Standart Meslek </w:t>
      </w:r>
      <w:proofErr w:type="spellStart"/>
      <w:r w:rsidRPr="00A33C9A">
        <w:rPr>
          <w:rFonts w:ascii="Times New Roman" w:hAnsi="Times New Roman"/>
          <w:sz w:val="24"/>
          <w:szCs w:val="24"/>
        </w:rPr>
        <w:t>Sınıflaması’nı</w:t>
      </w:r>
      <w:proofErr w:type="spellEnd"/>
      <w:r w:rsidRPr="00A33C9A">
        <w:rPr>
          <w:rFonts w:ascii="Times New Roman" w:hAnsi="Times New Roman"/>
          <w:sz w:val="24"/>
          <w:szCs w:val="24"/>
        </w:rPr>
        <w:t xml:space="preserve">, </w:t>
      </w:r>
    </w:p>
    <w:p w14:paraId="44C7E732" w14:textId="77777777" w:rsidR="002A765C" w:rsidRPr="00A33C9A" w:rsidRDefault="00B45713" w:rsidP="00B919DC">
      <w:pPr>
        <w:spacing w:before="240"/>
        <w:jc w:val="both"/>
        <w:rPr>
          <w:rFonts w:ascii="Times New Roman" w:hAnsi="Times New Roman"/>
          <w:sz w:val="24"/>
          <w:szCs w:val="24"/>
        </w:rPr>
      </w:pPr>
      <w:r w:rsidRPr="00A33C9A">
        <w:rPr>
          <w:rFonts w:ascii="Times New Roman" w:hAnsi="Times New Roman"/>
          <w:b/>
          <w:bCs/>
          <w:sz w:val="24"/>
          <w:szCs w:val="24"/>
        </w:rPr>
        <w:t>İÇ ÜNİTE</w:t>
      </w:r>
      <w:r w:rsidRPr="00A33C9A">
        <w:rPr>
          <w:rFonts w:ascii="Times New Roman" w:hAnsi="Times New Roman"/>
          <w:sz w:val="24"/>
          <w:szCs w:val="24"/>
        </w:rPr>
        <w:t>: Klima sistemlerinin, iklimlendirme yapılacak mekânın içinde bulunan, soğutulan/ısıtılan havanın mekâna transferini gerçekleştirmekle görevli kısmını,</w:t>
      </w:r>
    </w:p>
    <w:p w14:paraId="0F276F09" w14:textId="43FD53C9" w:rsidR="0097742F" w:rsidRPr="00A33C9A" w:rsidRDefault="002A765C" w:rsidP="00B919DC">
      <w:pPr>
        <w:spacing w:before="240"/>
        <w:jc w:val="both"/>
        <w:rPr>
          <w:rFonts w:ascii="Times New Roman" w:hAnsi="Times New Roman"/>
          <w:sz w:val="24"/>
          <w:szCs w:val="24"/>
        </w:rPr>
      </w:pPr>
      <w:bookmarkStart w:id="10" w:name="_Hlk66393349"/>
      <w:r w:rsidRPr="00A33C9A">
        <w:rPr>
          <w:rFonts w:ascii="Times New Roman" w:hAnsi="Times New Roman"/>
          <w:b/>
          <w:bCs/>
          <w:sz w:val="24"/>
          <w:szCs w:val="24"/>
        </w:rPr>
        <w:t xml:space="preserve">İÇ ÜNİTE FİLTRESİ: </w:t>
      </w:r>
      <w:r w:rsidRPr="00A33C9A">
        <w:rPr>
          <w:rFonts w:ascii="Times New Roman" w:hAnsi="Times New Roman"/>
          <w:sz w:val="24"/>
          <w:szCs w:val="24"/>
        </w:rPr>
        <w:t>Emiş hattına havayla gelen yabancı maddeleri süzüp ayıran malzeme veya düzeneği,</w:t>
      </w:r>
      <w:bookmarkEnd w:id="10"/>
      <w:r w:rsidR="00B45713" w:rsidRPr="00A33C9A">
        <w:rPr>
          <w:rFonts w:ascii="Times New Roman" w:hAnsi="Times New Roman"/>
          <w:sz w:val="24"/>
          <w:szCs w:val="24"/>
        </w:rPr>
        <w:t xml:space="preserve"> </w:t>
      </w:r>
    </w:p>
    <w:p w14:paraId="3D0A8D17" w14:textId="77777777" w:rsidR="002A765C" w:rsidRPr="00A33C9A" w:rsidRDefault="00B45713" w:rsidP="00B919DC">
      <w:pPr>
        <w:spacing w:before="240"/>
        <w:jc w:val="both"/>
        <w:rPr>
          <w:rFonts w:ascii="Times New Roman" w:hAnsi="Times New Roman"/>
          <w:sz w:val="24"/>
          <w:szCs w:val="24"/>
        </w:rPr>
      </w:pPr>
      <w:r w:rsidRPr="00A33C9A">
        <w:rPr>
          <w:rFonts w:ascii="Times New Roman" w:hAnsi="Times New Roman"/>
          <w:b/>
          <w:bCs/>
          <w:sz w:val="24"/>
          <w:szCs w:val="24"/>
        </w:rPr>
        <w:t>İSG</w:t>
      </w:r>
      <w:r w:rsidRPr="00A33C9A">
        <w:rPr>
          <w:rFonts w:ascii="Times New Roman" w:hAnsi="Times New Roman"/>
          <w:sz w:val="24"/>
          <w:szCs w:val="24"/>
        </w:rPr>
        <w:t>: İş Sağlığı ve Güvenliğini,</w:t>
      </w:r>
    </w:p>
    <w:p w14:paraId="58D373F6" w14:textId="78C3F00F" w:rsidR="002A765C" w:rsidRPr="00A33C9A" w:rsidRDefault="002A765C" w:rsidP="00B919DC">
      <w:pPr>
        <w:jc w:val="both"/>
        <w:rPr>
          <w:rFonts w:ascii="Times New Roman" w:hAnsi="Times New Roman"/>
          <w:sz w:val="24"/>
          <w:szCs w:val="24"/>
        </w:rPr>
      </w:pPr>
      <w:bookmarkStart w:id="11" w:name="_Hlk66392898"/>
      <w:r w:rsidRPr="00A33C9A">
        <w:rPr>
          <w:rFonts w:ascii="Times New Roman" w:hAnsi="Times New Roman"/>
          <w:b/>
          <w:bCs/>
          <w:sz w:val="24"/>
          <w:szCs w:val="24"/>
        </w:rPr>
        <w:t xml:space="preserve">İZALASYON: </w:t>
      </w:r>
      <w:r w:rsidRPr="00CD6C39">
        <w:rPr>
          <w:rFonts w:ascii="Times New Roman" w:hAnsi="Times New Roman"/>
          <w:color w:val="444444"/>
          <w:shd w:val="clear" w:color="auto" w:fill="FFFFFF"/>
        </w:rPr>
        <w:t xml:space="preserve"> </w:t>
      </w:r>
      <w:r w:rsidRPr="00A33C9A">
        <w:rPr>
          <w:rFonts w:ascii="Times New Roman" w:hAnsi="Times New Roman"/>
          <w:sz w:val="24"/>
          <w:szCs w:val="24"/>
        </w:rPr>
        <w:t>Klima kanalarının içinden geçen bakır boruların oksitlenmesinin önüne geçilmesi, bu boruların içerisinden geçen akışkanın sıcak veya soğuk oluşuna göre aşırı ısı kaybının önlenmesi amacıyla uygun özelliklere sahip ve uygun kalınlıktaki yalıtım malzemeleri ile yalıtılmasını,</w:t>
      </w:r>
    </w:p>
    <w:p w14:paraId="0FDD6C48" w14:textId="78BB6BE9" w:rsidR="00373DEA" w:rsidRPr="008D5E29" w:rsidRDefault="00373DEA" w:rsidP="00B919DC">
      <w:pPr>
        <w:jc w:val="both"/>
        <w:rPr>
          <w:rFonts w:ascii="Times New Roman" w:hAnsi="Times New Roman"/>
          <w:sz w:val="24"/>
          <w:szCs w:val="24"/>
        </w:rPr>
      </w:pPr>
      <w:bookmarkStart w:id="12" w:name="_Hlk66442051"/>
      <w:r w:rsidRPr="008D5E29">
        <w:rPr>
          <w:rFonts w:ascii="Times New Roman" w:hAnsi="Times New Roman"/>
          <w:b/>
          <w:bCs/>
          <w:sz w:val="24"/>
          <w:szCs w:val="24"/>
        </w:rPr>
        <w:t>KAÇAK TESTİ:</w:t>
      </w:r>
      <w:r w:rsidRPr="008D5E29">
        <w:rPr>
          <w:rFonts w:ascii="Times New Roman" w:hAnsi="Times New Roman"/>
          <w:sz w:val="24"/>
          <w:szCs w:val="24"/>
        </w:rPr>
        <w:t xml:space="preserve"> Yeni imal edilmiş ve kurulmuş bir klima sisteminde sistemin içerisine basınçlı hava/gaz basılarak sistemde bulunan kaçakların tespit edilmesi işlemini,</w:t>
      </w:r>
      <w:bookmarkEnd w:id="12"/>
      <w:r w:rsidRPr="008D5E29">
        <w:rPr>
          <w:rFonts w:ascii="Times New Roman" w:hAnsi="Times New Roman"/>
          <w:sz w:val="24"/>
          <w:szCs w:val="24"/>
        </w:rPr>
        <w:t> </w:t>
      </w:r>
    </w:p>
    <w:p w14:paraId="58F4F40F" w14:textId="337E94AE" w:rsidR="0097742F" w:rsidRPr="00966748" w:rsidRDefault="002A765C" w:rsidP="00B919DC">
      <w:pPr>
        <w:spacing w:before="240"/>
        <w:jc w:val="both"/>
        <w:rPr>
          <w:rFonts w:ascii="Times New Roman" w:hAnsi="Times New Roman"/>
          <w:sz w:val="24"/>
          <w:szCs w:val="24"/>
        </w:rPr>
      </w:pPr>
      <w:bookmarkStart w:id="13" w:name="_Hlk66393083"/>
      <w:bookmarkEnd w:id="11"/>
      <w:r w:rsidRPr="00F12895">
        <w:rPr>
          <w:rFonts w:ascii="Times New Roman" w:hAnsi="Times New Roman"/>
          <w:b/>
          <w:bCs/>
          <w:sz w:val="24"/>
          <w:szCs w:val="24"/>
        </w:rPr>
        <w:t xml:space="preserve">KAROT: </w:t>
      </w:r>
      <w:r w:rsidRPr="00F12895">
        <w:rPr>
          <w:rFonts w:ascii="Times New Roman" w:hAnsi="Times New Roman"/>
          <w:sz w:val="24"/>
          <w:szCs w:val="24"/>
        </w:rPr>
        <w:t>İnşaat sektörü içerisinde beton delme işlemine verilen ad olan ve her türlü betonu çevresine zarar vermeden delebilen makineleri</w:t>
      </w:r>
      <w:r w:rsidRPr="009E45BA">
        <w:rPr>
          <w:rFonts w:ascii="Times New Roman" w:hAnsi="Times New Roman"/>
          <w:sz w:val="24"/>
          <w:szCs w:val="24"/>
        </w:rPr>
        <w:t>,</w:t>
      </w:r>
      <w:bookmarkEnd w:id="13"/>
    </w:p>
    <w:p w14:paraId="69B61212" w14:textId="20F7107D" w:rsidR="0097742F" w:rsidRPr="00A33C9A" w:rsidRDefault="00B45713" w:rsidP="00B919DC">
      <w:pPr>
        <w:spacing w:before="240"/>
        <w:jc w:val="both"/>
        <w:rPr>
          <w:rFonts w:ascii="Times New Roman" w:hAnsi="Times New Roman"/>
          <w:sz w:val="24"/>
          <w:szCs w:val="24"/>
        </w:rPr>
      </w:pPr>
      <w:r w:rsidRPr="00A33C9A">
        <w:rPr>
          <w:rFonts w:ascii="Times New Roman" w:hAnsi="Times New Roman"/>
          <w:b/>
          <w:bCs/>
          <w:sz w:val="24"/>
          <w:szCs w:val="24"/>
        </w:rPr>
        <w:t>KATALOG</w:t>
      </w:r>
      <w:r w:rsidRPr="00A33C9A">
        <w:rPr>
          <w:rFonts w:ascii="Times New Roman" w:hAnsi="Times New Roman"/>
          <w:sz w:val="24"/>
          <w:szCs w:val="24"/>
        </w:rPr>
        <w:t>: Klima cihazlarının teknik özelliklerini ve montaj/</w:t>
      </w:r>
      <w:proofErr w:type="spellStart"/>
      <w:r w:rsidRPr="00A33C9A">
        <w:rPr>
          <w:rFonts w:ascii="Times New Roman" w:hAnsi="Times New Roman"/>
          <w:sz w:val="24"/>
          <w:szCs w:val="24"/>
        </w:rPr>
        <w:t>demontaj</w:t>
      </w:r>
      <w:proofErr w:type="spellEnd"/>
      <w:r w:rsidRPr="00A33C9A">
        <w:rPr>
          <w:rFonts w:ascii="Times New Roman" w:hAnsi="Times New Roman"/>
          <w:sz w:val="24"/>
          <w:szCs w:val="24"/>
        </w:rPr>
        <w:t xml:space="preserve"> bilgilerini ihtiva eden basılı kitapçığı, </w:t>
      </w:r>
    </w:p>
    <w:p w14:paraId="41405870" w14:textId="5C8D9009" w:rsidR="00373DEA" w:rsidRPr="00A33C9A" w:rsidRDefault="00373DEA" w:rsidP="00B919DC">
      <w:pPr>
        <w:spacing w:before="240"/>
        <w:jc w:val="both"/>
        <w:rPr>
          <w:rFonts w:ascii="Times New Roman" w:hAnsi="Times New Roman"/>
          <w:sz w:val="24"/>
          <w:szCs w:val="24"/>
        </w:rPr>
      </w:pPr>
      <w:r w:rsidRPr="00A33C9A">
        <w:rPr>
          <w:rFonts w:ascii="Times New Roman" w:hAnsi="Times New Roman"/>
          <w:b/>
          <w:bCs/>
          <w:sz w:val="24"/>
          <w:szCs w:val="24"/>
        </w:rPr>
        <w:t>KIZGINLIK (SUPERHEAT):</w:t>
      </w:r>
      <w:r w:rsidRPr="00A33C9A">
        <w:rPr>
          <w:rFonts w:ascii="Times New Roman" w:hAnsi="Times New Roman"/>
          <w:sz w:val="24"/>
          <w:szCs w:val="24"/>
        </w:rPr>
        <w:t xml:space="preserve"> </w:t>
      </w:r>
      <w:r w:rsidRPr="00A33C9A">
        <w:rPr>
          <w:rFonts w:ascii="Times New Roman" w:hAnsi="Times New Roman"/>
          <w:color w:val="202124"/>
          <w:sz w:val="24"/>
          <w:szCs w:val="24"/>
          <w:shd w:val="clear" w:color="auto" w:fill="FFFFFF"/>
        </w:rPr>
        <w:t>Çiğ nokta sıcaklığının üzerindeki bir sıcaklık artışı aşırı kızgınlığı</w:t>
      </w:r>
    </w:p>
    <w:p w14:paraId="1A2E7D3D" w14:textId="77777777" w:rsidR="0097742F" w:rsidRPr="00A33C9A" w:rsidRDefault="00B45713" w:rsidP="00B919DC">
      <w:pPr>
        <w:spacing w:before="240"/>
        <w:jc w:val="both"/>
        <w:rPr>
          <w:rFonts w:ascii="Times New Roman" w:hAnsi="Times New Roman"/>
          <w:sz w:val="24"/>
          <w:szCs w:val="24"/>
        </w:rPr>
      </w:pPr>
      <w:r w:rsidRPr="00A33C9A">
        <w:rPr>
          <w:rFonts w:ascii="Times New Roman" w:hAnsi="Times New Roman"/>
          <w:b/>
          <w:bCs/>
          <w:sz w:val="24"/>
          <w:szCs w:val="24"/>
        </w:rPr>
        <w:t>KİŞİSEL KORUYUCU DONANIM (KKD)</w:t>
      </w:r>
      <w:r w:rsidRPr="00A33C9A">
        <w:rPr>
          <w:rFonts w:ascii="Times New Roman" w:hAnsi="Times New Roman"/>
          <w:sz w:val="24"/>
          <w:szCs w:val="24"/>
        </w:rPr>
        <w:t xml:space="preserve">: Çalışanı, yürütülen işten kaynaklanan, sağlık ve güvenliği etkileyen bir veya birden fazla riske karşı koruyan, çalışan tarafından giyilen, takılan veya tutulan tüm alet, araç, gereç ve cihazları, </w:t>
      </w:r>
    </w:p>
    <w:p w14:paraId="53C77EE3" w14:textId="713043F8" w:rsidR="0097742F" w:rsidRPr="00A33C9A" w:rsidRDefault="00B45713" w:rsidP="00B919DC">
      <w:pPr>
        <w:spacing w:before="240"/>
        <w:jc w:val="both"/>
        <w:rPr>
          <w:rFonts w:ascii="Times New Roman" w:hAnsi="Times New Roman"/>
          <w:sz w:val="24"/>
          <w:szCs w:val="24"/>
        </w:rPr>
      </w:pPr>
      <w:r w:rsidRPr="00A33C9A">
        <w:rPr>
          <w:rFonts w:ascii="Times New Roman" w:hAnsi="Times New Roman"/>
          <w:b/>
          <w:bCs/>
          <w:sz w:val="24"/>
          <w:szCs w:val="24"/>
        </w:rPr>
        <w:t>KLİMA</w:t>
      </w:r>
      <w:r w:rsidRPr="00A33C9A">
        <w:rPr>
          <w:rFonts w:ascii="Times New Roman" w:hAnsi="Times New Roman"/>
          <w:sz w:val="24"/>
          <w:szCs w:val="24"/>
        </w:rPr>
        <w:t xml:space="preserve">: Soğutma çevrimi kullanılarak bir ortamdan ısı çekmek (yani ortamın sıcaklığını azaltmak), ısı vermek, fazla nemini alıp ortama taze hava sağlamak için tasarlanmış sistem veya mekanizmayı, </w:t>
      </w:r>
    </w:p>
    <w:p w14:paraId="63AC85F1" w14:textId="6C9B4A56" w:rsidR="002A765C" w:rsidRPr="00A33C9A" w:rsidRDefault="002A765C" w:rsidP="00B919DC">
      <w:pPr>
        <w:spacing w:before="240"/>
        <w:jc w:val="both"/>
        <w:rPr>
          <w:rFonts w:ascii="Times New Roman" w:hAnsi="Times New Roman"/>
          <w:sz w:val="24"/>
          <w:szCs w:val="24"/>
        </w:rPr>
      </w:pPr>
      <w:bookmarkStart w:id="14" w:name="_Hlk66393370"/>
      <w:r w:rsidRPr="00A33C9A">
        <w:rPr>
          <w:rFonts w:ascii="Times New Roman" w:hAnsi="Times New Roman"/>
          <w:b/>
          <w:bCs/>
          <w:sz w:val="24"/>
          <w:szCs w:val="24"/>
        </w:rPr>
        <w:lastRenderedPageBreak/>
        <w:t xml:space="preserve">KLİMA TEMİZLEME SIVISI: </w:t>
      </w:r>
      <w:r w:rsidRPr="00A33C9A">
        <w:rPr>
          <w:rFonts w:ascii="Times New Roman" w:hAnsi="Times New Roman"/>
          <w:sz w:val="24"/>
          <w:szCs w:val="24"/>
        </w:rPr>
        <w:t>Klima sistemlerindeki dış ünite veya iç ünitelerde bulunan serpantinlerin aşırı kirlenmesinin temizlenmesi amacıyla kullanılması gereken kimyasal sıvıyı,</w:t>
      </w:r>
      <w:bookmarkEnd w:id="14"/>
    </w:p>
    <w:p w14:paraId="01A9D6CA" w14:textId="77777777" w:rsidR="0097742F" w:rsidRPr="00A33C9A" w:rsidRDefault="00B45713" w:rsidP="00B919DC">
      <w:pPr>
        <w:spacing w:before="240"/>
        <w:jc w:val="both"/>
        <w:rPr>
          <w:rFonts w:ascii="Times New Roman" w:hAnsi="Times New Roman"/>
          <w:sz w:val="24"/>
          <w:szCs w:val="24"/>
        </w:rPr>
      </w:pPr>
      <w:r w:rsidRPr="00A33C9A">
        <w:rPr>
          <w:rFonts w:ascii="Times New Roman" w:hAnsi="Times New Roman"/>
          <w:b/>
          <w:bCs/>
          <w:sz w:val="24"/>
          <w:szCs w:val="24"/>
        </w:rPr>
        <w:t>KOMPRESÖR</w:t>
      </w:r>
      <w:r w:rsidRPr="00A33C9A">
        <w:rPr>
          <w:rFonts w:ascii="Times New Roman" w:hAnsi="Times New Roman"/>
          <w:sz w:val="24"/>
          <w:szCs w:val="24"/>
        </w:rPr>
        <w:t xml:space="preserve">: Havayı veya diğer gazları atmosfer basıncından daha yüksek basınçlara sıkıştırmak için kullanılan makineyi, </w:t>
      </w:r>
    </w:p>
    <w:p w14:paraId="33D47FE9" w14:textId="77777777" w:rsidR="0097742F" w:rsidRPr="00A33C9A" w:rsidRDefault="00B45713" w:rsidP="00B919DC">
      <w:pPr>
        <w:spacing w:before="240"/>
        <w:jc w:val="both"/>
        <w:rPr>
          <w:rFonts w:ascii="Times New Roman" w:hAnsi="Times New Roman"/>
          <w:sz w:val="24"/>
          <w:szCs w:val="24"/>
        </w:rPr>
      </w:pPr>
      <w:r w:rsidRPr="00A33C9A">
        <w:rPr>
          <w:rFonts w:ascii="Times New Roman" w:hAnsi="Times New Roman"/>
          <w:b/>
          <w:bCs/>
          <w:sz w:val="24"/>
          <w:szCs w:val="24"/>
        </w:rPr>
        <w:t>KONDENSER</w:t>
      </w:r>
      <w:r w:rsidRPr="00A33C9A">
        <w:rPr>
          <w:rFonts w:ascii="Times New Roman" w:hAnsi="Times New Roman"/>
          <w:sz w:val="24"/>
          <w:szCs w:val="24"/>
        </w:rPr>
        <w:t xml:space="preserve">: Yüksek basınç ve sıcaklıkta, gaz halindeki akışkanın </w:t>
      </w:r>
      <w:proofErr w:type="spellStart"/>
      <w:r w:rsidRPr="00A33C9A">
        <w:rPr>
          <w:rFonts w:ascii="Times New Roman" w:hAnsi="Times New Roman"/>
          <w:sz w:val="24"/>
          <w:szCs w:val="24"/>
        </w:rPr>
        <w:t>yoğuşma</w:t>
      </w:r>
      <w:proofErr w:type="spellEnd"/>
      <w:r w:rsidRPr="00A33C9A">
        <w:rPr>
          <w:rFonts w:ascii="Times New Roman" w:hAnsi="Times New Roman"/>
          <w:sz w:val="24"/>
          <w:szCs w:val="24"/>
        </w:rPr>
        <w:t xml:space="preserve"> gizli ısısını atarak sıvı hale geldiği yeri, </w:t>
      </w:r>
    </w:p>
    <w:p w14:paraId="643573DC" w14:textId="02A5E0AA" w:rsidR="0097742F" w:rsidRPr="00A33C9A" w:rsidRDefault="002A765C" w:rsidP="00B919DC">
      <w:pPr>
        <w:spacing w:before="240"/>
        <w:jc w:val="both"/>
        <w:rPr>
          <w:rFonts w:ascii="Times New Roman" w:hAnsi="Times New Roman"/>
          <w:sz w:val="24"/>
          <w:szCs w:val="24"/>
        </w:rPr>
      </w:pPr>
      <w:r w:rsidRPr="00A33C9A">
        <w:rPr>
          <w:rFonts w:ascii="Times New Roman" w:hAnsi="Times New Roman"/>
          <w:b/>
          <w:bCs/>
          <w:sz w:val="24"/>
          <w:szCs w:val="24"/>
        </w:rPr>
        <w:t xml:space="preserve">LİKİT HATTI: </w:t>
      </w:r>
      <w:r w:rsidRPr="00A33C9A">
        <w:rPr>
          <w:rFonts w:ascii="Times New Roman" w:hAnsi="Times New Roman"/>
          <w:sz w:val="24"/>
          <w:szCs w:val="24"/>
        </w:rPr>
        <w:t>Klimalardaki soğutucu sistemin içerisinden geçen akışkanın sıvı halde dolaşan borunun olduğu kısmı,</w:t>
      </w:r>
      <w:r w:rsidR="00B45713" w:rsidRPr="00A33C9A">
        <w:rPr>
          <w:rFonts w:ascii="Times New Roman" w:hAnsi="Times New Roman"/>
          <w:sz w:val="24"/>
          <w:szCs w:val="24"/>
        </w:rPr>
        <w:t xml:space="preserve"> </w:t>
      </w:r>
    </w:p>
    <w:p w14:paraId="6FBB04D9" w14:textId="7D9C6FA2" w:rsidR="003E0393" w:rsidRPr="00A33C9A" w:rsidRDefault="00B45713" w:rsidP="00B919DC">
      <w:pPr>
        <w:spacing w:before="240"/>
        <w:jc w:val="both"/>
        <w:rPr>
          <w:rFonts w:ascii="Times New Roman" w:hAnsi="Times New Roman"/>
          <w:sz w:val="24"/>
          <w:szCs w:val="24"/>
        </w:rPr>
      </w:pPr>
      <w:r w:rsidRPr="00A33C9A">
        <w:rPr>
          <w:rFonts w:ascii="Times New Roman" w:hAnsi="Times New Roman"/>
          <w:b/>
          <w:bCs/>
          <w:sz w:val="24"/>
          <w:szCs w:val="24"/>
        </w:rPr>
        <w:t>MANİFOLD TAKIMI</w:t>
      </w:r>
      <w:r w:rsidRPr="00A33C9A">
        <w:rPr>
          <w:rFonts w:ascii="Times New Roman" w:hAnsi="Times New Roman"/>
          <w:sz w:val="24"/>
          <w:szCs w:val="24"/>
        </w:rPr>
        <w:t>: Üzerinde alçak, yüksek basınç, vakum manometresi ile hortumlardan oluşan muhtelif soğutucu akışkanlarının basınç, sıcaklık ölçümlerinin yapılabildiği ölçüm cihazını,</w:t>
      </w:r>
    </w:p>
    <w:p w14:paraId="7573A630" w14:textId="3E0F70AA" w:rsidR="002A765C" w:rsidRPr="00A33C9A" w:rsidRDefault="002A765C" w:rsidP="00B919DC">
      <w:pPr>
        <w:spacing w:before="240"/>
        <w:jc w:val="both"/>
        <w:rPr>
          <w:rFonts w:ascii="Times New Roman" w:hAnsi="Times New Roman"/>
          <w:sz w:val="24"/>
          <w:szCs w:val="24"/>
        </w:rPr>
      </w:pPr>
      <w:bookmarkStart w:id="15" w:name="_Hlk66393276"/>
      <w:r w:rsidRPr="00A33C9A">
        <w:rPr>
          <w:rFonts w:ascii="Times New Roman" w:hAnsi="Times New Roman"/>
          <w:b/>
          <w:bCs/>
          <w:sz w:val="24"/>
          <w:szCs w:val="24"/>
        </w:rPr>
        <w:t xml:space="preserve">MANOMETRE: </w:t>
      </w:r>
      <w:r w:rsidRPr="00A33C9A">
        <w:rPr>
          <w:rFonts w:ascii="Times New Roman" w:hAnsi="Times New Roman"/>
          <w:sz w:val="24"/>
          <w:szCs w:val="24"/>
        </w:rPr>
        <w:t>Gaz veya sıvı akışkanların basıncını ölçmek için kullanılan aleti,</w:t>
      </w:r>
      <w:bookmarkEnd w:id="15"/>
    </w:p>
    <w:p w14:paraId="7162089D" w14:textId="58F16D96" w:rsidR="00373DEA" w:rsidRPr="00A33C9A" w:rsidRDefault="00373DEA" w:rsidP="00B919DC">
      <w:pPr>
        <w:spacing w:before="240"/>
        <w:jc w:val="both"/>
        <w:rPr>
          <w:rFonts w:ascii="Times New Roman" w:hAnsi="Times New Roman"/>
          <w:sz w:val="24"/>
          <w:szCs w:val="24"/>
        </w:rPr>
      </w:pPr>
      <w:r w:rsidRPr="00A33C9A">
        <w:rPr>
          <w:rFonts w:ascii="Times New Roman" w:hAnsi="Times New Roman"/>
          <w:b/>
          <w:bCs/>
          <w:sz w:val="24"/>
          <w:szCs w:val="24"/>
        </w:rPr>
        <w:t>MARKALAMA:</w:t>
      </w:r>
      <w:r w:rsidRPr="00A33C9A">
        <w:rPr>
          <w:rFonts w:ascii="Times New Roman" w:hAnsi="Times New Roman"/>
          <w:sz w:val="24"/>
          <w:szCs w:val="24"/>
        </w:rPr>
        <w:t xml:space="preserve"> Yapım resminin ilgili iş parçası üzerine uygun niteliklerde çizilmesi için yapılan işlemlerini,</w:t>
      </w:r>
    </w:p>
    <w:p w14:paraId="2CBD0CA9" w14:textId="6B9B6EC8" w:rsidR="002A765C" w:rsidRPr="00A33C9A" w:rsidRDefault="002A765C" w:rsidP="00B919DC">
      <w:pPr>
        <w:spacing w:before="240"/>
        <w:jc w:val="both"/>
        <w:rPr>
          <w:rFonts w:ascii="Times New Roman" w:hAnsi="Times New Roman"/>
          <w:sz w:val="24"/>
          <w:szCs w:val="24"/>
        </w:rPr>
      </w:pPr>
      <w:bookmarkStart w:id="16" w:name="_Hlk66393060"/>
      <w:r w:rsidRPr="00A33C9A">
        <w:rPr>
          <w:rFonts w:ascii="Times New Roman" w:hAnsi="Times New Roman"/>
          <w:b/>
          <w:bCs/>
          <w:sz w:val="24"/>
          <w:szCs w:val="24"/>
        </w:rPr>
        <w:t xml:space="preserve">MATKAP: </w:t>
      </w:r>
      <w:r w:rsidRPr="00A33C9A">
        <w:rPr>
          <w:rFonts w:ascii="Times New Roman" w:hAnsi="Times New Roman"/>
          <w:sz w:val="24"/>
          <w:szCs w:val="24"/>
        </w:rPr>
        <w:t xml:space="preserve">Temel olarak delik delme, ek olarak </w:t>
      </w:r>
      <w:proofErr w:type="spellStart"/>
      <w:r w:rsidRPr="00A33C9A">
        <w:rPr>
          <w:rFonts w:ascii="Times New Roman" w:hAnsi="Times New Roman"/>
          <w:sz w:val="24"/>
          <w:szCs w:val="24"/>
        </w:rPr>
        <w:t>havşa</w:t>
      </w:r>
      <w:proofErr w:type="spellEnd"/>
      <w:r w:rsidRPr="00A33C9A">
        <w:rPr>
          <w:rFonts w:ascii="Times New Roman" w:hAnsi="Times New Roman"/>
          <w:sz w:val="24"/>
          <w:szCs w:val="24"/>
        </w:rPr>
        <w:t xml:space="preserve"> açma işlemleri için kullanılan, iki kesme kenarına sahip bir kesici takım türünü,</w:t>
      </w:r>
      <w:bookmarkEnd w:id="16"/>
    </w:p>
    <w:p w14:paraId="57CFCCE0" w14:textId="630F4E1C" w:rsidR="003E0393" w:rsidRPr="00A33C9A" w:rsidRDefault="003E0393" w:rsidP="00B919DC">
      <w:pPr>
        <w:spacing w:before="240"/>
        <w:jc w:val="both"/>
        <w:rPr>
          <w:rFonts w:ascii="Times New Roman" w:hAnsi="Times New Roman"/>
          <w:sz w:val="24"/>
          <w:szCs w:val="24"/>
        </w:rPr>
      </w:pPr>
      <w:bookmarkStart w:id="17" w:name="_Hlk66392759"/>
      <w:r w:rsidRPr="00A33C9A">
        <w:rPr>
          <w:rFonts w:ascii="Times New Roman" w:hAnsi="Times New Roman"/>
          <w:b/>
          <w:bCs/>
          <w:sz w:val="24"/>
          <w:szCs w:val="24"/>
        </w:rPr>
        <w:t xml:space="preserve">MONTAJ: </w:t>
      </w:r>
      <w:r w:rsidRPr="00A33C9A">
        <w:rPr>
          <w:rFonts w:ascii="Times New Roman" w:hAnsi="Times New Roman"/>
          <w:sz w:val="24"/>
          <w:szCs w:val="24"/>
        </w:rPr>
        <w:t>Bir makine, cihaz veya çeşitli malzemelerin yerli yerine takılmasını,</w:t>
      </w:r>
      <w:bookmarkEnd w:id="17"/>
    </w:p>
    <w:p w14:paraId="5D346216" w14:textId="7A2AF23E" w:rsidR="002A765C" w:rsidRPr="00A33C9A" w:rsidRDefault="002A765C" w:rsidP="00B919DC">
      <w:pPr>
        <w:spacing w:before="240"/>
        <w:jc w:val="both"/>
        <w:rPr>
          <w:rFonts w:ascii="Times New Roman" w:hAnsi="Times New Roman"/>
          <w:sz w:val="24"/>
          <w:szCs w:val="24"/>
        </w:rPr>
      </w:pPr>
      <w:bookmarkStart w:id="18" w:name="_Hlk66392989"/>
      <w:r w:rsidRPr="00A33C9A">
        <w:rPr>
          <w:rFonts w:ascii="Times New Roman" w:hAnsi="Times New Roman"/>
          <w:b/>
          <w:bCs/>
          <w:sz w:val="24"/>
          <w:szCs w:val="24"/>
        </w:rPr>
        <w:t xml:space="preserve">MONTAJ ÖRTÜSÜ: </w:t>
      </w:r>
      <w:r w:rsidRPr="00A33C9A">
        <w:rPr>
          <w:rFonts w:ascii="Times New Roman" w:hAnsi="Times New Roman"/>
          <w:sz w:val="24"/>
          <w:szCs w:val="24"/>
        </w:rPr>
        <w:t>Çalışılan alanın zemininin kirlenmemesinin önlenmesi amacıyla zeminin bir geçici kaplanması işlemini,</w:t>
      </w:r>
      <w:bookmarkEnd w:id="18"/>
    </w:p>
    <w:p w14:paraId="5C9C2FA1" w14:textId="751399E6" w:rsidR="00373DEA" w:rsidRPr="000D0D8D" w:rsidRDefault="00373DEA" w:rsidP="00B919DC">
      <w:pPr>
        <w:spacing w:before="240"/>
        <w:jc w:val="both"/>
        <w:rPr>
          <w:rFonts w:ascii="Times New Roman" w:hAnsi="Times New Roman"/>
          <w:sz w:val="24"/>
          <w:szCs w:val="24"/>
        </w:rPr>
      </w:pPr>
      <w:r w:rsidRPr="00A33C9A">
        <w:rPr>
          <w:rFonts w:ascii="Times New Roman" w:hAnsi="Times New Roman"/>
          <w:b/>
          <w:bCs/>
          <w:sz w:val="24"/>
          <w:szCs w:val="24"/>
        </w:rPr>
        <w:t>MULTİMETRE/AVOMETRE:</w:t>
      </w:r>
      <w:r w:rsidRPr="00A33C9A">
        <w:rPr>
          <w:rFonts w:ascii="Times New Roman" w:hAnsi="Times New Roman"/>
          <w:sz w:val="24"/>
          <w:szCs w:val="24"/>
        </w:rPr>
        <w:t xml:space="preserve"> </w:t>
      </w:r>
      <w:proofErr w:type="spellStart"/>
      <w:r w:rsidRPr="00A33C9A">
        <w:rPr>
          <w:rFonts w:ascii="Times New Roman" w:hAnsi="Times New Roman"/>
          <w:color w:val="202124"/>
          <w:sz w:val="24"/>
          <w:szCs w:val="24"/>
          <w:shd w:val="clear" w:color="auto" w:fill="FFFFFF"/>
        </w:rPr>
        <w:t>Avometre</w:t>
      </w:r>
      <w:proofErr w:type="spellEnd"/>
      <w:r w:rsidRPr="00A33C9A">
        <w:rPr>
          <w:rFonts w:ascii="Times New Roman" w:hAnsi="Times New Roman"/>
          <w:color w:val="202124"/>
          <w:sz w:val="24"/>
          <w:szCs w:val="24"/>
          <w:shd w:val="clear" w:color="auto" w:fill="FFFFFF"/>
        </w:rPr>
        <w:t xml:space="preserve">, Voltmetre ve </w:t>
      </w:r>
      <w:proofErr w:type="spellStart"/>
      <w:r w:rsidRPr="00A33C9A">
        <w:rPr>
          <w:rFonts w:ascii="Times New Roman" w:hAnsi="Times New Roman"/>
          <w:color w:val="202124"/>
          <w:sz w:val="24"/>
          <w:szCs w:val="24"/>
          <w:shd w:val="clear" w:color="auto" w:fill="FFFFFF"/>
        </w:rPr>
        <w:t>Ohmmetre</w:t>
      </w:r>
      <w:proofErr w:type="spellEnd"/>
      <w:r w:rsidRPr="00A33C9A">
        <w:rPr>
          <w:rFonts w:ascii="Times New Roman" w:hAnsi="Times New Roman"/>
          <w:color w:val="202124"/>
          <w:sz w:val="24"/>
          <w:szCs w:val="24"/>
          <w:shd w:val="clear" w:color="auto" w:fill="FFFFFF"/>
        </w:rPr>
        <w:t xml:space="preserve"> </w:t>
      </w:r>
      <w:r w:rsidR="008D5E29">
        <w:rPr>
          <w:rFonts w:ascii="Times New Roman" w:hAnsi="Times New Roman"/>
          <w:color w:val="202124"/>
          <w:sz w:val="24"/>
          <w:szCs w:val="24"/>
          <w:shd w:val="clear" w:color="auto" w:fill="FFFFFF"/>
        </w:rPr>
        <w:t>ve benzeri</w:t>
      </w:r>
      <w:r w:rsidRPr="008D5E29">
        <w:rPr>
          <w:rFonts w:ascii="Times New Roman" w:hAnsi="Times New Roman"/>
          <w:color w:val="202124"/>
          <w:sz w:val="24"/>
          <w:szCs w:val="24"/>
          <w:shd w:val="clear" w:color="auto" w:fill="FFFFFF"/>
        </w:rPr>
        <w:t xml:space="preserve"> ölçme cihazlarının yaptığı işlemleri tek cihaz ile ölçme işlemini gerçekleştirebilen cihazı,</w:t>
      </w:r>
    </w:p>
    <w:p w14:paraId="11DBC639" w14:textId="0677EE7A" w:rsidR="002A765C" w:rsidRPr="009E45BA" w:rsidRDefault="002A765C" w:rsidP="00B919DC">
      <w:pPr>
        <w:spacing w:before="240"/>
        <w:jc w:val="both"/>
        <w:rPr>
          <w:rFonts w:ascii="Times New Roman" w:hAnsi="Times New Roman"/>
          <w:sz w:val="24"/>
          <w:szCs w:val="24"/>
        </w:rPr>
      </w:pPr>
      <w:bookmarkStart w:id="19" w:name="_Hlk66393103"/>
      <w:r w:rsidRPr="00F12895">
        <w:rPr>
          <w:rFonts w:ascii="Times New Roman" w:hAnsi="Times New Roman"/>
          <w:b/>
          <w:bCs/>
          <w:sz w:val="24"/>
          <w:szCs w:val="24"/>
        </w:rPr>
        <w:t xml:space="preserve">PANÇ: </w:t>
      </w:r>
      <w:r w:rsidRPr="00F12895">
        <w:rPr>
          <w:rFonts w:ascii="Times New Roman" w:hAnsi="Times New Roman"/>
          <w:sz w:val="24"/>
          <w:szCs w:val="24"/>
        </w:rPr>
        <w:t>İnşaat sektörü içerisinde duvarları delebilmek için matkaplara uyumlu olarak kullanılabilen delik açıcı aletleri</w:t>
      </w:r>
      <w:r w:rsidRPr="009E45BA">
        <w:rPr>
          <w:rFonts w:ascii="Times New Roman" w:hAnsi="Times New Roman"/>
          <w:sz w:val="24"/>
          <w:szCs w:val="24"/>
        </w:rPr>
        <w:t>,</w:t>
      </w:r>
      <w:bookmarkEnd w:id="19"/>
    </w:p>
    <w:p w14:paraId="21D1888B" w14:textId="77777777" w:rsidR="003E0393" w:rsidRPr="00A33C9A" w:rsidRDefault="003E0393" w:rsidP="00B919DC">
      <w:pPr>
        <w:spacing w:before="240"/>
        <w:jc w:val="both"/>
        <w:rPr>
          <w:rFonts w:ascii="Times New Roman" w:hAnsi="Times New Roman"/>
          <w:color w:val="202124"/>
          <w:sz w:val="24"/>
          <w:szCs w:val="24"/>
          <w:shd w:val="clear" w:color="auto" w:fill="FFFFFF"/>
        </w:rPr>
      </w:pPr>
      <w:bookmarkStart w:id="20" w:name="_Hlk66392644"/>
      <w:r w:rsidRPr="00966748">
        <w:rPr>
          <w:rFonts w:ascii="Times New Roman" w:hAnsi="Times New Roman"/>
          <w:b/>
          <w:bCs/>
          <w:sz w:val="24"/>
          <w:szCs w:val="24"/>
        </w:rPr>
        <w:t>PERİYODİK MUAYENE:</w:t>
      </w:r>
      <w:r w:rsidRPr="00A33C9A">
        <w:rPr>
          <w:rFonts w:ascii="Times New Roman" w:hAnsi="Times New Roman"/>
          <w:b/>
          <w:bCs/>
          <w:sz w:val="24"/>
          <w:szCs w:val="24"/>
        </w:rPr>
        <w:t xml:space="preserve"> </w:t>
      </w:r>
      <w:r w:rsidRPr="00A33C9A">
        <w:rPr>
          <w:rFonts w:ascii="Times New Roman" w:hAnsi="Times New Roman"/>
          <w:color w:val="202124"/>
          <w:sz w:val="24"/>
          <w:szCs w:val="24"/>
          <w:shd w:val="clear" w:color="auto" w:fill="FFFFFF"/>
        </w:rPr>
        <w:t>İş ekipmanının, “İş Ekipmanlarının Kullanımında Sağlık ve Güvenlik Şartları Yönetmeliği” ve ilgili standartlar göz önünde bulundurularak düzenli aralıklarda test, kontrol ve analiz işlemini,</w:t>
      </w:r>
      <w:bookmarkEnd w:id="20"/>
    </w:p>
    <w:p w14:paraId="3AB8AB3C" w14:textId="7E6FF630" w:rsidR="0097742F" w:rsidRPr="00A33C9A" w:rsidRDefault="003E0393" w:rsidP="00B919DC">
      <w:pPr>
        <w:spacing w:before="240"/>
        <w:jc w:val="both"/>
        <w:rPr>
          <w:rFonts w:ascii="Times New Roman" w:hAnsi="Times New Roman"/>
          <w:sz w:val="24"/>
          <w:szCs w:val="24"/>
        </w:rPr>
      </w:pPr>
      <w:bookmarkStart w:id="21" w:name="_Hlk66392668"/>
      <w:r w:rsidRPr="00A33C9A">
        <w:rPr>
          <w:rFonts w:ascii="Times New Roman" w:hAnsi="Times New Roman"/>
          <w:b/>
          <w:bCs/>
          <w:sz w:val="24"/>
          <w:szCs w:val="24"/>
        </w:rPr>
        <w:t xml:space="preserve">PROSEDÜR: </w:t>
      </w:r>
      <w:r w:rsidRPr="00A33C9A">
        <w:rPr>
          <w:rFonts w:ascii="Times New Roman" w:hAnsi="Times New Roman"/>
          <w:color w:val="202124"/>
          <w:sz w:val="24"/>
          <w:szCs w:val="24"/>
          <w:shd w:val="clear" w:color="auto" w:fill="FFFFFF"/>
        </w:rPr>
        <w:t>Bir faaliyeti veya süreci gerçekleştirmek için belirlenen yolu ortaya koyan işyerine ait kalite sistem dokümanını,</w:t>
      </w:r>
      <w:bookmarkEnd w:id="21"/>
      <w:r w:rsidR="00B45713" w:rsidRPr="00A33C9A">
        <w:rPr>
          <w:rFonts w:ascii="Times New Roman" w:hAnsi="Times New Roman"/>
          <w:sz w:val="24"/>
          <w:szCs w:val="24"/>
        </w:rPr>
        <w:t xml:space="preserve"> </w:t>
      </w:r>
    </w:p>
    <w:p w14:paraId="6BB7BE0F" w14:textId="349F3490" w:rsidR="00605B93" w:rsidRPr="00A33C9A" w:rsidRDefault="00605B93" w:rsidP="00B919DC">
      <w:pPr>
        <w:spacing w:before="240"/>
        <w:jc w:val="both"/>
        <w:rPr>
          <w:rFonts w:ascii="Times New Roman" w:hAnsi="Times New Roman"/>
          <w:sz w:val="24"/>
          <w:szCs w:val="24"/>
        </w:rPr>
      </w:pPr>
      <w:r w:rsidRPr="00A33C9A">
        <w:rPr>
          <w:rFonts w:ascii="Times New Roman" w:hAnsi="Times New Roman"/>
          <w:b/>
          <w:bCs/>
          <w:sz w:val="24"/>
          <w:szCs w:val="24"/>
        </w:rPr>
        <w:t>PSİKROMETRİ</w:t>
      </w:r>
      <w:r w:rsidRPr="00A33C9A">
        <w:rPr>
          <w:rFonts w:ascii="Times New Roman" w:hAnsi="Times New Roman"/>
          <w:sz w:val="24"/>
          <w:szCs w:val="24"/>
        </w:rPr>
        <w:t>: Nemli havanın termodinamik özelliklerinin incelendiği ve özellikle konfor kliması ve endüstriyel prosesler için çözüm yöntemlerini kapsayan bilim dalını,</w:t>
      </w:r>
    </w:p>
    <w:p w14:paraId="07B1703F" w14:textId="77777777" w:rsidR="002A765C" w:rsidRPr="00A33C9A" w:rsidRDefault="00B45713" w:rsidP="00B919DC">
      <w:pPr>
        <w:spacing w:before="240"/>
        <w:jc w:val="both"/>
        <w:rPr>
          <w:rFonts w:ascii="Times New Roman" w:hAnsi="Times New Roman"/>
          <w:sz w:val="24"/>
          <w:szCs w:val="24"/>
        </w:rPr>
      </w:pPr>
      <w:r w:rsidRPr="00A33C9A">
        <w:rPr>
          <w:rFonts w:ascii="Times New Roman" w:hAnsi="Times New Roman"/>
          <w:b/>
          <w:bCs/>
          <w:sz w:val="24"/>
          <w:szCs w:val="24"/>
        </w:rPr>
        <w:t>PVC</w:t>
      </w:r>
      <w:r w:rsidRPr="00A33C9A">
        <w:rPr>
          <w:rFonts w:ascii="Times New Roman" w:hAnsi="Times New Roman"/>
          <w:sz w:val="24"/>
          <w:szCs w:val="24"/>
        </w:rPr>
        <w:t xml:space="preserve">: </w:t>
      </w:r>
      <w:proofErr w:type="spellStart"/>
      <w:r w:rsidRPr="00A33C9A">
        <w:rPr>
          <w:rFonts w:ascii="Times New Roman" w:hAnsi="Times New Roman"/>
          <w:sz w:val="24"/>
          <w:szCs w:val="24"/>
        </w:rPr>
        <w:t>Polivinilklorür</w:t>
      </w:r>
      <w:proofErr w:type="spellEnd"/>
      <w:r w:rsidRPr="00A33C9A">
        <w:rPr>
          <w:rFonts w:ascii="Times New Roman" w:hAnsi="Times New Roman"/>
          <w:sz w:val="24"/>
          <w:szCs w:val="24"/>
        </w:rPr>
        <w:t xml:space="preserve"> yalıtım malzemesini,</w:t>
      </w:r>
    </w:p>
    <w:p w14:paraId="3441B3A6" w14:textId="3D2BDBC8" w:rsidR="0097742F" w:rsidRPr="00A33C9A" w:rsidRDefault="002A765C" w:rsidP="00B919DC">
      <w:pPr>
        <w:spacing w:before="240"/>
        <w:jc w:val="both"/>
        <w:rPr>
          <w:rFonts w:ascii="Times New Roman" w:hAnsi="Times New Roman"/>
          <w:sz w:val="24"/>
          <w:szCs w:val="24"/>
        </w:rPr>
      </w:pPr>
      <w:bookmarkStart w:id="22" w:name="_Hlk66393202"/>
      <w:r w:rsidRPr="00A33C9A">
        <w:rPr>
          <w:rFonts w:ascii="Times New Roman" w:hAnsi="Times New Roman"/>
          <w:b/>
          <w:bCs/>
          <w:sz w:val="24"/>
          <w:szCs w:val="24"/>
        </w:rPr>
        <w:t xml:space="preserve">PVC DEKORATİF BANT: </w:t>
      </w:r>
      <w:r w:rsidRPr="00A33C9A">
        <w:rPr>
          <w:rFonts w:ascii="Times New Roman" w:hAnsi="Times New Roman"/>
          <w:sz w:val="24"/>
          <w:szCs w:val="24"/>
        </w:rPr>
        <w:t xml:space="preserve">Klima montajlarında tesisat üzerine güneşten koruma ve dekor amaçlı sarılan </w:t>
      </w:r>
      <w:proofErr w:type="spellStart"/>
      <w:r w:rsidRPr="00A33C9A">
        <w:rPr>
          <w:rFonts w:ascii="Times New Roman" w:hAnsi="Times New Roman"/>
          <w:sz w:val="24"/>
          <w:szCs w:val="24"/>
        </w:rPr>
        <w:t>yapışkansız</w:t>
      </w:r>
      <w:proofErr w:type="spellEnd"/>
      <w:r w:rsidRPr="00A33C9A">
        <w:rPr>
          <w:rFonts w:ascii="Times New Roman" w:hAnsi="Times New Roman"/>
          <w:sz w:val="24"/>
          <w:szCs w:val="24"/>
        </w:rPr>
        <w:t xml:space="preserve"> malzemelere,</w:t>
      </w:r>
      <w:bookmarkEnd w:id="22"/>
      <w:r w:rsidR="00B45713" w:rsidRPr="00A33C9A">
        <w:rPr>
          <w:rFonts w:ascii="Times New Roman" w:hAnsi="Times New Roman"/>
          <w:sz w:val="24"/>
          <w:szCs w:val="24"/>
        </w:rPr>
        <w:t xml:space="preserve"> </w:t>
      </w:r>
    </w:p>
    <w:p w14:paraId="1C74D386" w14:textId="33F077D0" w:rsidR="003E0393" w:rsidRPr="00A33C9A" w:rsidRDefault="002A765C" w:rsidP="00B919DC">
      <w:pPr>
        <w:spacing w:before="240"/>
        <w:jc w:val="both"/>
        <w:rPr>
          <w:rFonts w:ascii="Times New Roman" w:hAnsi="Times New Roman"/>
          <w:color w:val="000000"/>
          <w:sz w:val="24"/>
          <w:szCs w:val="24"/>
        </w:rPr>
      </w:pPr>
      <w:r w:rsidRPr="00A33C9A">
        <w:rPr>
          <w:rFonts w:ascii="Times New Roman" w:hAnsi="Times New Roman"/>
          <w:b/>
          <w:bCs/>
          <w:sz w:val="24"/>
          <w:szCs w:val="24"/>
        </w:rPr>
        <w:lastRenderedPageBreak/>
        <w:t>RAMAKKALA:</w:t>
      </w:r>
      <w:r w:rsidRPr="00A33C9A">
        <w:rPr>
          <w:rFonts w:ascii="Times New Roman" w:hAnsi="Times New Roman"/>
          <w:sz w:val="24"/>
          <w:szCs w:val="24"/>
        </w:rPr>
        <w:t xml:space="preserve"> </w:t>
      </w:r>
      <w:r w:rsidRPr="00A33C9A">
        <w:rPr>
          <w:rFonts w:ascii="Times New Roman" w:hAnsi="Times New Roman"/>
          <w:color w:val="000000"/>
          <w:sz w:val="24"/>
          <w:szCs w:val="24"/>
        </w:rPr>
        <w:t>İşyerinde meydana gelen, çalışan, iş yeri ya da ekipmanını zarara uğratma potansiyeli olduğu halde zarara uğratmayan olayı,</w:t>
      </w:r>
    </w:p>
    <w:p w14:paraId="2B312474" w14:textId="10A47412" w:rsidR="002A765C" w:rsidRPr="00A33C9A" w:rsidRDefault="002A765C" w:rsidP="00B919DC">
      <w:pPr>
        <w:spacing w:before="240"/>
        <w:jc w:val="both"/>
        <w:rPr>
          <w:rFonts w:ascii="Times New Roman" w:hAnsi="Times New Roman"/>
          <w:sz w:val="24"/>
          <w:szCs w:val="24"/>
        </w:rPr>
      </w:pPr>
      <w:r w:rsidRPr="00A33C9A">
        <w:rPr>
          <w:rFonts w:ascii="Times New Roman" w:hAnsi="Times New Roman"/>
          <w:b/>
          <w:bCs/>
          <w:sz w:val="24"/>
          <w:szCs w:val="24"/>
        </w:rPr>
        <w:t xml:space="preserve">RANDEVU: </w:t>
      </w:r>
      <w:r w:rsidRPr="00A33C9A">
        <w:rPr>
          <w:rFonts w:ascii="Times New Roman" w:hAnsi="Times New Roman"/>
          <w:sz w:val="24"/>
          <w:szCs w:val="24"/>
        </w:rPr>
        <w:t>İki ya da daha çok kimse arasında önceden kararlaştırılan, belli bir saatte ve belli bir yerde buluşma söz verisini,</w:t>
      </w:r>
    </w:p>
    <w:p w14:paraId="100580CD" w14:textId="556CBF25" w:rsidR="002A765C" w:rsidRPr="00A33C9A" w:rsidRDefault="002A765C" w:rsidP="00B919DC">
      <w:pPr>
        <w:spacing w:before="240"/>
        <w:jc w:val="both"/>
        <w:rPr>
          <w:rFonts w:ascii="Times New Roman" w:hAnsi="Times New Roman"/>
          <w:sz w:val="24"/>
          <w:szCs w:val="24"/>
        </w:rPr>
      </w:pPr>
      <w:bookmarkStart w:id="23" w:name="_Hlk66393248"/>
      <w:r w:rsidRPr="00A33C9A">
        <w:rPr>
          <w:rFonts w:ascii="Times New Roman" w:hAnsi="Times New Roman"/>
          <w:b/>
          <w:bCs/>
          <w:sz w:val="24"/>
          <w:szCs w:val="24"/>
        </w:rPr>
        <w:t xml:space="preserve">RAKOR: </w:t>
      </w:r>
      <w:r w:rsidRPr="00A33C9A">
        <w:rPr>
          <w:rFonts w:ascii="Times New Roman" w:hAnsi="Times New Roman"/>
          <w:sz w:val="24"/>
          <w:szCs w:val="24"/>
        </w:rPr>
        <w:t>Sıhhi tesisatta iki boruyu döndürmeden birbirine bağlanmasını sağlayan bağlantı parçasını,</w:t>
      </w:r>
      <w:bookmarkEnd w:id="23"/>
    </w:p>
    <w:p w14:paraId="22F1637C" w14:textId="77777777" w:rsidR="00CD6C39" w:rsidRDefault="00373DEA" w:rsidP="00CD6C39">
      <w:pPr>
        <w:autoSpaceDE w:val="0"/>
        <w:autoSpaceDN w:val="0"/>
        <w:adjustRightInd w:val="0"/>
        <w:spacing w:line="360" w:lineRule="auto"/>
        <w:jc w:val="both"/>
        <w:rPr>
          <w:rFonts w:ascii="Times New Roman" w:hAnsi="Times New Roman"/>
          <w:b/>
          <w:bCs/>
          <w:color w:val="000000"/>
          <w:sz w:val="24"/>
          <w:szCs w:val="24"/>
          <w:lang w:eastAsia="tr-TR"/>
        </w:rPr>
      </w:pPr>
      <w:r w:rsidRPr="00A33C9A">
        <w:rPr>
          <w:rFonts w:ascii="Times New Roman" w:hAnsi="Times New Roman"/>
          <w:b/>
          <w:bCs/>
          <w:sz w:val="24"/>
          <w:szCs w:val="24"/>
        </w:rPr>
        <w:t>REVİZE:</w:t>
      </w:r>
      <w:r w:rsidRPr="00A33C9A">
        <w:rPr>
          <w:rFonts w:ascii="Times New Roman" w:hAnsi="Times New Roman"/>
          <w:sz w:val="24"/>
          <w:szCs w:val="24"/>
        </w:rPr>
        <w:t xml:space="preserve"> </w:t>
      </w:r>
      <w:r w:rsidRPr="00A33C9A">
        <w:rPr>
          <w:rFonts w:ascii="Times New Roman" w:hAnsi="Times New Roman"/>
          <w:color w:val="202124"/>
          <w:sz w:val="24"/>
          <w:szCs w:val="24"/>
          <w:shd w:val="clear" w:color="auto" w:fill="FFFFFF"/>
        </w:rPr>
        <w:t>Yeniden ele alma, gözden geçirme işini</w:t>
      </w:r>
      <w:r w:rsidR="00082F44" w:rsidRPr="00A33C9A">
        <w:rPr>
          <w:rFonts w:ascii="Times New Roman" w:hAnsi="Times New Roman"/>
          <w:color w:val="202124"/>
          <w:sz w:val="24"/>
          <w:szCs w:val="24"/>
          <w:shd w:val="clear" w:color="auto" w:fill="FFFFFF"/>
        </w:rPr>
        <w:t>,</w:t>
      </w:r>
      <w:r w:rsidR="00CD6C39" w:rsidRPr="00CD6C39">
        <w:rPr>
          <w:rFonts w:ascii="Times New Roman" w:hAnsi="Times New Roman"/>
          <w:b/>
          <w:bCs/>
          <w:color w:val="000000"/>
          <w:sz w:val="24"/>
          <w:szCs w:val="24"/>
          <w:lang w:eastAsia="tr-TR"/>
        </w:rPr>
        <w:t xml:space="preserve"> </w:t>
      </w:r>
    </w:p>
    <w:p w14:paraId="0397D520" w14:textId="075A0152" w:rsidR="00CD6C39" w:rsidRPr="00A33C9A" w:rsidRDefault="00CD6C39" w:rsidP="00CD6C39">
      <w:pPr>
        <w:autoSpaceDE w:val="0"/>
        <w:autoSpaceDN w:val="0"/>
        <w:adjustRightInd w:val="0"/>
        <w:spacing w:line="360" w:lineRule="auto"/>
        <w:jc w:val="both"/>
        <w:rPr>
          <w:rFonts w:ascii="Times New Roman" w:hAnsi="Times New Roman"/>
          <w:bCs/>
          <w:color w:val="000000"/>
          <w:sz w:val="24"/>
          <w:szCs w:val="24"/>
          <w:lang w:eastAsia="tr-TR"/>
        </w:rPr>
      </w:pPr>
      <w:r w:rsidRPr="00A33C9A">
        <w:rPr>
          <w:rFonts w:ascii="Times New Roman" w:hAnsi="Times New Roman"/>
          <w:b/>
          <w:bCs/>
          <w:color w:val="000000"/>
          <w:sz w:val="24"/>
          <w:szCs w:val="24"/>
          <w:lang w:eastAsia="tr-TR"/>
        </w:rPr>
        <w:t>RİSK:</w:t>
      </w:r>
      <w:r w:rsidRPr="00A33C9A">
        <w:rPr>
          <w:rFonts w:ascii="Times New Roman" w:hAnsi="Times New Roman"/>
          <w:bCs/>
          <w:color w:val="000000"/>
          <w:sz w:val="24"/>
          <w:szCs w:val="24"/>
          <w:lang w:eastAsia="tr-TR"/>
        </w:rPr>
        <w:t xml:space="preserve"> Tehlikeden kaynaklanacak kayıp, yaralanma ya da başka zararlı sonuç meydana gelme ihtimalini,</w:t>
      </w:r>
    </w:p>
    <w:p w14:paraId="1297CF03" w14:textId="77777777" w:rsidR="00232073" w:rsidRPr="00A33C9A" w:rsidRDefault="00232073" w:rsidP="00232073">
      <w:pPr>
        <w:autoSpaceDE w:val="0"/>
        <w:autoSpaceDN w:val="0"/>
        <w:adjustRightInd w:val="0"/>
        <w:spacing w:line="360" w:lineRule="auto"/>
        <w:jc w:val="both"/>
        <w:rPr>
          <w:rFonts w:ascii="Times New Roman" w:hAnsi="Times New Roman"/>
          <w:bCs/>
          <w:color w:val="000000"/>
          <w:sz w:val="24"/>
          <w:szCs w:val="24"/>
          <w:lang w:eastAsia="tr-TR"/>
        </w:rPr>
      </w:pPr>
      <w:r w:rsidRPr="00A33C9A">
        <w:rPr>
          <w:rFonts w:ascii="Times New Roman" w:hAnsi="Times New Roman"/>
          <w:b/>
          <w:bCs/>
          <w:color w:val="000000"/>
          <w:sz w:val="24"/>
          <w:szCs w:val="24"/>
          <w:lang w:eastAsia="tr-TR"/>
        </w:rPr>
        <w:t>RİSK DEĞERLENDİRMESİ:</w:t>
      </w:r>
      <w:r w:rsidRPr="00A33C9A">
        <w:rPr>
          <w:rFonts w:ascii="Times New Roman" w:hAnsi="Times New Roman"/>
          <w:bCs/>
          <w:color w:val="000000"/>
          <w:sz w:val="24"/>
          <w:szCs w:val="24"/>
          <w:lang w:eastAsia="tr-TR"/>
        </w:rPr>
        <w:t xml:space="preserve"> İş yerinde var olan ya da dışarıdan gelebilecek tehlikelerin belirlenmesi, bu tehlikelerin riske dönüşmesine yol açan faktörler ile tehlikelerden kaynaklanan risklerin analiz edilerek derecelendirilmesi ve kontrol tedbirlerinin kararlaştırılması amacıyla yapılması gereken çalışmaları,</w:t>
      </w:r>
    </w:p>
    <w:p w14:paraId="55AA8C19" w14:textId="22A5BAFE" w:rsidR="003E0393" w:rsidRPr="00A33C9A" w:rsidRDefault="003E0393" w:rsidP="00B919DC">
      <w:pPr>
        <w:spacing w:before="240"/>
        <w:jc w:val="both"/>
        <w:rPr>
          <w:rFonts w:ascii="Times New Roman" w:hAnsi="Times New Roman"/>
          <w:sz w:val="24"/>
          <w:szCs w:val="24"/>
        </w:rPr>
      </w:pPr>
      <w:bookmarkStart w:id="24" w:name="_Hlk66392804"/>
      <w:r w:rsidRPr="00A33C9A">
        <w:rPr>
          <w:rFonts w:ascii="Times New Roman" w:hAnsi="Times New Roman"/>
          <w:b/>
          <w:bCs/>
          <w:sz w:val="24"/>
          <w:szCs w:val="24"/>
        </w:rPr>
        <w:t xml:space="preserve">SERVİS FORMU: </w:t>
      </w:r>
      <w:r w:rsidRPr="00A33C9A">
        <w:rPr>
          <w:rFonts w:ascii="Times New Roman" w:hAnsi="Times New Roman"/>
          <w:sz w:val="24"/>
          <w:szCs w:val="24"/>
        </w:rPr>
        <w:t>Arızalı bir cihazın bakım onarım isteği her kurumun kendine göre hazırlamış olduğu bir formunu,</w:t>
      </w:r>
      <w:bookmarkEnd w:id="24"/>
    </w:p>
    <w:p w14:paraId="4B03645C" w14:textId="189CFFE4" w:rsidR="002A765C" w:rsidRPr="00A33C9A" w:rsidRDefault="002A765C" w:rsidP="00B919DC">
      <w:pPr>
        <w:spacing w:before="240"/>
        <w:jc w:val="both"/>
        <w:rPr>
          <w:rFonts w:ascii="Times New Roman" w:hAnsi="Times New Roman"/>
          <w:sz w:val="24"/>
          <w:szCs w:val="24"/>
        </w:rPr>
      </w:pPr>
      <w:bookmarkStart w:id="25" w:name="_Hlk66393225"/>
      <w:r w:rsidRPr="00A33C9A">
        <w:rPr>
          <w:rFonts w:ascii="Times New Roman" w:hAnsi="Times New Roman"/>
          <w:b/>
          <w:bCs/>
          <w:sz w:val="24"/>
          <w:szCs w:val="24"/>
        </w:rPr>
        <w:t xml:space="preserve">SIKMA TORKU: </w:t>
      </w:r>
      <w:r w:rsidRPr="00A33C9A">
        <w:rPr>
          <w:rFonts w:ascii="Times New Roman" w:hAnsi="Times New Roman"/>
          <w:sz w:val="24"/>
          <w:szCs w:val="24"/>
        </w:rPr>
        <w:t>Cıvatalı bağlantıların emniyetle kullanılabilmesi ve bunun yanı sıra kullanıldığı yerde bir arada tuttuğu parçalara zarar vermemesi için o bağlantıya özgü emniyetli sıkıştırma aletlerini,</w:t>
      </w:r>
      <w:bookmarkEnd w:id="25"/>
    </w:p>
    <w:p w14:paraId="10DEFC8B" w14:textId="77777777" w:rsidR="00373DEA" w:rsidRPr="00A33C9A" w:rsidRDefault="00B45713" w:rsidP="00B919DC">
      <w:pPr>
        <w:spacing w:before="240"/>
        <w:jc w:val="both"/>
        <w:rPr>
          <w:rFonts w:ascii="Times New Roman" w:hAnsi="Times New Roman"/>
          <w:sz w:val="24"/>
          <w:szCs w:val="24"/>
        </w:rPr>
      </w:pPr>
      <w:r w:rsidRPr="00A33C9A">
        <w:rPr>
          <w:rFonts w:ascii="Times New Roman" w:hAnsi="Times New Roman"/>
          <w:b/>
          <w:bCs/>
          <w:sz w:val="24"/>
          <w:szCs w:val="24"/>
        </w:rPr>
        <w:t>SİNYALİZASYON</w:t>
      </w:r>
      <w:r w:rsidRPr="00A33C9A">
        <w:rPr>
          <w:rFonts w:ascii="Times New Roman" w:hAnsi="Times New Roman"/>
          <w:sz w:val="24"/>
          <w:szCs w:val="24"/>
        </w:rPr>
        <w:t>: İç ve dış ünite arasına bağlanan kablo vasıtasıyla, uzaktan kumandadan iç üniteye gönderilen komutların dış üniteye aktarılması işlemini elektriksel olarak aktarmaya yarayan hattı,</w:t>
      </w:r>
    </w:p>
    <w:p w14:paraId="2B7F72FB" w14:textId="558B1685" w:rsidR="0097742F" w:rsidRPr="00A33C9A" w:rsidRDefault="00373DEA" w:rsidP="00B919DC">
      <w:pPr>
        <w:spacing w:before="240"/>
        <w:jc w:val="both"/>
        <w:rPr>
          <w:rFonts w:ascii="Times New Roman" w:hAnsi="Times New Roman"/>
          <w:sz w:val="24"/>
          <w:szCs w:val="24"/>
        </w:rPr>
      </w:pPr>
      <w:bookmarkStart w:id="26" w:name="_Hlk66442224"/>
      <w:r w:rsidRPr="00A33C9A">
        <w:rPr>
          <w:rFonts w:ascii="Times New Roman" w:hAnsi="Times New Roman"/>
          <w:b/>
          <w:bCs/>
          <w:sz w:val="24"/>
          <w:szCs w:val="24"/>
        </w:rPr>
        <w:t>SOĞUTMA MODU:</w:t>
      </w:r>
      <w:r w:rsidRPr="00A33C9A">
        <w:rPr>
          <w:rFonts w:ascii="Times New Roman" w:hAnsi="Times New Roman"/>
          <w:sz w:val="24"/>
          <w:szCs w:val="24"/>
        </w:rPr>
        <w:t xml:space="preserve"> Klima kumandası üzerinden yapılacak olan klimanın soğutma işlemini gerçekleştirilebilmesi için yapılan seçim işlemini,</w:t>
      </w:r>
      <w:bookmarkEnd w:id="26"/>
      <w:r w:rsidR="00B45713" w:rsidRPr="00A33C9A">
        <w:rPr>
          <w:rFonts w:ascii="Times New Roman" w:hAnsi="Times New Roman"/>
          <w:sz w:val="24"/>
          <w:szCs w:val="24"/>
        </w:rPr>
        <w:t xml:space="preserve"> </w:t>
      </w:r>
    </w:p>
    <w:p w14:paraId="2BC0D0D1" w14:textId="77777777" w:rsidR="00373DEA" w:rsidRPr="00A33C9A" w:rsidRDefault="00B45713" w:rsidP="00B919DC">
      <w:pPr>
        <w:spacing w:before="240"/>
        <w:jc w:val="both"/>
        <w:rPr>
          <w:rFonts w:ascii="Times New Roman" w:hAnsi="Times New Roman"/>
          <w:sz w:val="24"/>
          <w:szCs w:val="24"/>
        </w:rPr>
      </w:pPr>
      <w:r w:rsidRPr="00A33C9A">
        <w:rPr>
          <w:rFonts w:ascii="Times New Roman" w:hAnsi="Times New Roman"/>
          <w:b/>
          <w:bCs/>
          <w:sz w:val="24"/>
          <w:szCs w:val="24"/>
        </w:rPr>
        <w:t>SOĞUTUCU AKIŞKAN</w:t>
      </w:r>
      <w:r w:rsidRPr="00A33C9A">
        <w:rPr>
          <w:rFonts w:ascii="Times New Roman" w:hAnsi="Times New Roman"/>
          <w:sz w:val="24"/>
          <w:szCs w:val="24"/>
        </w:rPr>
        <w:t xml:space="preserve">: Belirli soğutma devrelerinde dolaşarak ve bu dolaşım sırasında belirli bir bölgede </w:t>
      </w:r>
      <w:proofErr w:type="spellStart"/>
      <w:r w:rsidRPr="00A33C9A">
        <w:rPr>
          <w:rFonts w:ascii="Times New Roman" w:hAnsi="Times New Roman"/>
          <w:sz w:val="24"/>
          <w:szCs w:val="24"/>
        </w:rPr>
        <w:t>yoğuşup</w:t>
      </w:r>
      <w:proofErr w:type="spellEnd"/>
      <w:r w:rsidRPr="00A33C9A">
        <w:rPr>
          <w:rFonts w:ascii="Times New Roman" w:hAnsi="Times New Roman"/>
          <w:sz w:val="24"/>
          <w:szCs w:val="24"/>
        </w:rPr>
        <w:t xml:space="preserve"> diğer bir bölgede buharlaşarak soğutma görevini yapan gazları,</w:t>
      </w:r>
    </w:p>
    <w:p w14:paraId="44396C85" w14:textId="43DDD267" w:rsidR="0097742F" w:rsidRPr="00A33C9A" w:rsidRDefault="00373DEA" w:rsidP="00B919DC">
      <w:pPr>
        <w:spacing w:before="240"/>
        <w:jc w:val="both"/>
        <w:rPr>
          <w:rFonts w:ascii="Times New Roman" w:hAnsi="Times New Roman"/>
          <w:sz w:val="24"/>
          <w:szCs w:val="24"/>
        </w:rPr>
      </w:pPr>
      <w:bookmarkStart w:id="27" w:name="_Hlk66442188"/>
      <w:r w:rsidRPr="00A33C9A">
        <w:rPr>
          <w:rFonts w:ascii="Times New Roman" w:hAnsi="Times New Roman"/>
          <w:b/>
          <w:bCs/>
          <w:sz w:val="24"/>
          <w:szCs w:val="24"/>
        </w:rPr>
        <w:t>SOĞUTUCU AKIŞKAN GERİ TOPLAMA ÜNİTESİ:</w:t>
      </w:r>
      <w:r w:rsidRPr="00A33C9A">
        <w:rPr>
          <w:rFonts w:ascii="Times New Roman" w:hAnsi="Times New Roman"/>
          <w:sz w:val="24"/>
          <w:szCs w:val="24"/>
        </w:rPr>
        <w:t xml:space="preserve"> S</w:t>
      </w:r>
      <w:r w:rsidRPr="00A33C9A">
        <w:rPr>
          <w:rFonts w:ascii="Times New Roman" w:hAnsi="Times New Roman"/>
          <w:color w:val="2C2F34"/>
          <w:sz w:val="24"/>
          <w:szCs w:val="24"/>
          <w:shd w:val="clear" w:color="auto" w:fill="FFFFFF"/>
        </w:rPr>
        <w:t>oğutucu akışkanların arıza veya bakım gibi işlemlerde direk havaya salınması yerine bir ünite içerisine toplanması işlemini gerçekleştiren makineleri,</w:t>
      </w:r>
      <w:bookmarkEnd w:id="27"/>
      <w:r w:rsidR="00B45713" w:rsidRPr="00A33C9A">
        <w:rPr>
          <w:rFonts w:ascii="Times New Roman" w:hAnsi="Times New Roman"/>
          <w:sz w:val="24"/>
          <w:szCs w:val="24"/>
        </w:rPr>
        <w:t xml:space="preserve"> </w:t>
      </w:r>
    </w:p>
    <w:p w14:paraId="2FDD968E" w14:textId="62E596F5" w:rsidR="00373DEA" w:rsidRPr="00A33C9A" w:rsidRDefault="00373DEA" w:rsidP="00B919DC">
      <w:pPr>
        <w:spacing w:before="240"/>
        <w:jc w:val="both"/>
        <w:rPr>
          <w:rFonts w:ascii="Times New Roman" w:hAnsi="Times New Roman"/>
          <w:sz w:val="24"/>
          <w:szCs w:val="24"/>
        </w:rPr>
      </w:pPr>
      <w:r w:rsidRPr="00A33C9A">
        <w:rPr>
          <w:rFonts w:ascii="Times New Roman" w:hAnsi="Times New Roman"/>
          <w:b/>
          <w:bCs/>
          <w:sz w:val="24"/>
          <w:szCs w:val="24"/>
        </w:rPr>
        <w:t>ŞALTER /SİGORTA:</w:t>
      </w:r>
      <w:r w:rsidRPr="00A33C9A">
        <w:rPr>
          <w:rFonts w:ascii="Times New Roman" w:hAnsi="Times New Roman"/>
          <w:sz w:val="24"/>
          <w:szCs w:val="24"/>
        </w:rPr>
        <w:t xml:space="preserve"> </w:t>
      </w:r>
      <w:r w:rsidRPr="00A33C9A">
        <w:rPr>
          <w:rFonts w:ascii="Times New Roman" w:hAnsi="Times New Roman"/>
          <w:color w:val="202124"/>
          <w:sz w:val="24"/>
          <w:szCs w:val="24"/>
          <w:shd w:val="clear" w:color="auto" w:fill="FFFFFF"/>
        </w:rPr>
        <w:t>Kullanıldığı devrenin başına konulan devre akımını ani olarak kesen, elle kumandalı veya otomatik olarak da devreyi açan elektrik devre kesici elemanını,</w:t>
      </w:r>
    </w:p>
    <w:p w14:paraId="1C3B3A80" w14:textId="77777777" w:rsidR="00C26995" w:rsidRPr="00A33C9A" w:rsidRDefault="00C26995" w:rsidP="00B919DC">
      <w:pPr>
        <w:spacing w:before="240"/>
        <w:jc w:val="both"/>
        <w:rPr>
          <w:rFonts w:ascii="Times New Roman" w:hAnsi="Times New Roman"/>
          <w:sz w:val="24"/>
          <w:szCs w:val="24"/>
        </w:rPr>
      </w:pPr>
      <w:r w:rsidRPr="00A33C9A">
        <w:rPr>
          <w:rFonts w:ascii="Times New Roman" w:hAnsi="Times New Roman"/>
          <w:b/>
          <w:bCs/>
          <w:sz w:val="24"/>
          <w:szCs w:val="24"/>
        </w:rPr>
        <w:t>TALİMAT</w:t>
      </w:r>
      <w:r w:rsidRPr="00A33C9A">
        <w:rPr>
          <w:rFonts w:ascii="Times New Roman" w:hAnsi="Times New Roman"/>
          <w:sz w:val="24"/>
          <w:szCs w:val="24"/>
        </w:rPr>
        <w:t xml:space="preserve">: Detay çalışmaların kim tarafından, nasıl, nerede ve ne zaman yapılacağını belirten işyerine ait kalite sistem dokümanını, </w:t>
      </w:r>
    </w:p>
    <w:p w14:paraId="1BC0FC39" w14:textId="77777777" w:rsidR="002A765C" w:rsidRPr="00A33C9A" w:rsidRDefault="00B45713" w:rsidP="00B919DC">
      <w:pPr>
        <w:spacing w:before="240"/>
        <w:jc w:val="both"/>
        <w:rPr>
          <w:rFonts w:ascii="Times New Roman" w:hAnsi="Times New Roman"/>
          <w:sz w:val="24"/>
          <w:szCs w:val="24"/>
        </w:rPr>
      </w:pPr>
      <w:r w:rsidRPr="00A33C9A">
        <w:rPr>
          <w:rFonts w:ascii="Times New Roman" w:hAnsi="Times New Roman"/>
          <w:b/>
          <w:bCs/>
          <w:sz w:val="24"/>
          <w:szCs w:val="24"/>
        </w:rPr>
        <w:lastRenderedPageBreak/>
        <w:t>TEHLİKE</w:t>
      </w:r>
      <w:r w:rsidRPr="00A33C9A">
        <w:rPr>
          <w:rFonts w:ascii="Times New Roman" w:hAnsi="Times New Roman"/>
          <w:sz w:val="24"/>
          <w:szCs w:val="24"/>
        </w:rPr>
        <w:t>: İşyerinde var olan ya da dışarıdan gelebilecek, çalışanı veya işyerini etkileyebilecek zarar veya hasar verme potansiyelini,</w:t>
      </w:r>
    </w:p>
    <w:p w14:paraId="5B74FB9C" w14:textId="5598D5DF" w:rsidR="0097742F" w:rsidRPr="00A33C9A" w:rsidRDefault="002A765C" w:rsidP="00B919DC">
      <w:pPr>
        <w:spacing w:before="240"/>
        <w:jc w:val="both"/>
        <w:rPr>
          <w:rFonts w:ascii="Times New Roman" w:hAnsi="Times New Roman"/>
          <w:sz w:val="24"/>
          <w:szCs w:val="24"/>
        </w:rPr>
      </w:pPr>
      <w:bookmarkStart w:id="28" w:name="_Hlk66393135"/>
      <w:r w:rsidRPr="00A33C9A">
        <w:rPr>
          <w:rFonts w:ascii="Times New Roman" w:hAnsi="Times New Roman"/>
          <w:b/>
          <w:bCs/>
          <w:sz w:val="24"/>
          <w:szCs w:val="24"/>
        </w:rPr>
        <w:t xml:space="preserve">TERAZİYE ALMA: </w:t>
      </w:r>
      <w:r w:rsidRPr="00A33C9A">
        <w:rPr>
          <w:rFonts w:ascii="Times New Roman" w:hAnsi="Times New Roman"/>
          <w:sz w:val="24"/>
          <w:szCs w:val="24"/>
        </w:rPr>
        <w:t>Yapılacak tesisatın eğiminin sağlıklı bir şekilde ayarlamasını sağlayan bir ölçme aracı (Su Terazisi) vasıtasıyla yapılan işlemi</w:t>
      </w:r>
      <w:bookmarkEnd w:id="28"/>
      <w:r w:rsidRPr="00A33C9A">
        <w:rPr>
          <w:rFonts w:ascii="Times New Roman" w:hAnsi="Times New Roman"/>
          <w:sz w:val="24"/>
          <w:szCs w:val="24"/>
        </w:rPr>
        <w:t>,</w:t>
      </w:r>
      <w:r w:rsidR="00B45713" w:rsidRPr="00A33C9A">
        <w:rPr>
          <w:rFonts w:ascii="Times New Roman" w:hAnsi="Times New Roman"/>
          <w:sz w:val="24"/>
          <w:szCs w:val="24"/>
        </w:rPr>
        <w:t xml:space="preserve"> </w:t>
      </w:r>
    </w:p>
    <w:p w14:paraId="5220C49E" w14:textId="45A5F70F" w:rsidR="002A765C" w:rsidRPr="00A33C9A" w:rsidRDefault="002A765C" w:rsidP="00B919DC">
      <w:pPr>
        <w:spacing w:before="240"/>
        <w:jc w:val="both"/>
        <w:rPr>
          <w:rFonts w:ascii="Times New Roman" w:hAnsi="Times New Roman"/>
          <w:sz w:val="24"/>
          <w:szCs w:val="24"/>
        </w:rPr>
      </w:pPr>
      <w:bookmarkStart w:id="29" w:name="_Hlk66393010"/>
      <w:r w:rsidRPr="00A33C9A">
        <w:rPr>
          <w:rFonts w:ascii="Times New Roman" w:hAnsi="Times New Roman"/>
          <w:b/>
          <w:bCs/>
          <w:sz w:val="24"/>
          <w:szCs w:val="24"/>
        </w:rPr>
        <w:t xml:space="preserve">TİJ (SAPLAMA): </w:t>
      </w:r>
      <w:r w:rsidRPr="00A33C9A">
        <w:rPr>
          <w:rFonts w:ascii="Times New Roman" w:hAnsi="Times New Roman"/>
          <w:sz w:val="24"/>
          <w:szCs w:val="24"/>
        </w:rPr>
        <w:t>Standart olarak 1m boylarında tam boy diş açılmış başsız silindirik çubukları,</w:t>
      </w:r>
      <w:bookmarkEnd w:id="29"/>
    </w:p>
    <w:p w14:paraId="279A301B" w14:textId="77777777" w:rsidR="002A765C" w:rsidRPr="00A33C9A" w:rsidRDefault="00B45713" w:rsidP="00B919DC">
      <w:pPr>
        <w:spacing w:before="240"/>
        <w:jc w:val="both"/>
        <w:rPr>
          <w:rFonts w:ascii="Times New Roman" w:hAnsi="Times New Roman"/>
          <w:sz w:val="24"/>
          <w:szCs w:val="24"/>
        </w:rPr>
      </w:pPr>
      <w:r w:rsidRPr="00A33C9A">
        <w:rPr>
          <w:rFonts w:ascii="Times New Roman" w:hAnsi="Times New Roman"/>
          <w:b/>
          <w:bCs/>
          <w:sz w:val="24"/>
          <w:szCs w:val="24"/>
        </w:rPr>
        <w:t>VAKUMLAMA</w:t>
      </w:r>
      <w:r w:rsidRPr="00A33C9A">
        <w:rPr>
          <w:rFonts w:ascii="Times New Roman" w:hAnsi="Times New Roman"/>
          <w:sz w:val="24"/>
          <w:szCs w:val="24"/>
        </w:rPr>
        <w:t>: Emme yolu ile akışkan tesisatından akışkan boşaltma işlemini,</w:t>
      </w:r>
    </w:p>
    <w:p w14:paraId="4B88DBAE" w14:textId="6134447D" w:rsidR="0097742F" w:rsidRPr="00A33C9A" w:rsidRDefault="002A765C" w:rsidP="00B919DC">
      <w:pPr>
        <w:spacing w:before="240"/>
        <w:jc w:val="both"/>
        <w:rPr>
          <w:rFonts w:ascii="Times New Roman" w:hAnsi="Times New Roman"/>
          <w:sz w:val="24"/>
          <w:szCs w:val="24"/>
        </w:rPr>
      </w:pPr>
      <w:bookmarkStart w:id="30" w:name="_Hlk66392961"/>
      <w:r w:rsidRPr="00A33C9A">
        <w:rPr>
          <w:rFonts w:ascii="Times New Roman" w:hAnsi="Times New Roman"/>
          <w:b/>
          <w:bCs/>
          <w:sz w:val="24"/>
          <w:szCs w:val="24"/>
        </w:rPr>
        <w:t xml:space="preserve">VİDA: </w:t>
      </w:r>
      <w:r w:rsidRPr="00A33C9A">
        <w:rPr>
          <w:rFonts w:ascii="Times New Roman" w:hAnsi="Times New Roman"/>
          <w:sz w:val="24"/>
          <w:szCs w:val="24"/>
        </w:rPr>
        <w:t>Esas itibarı ile, silindirik bir mil üzerine vida profili adı verilen diş şeklinin helis eğrisi boyunca sarılması ile meydana gelen parçaları,</w:t>
      </w:r>
      <w:bookmarkEnd w:id="30"/>
      <w:r w:rsidR="00B45713" w:rsidRPr="00A33C9A">
        <w:rPr>
          <w:rFonts w:ascii="Times New Roman" w:hAnsi="Times New Roman"/>
          <w:sz w:val="24"/>
          <w:szCs w:val="24"/>
        </w:rPr>
        <w:t xml:space="preserve"> </w:t>
      </w:r>
    </w:p>
    <w:p w14:paraId="32C29A67" w14:textId="5B9F2E11" w:rsidR="0024146F" w:rsidRPr="00A33C9A" w:rsidRDefault="00B45713" w:rsidP="00B919DC">
      <w:pPr>
        <w:spacing w:before="240"/>
        <w:jc w:val="both"/>
        <w:rPr>
          <w:rFonts w:ascii="Times New Roman" w:hAnsi="Times New Roman"/>
          <w:b/>
          <w:bCs/>
          <w:sz w:val="24"/>
          <w:szCs w:val="24"/>
        </w:rPr>
      </w:pPr>
      <w:r w:rsidRPr="00A33C9A">
        <w:rPr>
          <w:rFonts w:ascii="Times New Roman" w:hAnsi="Times New Roman"/>
          <w:b/>
          <w:bCs/>
          <w:sz w:val="24"/>
          <w:szCs w:val="24"/>
        </w:rPr>
        <w:t>YOĞUŞMA</w:t>
      </w:r>
      <w:r w:rsidRPr="00A33C9A">
        <w:rPr>
          <w:rFonts w:ascii="Times New Roman" w:hAnsi="Times New Roman"/>
          <w:sz w:val="24"/>
          <w:szCs w:val="24"/>
        </w:rPr>
        <w:t>: Su buharının, soğuk bir tabaka ile karşılaştığında tekrar su haline geçmesini</w:t>
      </w:r>
      <w:r w:rsidR="0024146F" w:rsidRPr="00A33C9A">
        <w:rPr>
          <w:rFonts w:ascii="Times New Roman" w:hAnsi="Times New Roman"/>
          <w:sz w:val="24"/>
          <w:szCs w:val="24"/>
        </w:rPr>
        <w:t xml:space="preserve"> </w:t>
      </w:r>
    </w:p>
    <w:p w14:paraId="1E82F1B5" w14:textId="2F999A56" w:rsidR="007D4655" w:rsidRPr="00A33C9A" w:rsidRDefault="0024146F" w:rsidP="0024146F">
      <w:pPr>
        <w:spacing w:before="240"/>
        <w:rPr>
          <w:rFonts w:ascii="Times New Roman" w:hAnsi="Times New Roman"/>
          <w:sz w:val="24"/>
          <w:szCs w:val="24"/>
        </w:rPr>
      </w:pPr>
      <w:r w:rsidRPr="00A33C9A">
        <w:rPr>
          <w:rFonts w:ascii="Times New Roman" w:hAnsi="Times New Roman"/>
          <w:sz w:val="24"/>
          <w:szCs w:val="24"/>
        </w:rPr>
        <w:t>ifade eder.</w:t>
      </w:r>
    </w:p>
    <w:p w14:paraId="22345F35" w14:textId="77777777" w:rsidR="007D4655" w:rsidRPr="00A33C9A" w:rsidRDefault="007D4655" w:rsidP="007B16FB">
      <w:pPr>
        <w:spacing w:before="240"/>
        <w:jc w:val="center"/>
        <w:rPr>
          <w:rFonts w:ascii="Times New Roman" w:hAnsi="Times New Roman"/>
          <w:b/>
          <w:sz w:val="24"/>
          <w:szCs w:val="24"/>
        </w:rPr>
      </w:pPr>
    </w:p>
    <w:p w14:paraId="311825A8" w14:textId="77777777" w:rsidR="007B6791" w:rsidRPr="00A33C9A" w:rsidRDefault="007B6791" w:rsidP="007B16FB">
      <w:pPr>
        <w:spacing w:before="240"/>
        <w:jc w:val="center"/>
        <w:rPr>
          <w:rFonts w:ascii="Times New Roman" w:hAnsi="Times New Roman"/>
          <w:b/>
          <w:sz w:val="24"/>
          <w:szCs w:val="24"/>
        </w:rPr>
      </w:pPr>
    </w:p>
    <w:p w14:paraId="06696777" w14:textId="77777777" w:rsidR="007B6791" w:rsidRPr="00A33C9A" w:rsidRDefault="007B6791" w:rsidP="007B16FB">
      <w:pPr>
        <w:spacing w:before="240"/>
        <w:jc w:val="center"/>
        <w:rPr>
          <w:rFonts w:ascii="Times New Roman" w:hAnsi="Times New Roman"/>
          <w:b/>
          <w:sz w:val="24"/>
          <w:szCs w:val="24"/>
        </w:rPr>
      </w:pPr>
    </w:p>
    <w:p w14:paraId="31603A81" w14:textId="39EB0B67" w:rsidR="00A831FE" w:rsidRPr="00A33C9A" w:rsidRDefault="00A831FE" w:rsidP="007B16FB">
      <w:pPr>
        <w:spacing w:before="240"/>
        <w:jc w:val="center"/>
        <w:rPr>
          <w:rFonts w:ascii="Times New Roman" w:hAnsi="Times New Roman"/>
          <w:b/>
          <w:sz w:val="24"/>
          <w:szCs w:val="24"/>
        </w:rPr>
      </w:pPr>
    </w:p>
    <w:p w14:paraId="092142B7" w14:textId="369E05E3" w:rsidR="00373DEA" w:rsidRPr="00A33C9A" w:rsidRDefault="00373DEA" w:rsidP="007B16FB">
      <w:pPr>
        <w:spacing w:before="240"/>
        <w:jc w:val="center"/>
        <w:rPr>
          <w:rFonts w:ascii="Times New Roman" w:hAnsi="Times New Roman"/>
          <w:b/>
          <w:sz w:val="24"/>
          <w:szCs w:val="24"/>
        </w:rPr>
      </w:pPr>
    </w:p>
    <w:p w14:paraId="67549946" w14:textId="3388FB08" w:rsidR="00373DEA" w:rsidRPr="00A33C9A" w:rsidRDefault="00373DEA" w:rsidP="007B16FB">
      <w:pPr>
        <w:spacing w:before="240"/>
        <w:jc w:val="center"/>
        <w:rPr>
          <w:rFonts w:ascii="Times New Roman" w:hAnsi="Times New Roman"/>
          <w:b/>
          <w:sz w:val="24"/>
          <w:szCs w:val="24"/>
        </w:rPr>
      </w:pPr>
    </w:p>
    <w:p w14:paraId="29132B43" w14:textId="21824478" w:rsidR="00373DEA" w:rsidRDefault="00373DEA" w:rsidP="007B16FB">
      <w:pPr>
        <w:spacing w:before="240"/>
        <w:jc w:val="center"/>
        <w:rPr>
          <w:rFonts w:ascii="Times New Roman" w:hAnsi="Times New Roman"/>
          <w:b/>
          <w:sz w:val="24"/>
          <w:szCs w:val="24"/>
        </w:rPr>
      </w:pPr>
    </w:p>
    <w:p w14:paraId="1D8980D2" w14:textId="3F1FA7DE" w:rsidR="00CD6C39" w:rsidRDefault="00CD6C39" w:rsidP="007B16FB">
      <w:pPr>
        <w:spacing w:before="240"/>
        <w:jc w:val="center"/>
        <w:rPr>
          <w:rFonts w:ascii="Times New Roman" w:hAnsi="Times New Roman"/>
          <w:b/>
          <w:sz w:val="24"/>
          <w:szCs w:val="24"/>
        </w:rPr>
      </w:pPr>
    </w:p>
    <w:p w14:paraId="3C77D69A" w14:textId="5C709B73" w:rsidR="00CD6C39" w:rsidRDefault="00CD6C39" w:rsidP="007B16FB">
      <w:pPr>
        <w:spacing w:before="240"/>
        <w:jc w:val="center"/>
        <w:rPr>
          <w:rFonts w:ascii="Times New Roman" w:hAnsi="Times New Roman"/>
          <w:b/>
          <w:sz w:val="24"/>
          <w:szCs w:val="24"/>
        </w:rPr>
      </w:pPr>
    </w:p>
    <w:p w14:paraId="67086BE2" w14:textId="491FA687" w:rsidR="00CD6C39" w:rsidRDefault="00CD6C39" w:rsidP="007B16FB">
      <w:pPr>
        <w:spacing w:before="240"/>
        <w:jc w:val="center"/>
        <w:rPr>
          <w:rFonts w:ascii="Times New Roman" w:hAnsi="Times New Roman"/>
          <w:b/>
          <w:sz w:val="24"/>
          <w:szCs w:val="24"/>
        </w:rPr>
      </w:pPr>
    </w:p>
    <w:p w14:paraId="5E445252" w14:textId="7E17065A" w:rsidR="00CD6C39" w:rsidRDefault="00CD6C39" w:rsidP="007B16FB">
      <w:pPr>
        <w:spacing w:before="240"/>
        <w:jc w:val="center"/>
        <w:rPr>
          <w:rFonts w:ascii="Times New Roman" w:hAnsi="Times New Roman"/>
          <w:b/>
          <w:sz w:val="24"/>
          <w:szCs w:val="24"/>
        </w:rPr>
      </w:pPr>
    </w:p>
    <w:p w14:paraId="545BA07B" w14:textId="5A287D34" w:rsidR="00CD6C39" w:rsidRDefault="00CD6C39" w:rsidP="007B16FB">
      <w:pPr>
        <w:spacing w:before="240"/>
        <w:jc w:val="center"/>
        <w:rPr>
          <w:rFonts w:ascii="Times New Roman" w:hAnsi="Times New Roman"/>
          <w:b/>
          <w:sz w:val="24"/>
          <w:szCs w:val="24"/>
        </w:rPr>
      </w:pPr>
    </w:p>
    <w:p w14:paraId="5E580AA8" w14:textId="729DB5E8" w:rsidR="00CD6C39" w:rsidRDefault="00CD6C39" w:rsidP="007B16FB">
      <w:pPr>
        <w:spacing w:before="240"/>
        <w:jc w:val="center"/>
        <w:rPr>
          <w:rFonts w:ascii="Times New Roman" w:hAnsi="Times New Roman"/>
          <w:b/>
          <w:sz w:val="24"/>
          <w:szCs w:val="24"/>
        </w:rPr>
      </w:pPr>
    </w:p>
    <w:p w14:paraId="27586E2F" w14:textId="0687BFF1" w:rsidR="00CD6C39" w:rsidRDefault="00CD6C39" w:rsidP="007B16FB">
      <w:pPr>
        <w:spacing w:before="240"/>
        <w:jc w:val="center"/>
        <w:rPr>
          <w:rFonts w:ascii="Times New Roman" w:hAnsi="Times New Roman"/>
          <w:b/>
          <w:sz w:val="24"/>
          <w:szCs w:val="24"/>
        </w:rPr>
      </w:pPr>
    </w:p>
    <w:p w14:paraId="20DB433D" w14:textId="16AF47F7" w:rsidR="00CD6C39" w:rsidRDefault="00CD6C39" w:rsidP="007B16FB">
      <w:pPr>
        <w:spacing w:before="240"/>
        <w:jc w:val="center"/>
        <w:rPr>
          <w:rFonts w:ascii="Times New Roman" w:hAnsi="Times New Roman"/>
          <w:b/>
          <w:sz w:val="24"/>
          <w:szCs w:val="24"/>
        </w:rPr>
      </w:pPr>
    </w:p>
    <w:p w14:paraId="5D68892C" w14:textId="77777777" w:rsidR="00CD6C39" w:rsidRPr="00A33C9A" w:rsidRDefault="00CD6C39" w:rsidP="007B16FB">
      <w:pPr>
        <w:spacing w:before="240"/>
        <w:jc w:val="center"/>
        <w:rPr>
          <w:rFonts w:ascii="Times New Roman" w:hAnsi="Times New Roman"/>
          <w:b/>
          <w:sz w:val="24"/>
          <w:szCs w:val="24"/>
        </w:rPr>
      </w:pPr>
    </w:p>
    <w:p w14:paraId="530878E4" w14:textId="0712B1BA" w:rsidR="00373DEA" w:rsidRPr="00A33C9A" w:rsidRDefault="00373DEA" w:rsidP="007B16FB">
      <w:pPr>
        <w:spacing w:before="240"/>
        <w:jc w:val="center"/>
        <w:rPr>
          <w:rFonts w:ascii="Times New Roman" w:hAnsi="Times New Roman"/>
          <w:b/>
          <w:sz w:val="24"/>
          <w:szCs w:val="24"/>
        </w:rPr>
      </w:pPr>
    </w:p>
    <w:p w14:paraId="7338D973" w14:textId="66FB0969" w:rsidR="00373DEA" w:rsidRPr="00A33C9A" w:rsidRDefault="00373DEA" w:rsidP="007B16FB">
      <w:pPr>
        <w:spacing w:before="240"/>
        <w:jc w:val="center"/>
        <w:rPr>
          <w:rFonts w:ascii="Times New Roman" w:hAnsi="Times New Roman"/>
          <w:b/>
          <w:sz w:val="24"/>
          <w:szCs w:val="24"/>
        </w:rPr>
      </w:pPr>
    </w:p>
    <w:p w14:paraId="47A4EC11" w14:textId="1D0129BC" w:rsidR="00373DEA" w:rsidRPr="00A33C9A" w:rsidRDefault="00373DEA" w:rsidP="007B16FB">
      <w:pPr>
        <w:spacing w:before="240"/>
        <w:jc w:val="center"/>
        <w:rPr>
          <w:rFonts w:ascii="Times New Roman" w:hAnsi="Times New Roman"/>
          <w:b/>
          <w:sz w:val="24"/>
          <w:szCs w:val="24"/>
        </w:rPr>
      </w:pPr>
    </w:p>
    <w:p w14:paraId="169B10CF" w14:textId="1E1F4E83" w:rsidR="007B16FB" w:rsidRPr="00A33C9A" w:rsidRDefault="007B16FB" w:rsidP="007B16FB">
      <w:pPr>
        <w:spacing w:before="240"/>
        <w:jc w:val="center"/>
        <w:rPr>
          <w:rFonts w:ascii="Times New Roman" w:hAnsi="Times New Roman"/>
          <w:b/>
          <w:sz w:val="24"/>
          <w:szCs w:val="24"/>
        </w:rPr>
      </w:pPr>
      <w:r w:rsidRPr="00A33C9A">
        <w:rPr>
          <w:rFonts w:ascii="Times New Roman" w:hAnsi="Times New Roman"/>
          <w:b/>
          <w:sz w:val="24"/>
          <w:szCs w:val="24"/>
        </w:rPr>
        <w:t>İÇİNDEKİLER</w:t>
      </w:r>
    </w:p>
    <w:p w14:paraId="2D442B23" w14:textId="79BAD2E0" w:rsidR="00D872C9" w:rsidRPr="00A33C9A" w:rsidRDefault="00C578AB">
      <w:pPr>
        <w:pStyle w:val="T1"/>
        <w:tabs>
          <w:tab w:val="left" w:pos="440"/>
          <w:tab w:val="right" w:leader="dot" w:pos="9345"/>
        </w:tabs>
        <w:rPr>
          <w:rFonts w:ascii="Times New Roman" w:eastAsiaTheme="minorEastAsia" w:hAnsi="Times New Roman"/>
          <w:b/>
          <w:bCs/>
          <w:noProof/>
          <w:sz w:val="24"/>
          <w:szCs w:val="24"/>
          <w:lang w:eastAsia="tr-TR"/>
        </w:rPr>
      </w:pPr>
      <w:r w:rsidRPr="00CD6C39">
        <w:rPr>
          <w:rFonts w:ascii="Times New Roman" w:eastAsia="Times New Roman" w:hAnsi="Times New Roman"/>
          <w:b/>
          <w:sz w:val="24"/>
          <w:szCs w:val="24"/>
        </w:rPr>
        <w:fldChar w:fldCharType="begin"/>
      </w:r>
      <w:r w:rsidR="007B16FB" w:rsidRPr="00A33C9A">
        <w:rPr>
          <w:rFonts w:ascii="Times New Roman" w:eastAsia="Times New Roman" w:hAnsi="Times New Roman"/>
          <w:b/>
          <w:sz w:val="24"/>
          <w:szCs w:val="24"/>
        </w:rPr>
        <w:instrText xml:space="preserve"> TOC \o "1-4" \h \z \u </w:instrText>
      </w:r>
      <w:r w:rsidRPr="00CD6C39">
        <w:rPr>
          <w:rFonts w:ascii="Times New Roman" w:eastAsia="Times New Roman" w:hAnsi="Times New Roman"/>
          <w:b/>
          <w:sz w:val="24"/>
          <w:szCs w:val="24"/>
        </w:rPr>
        <w:fldChar w:fldCharType="separate"/>
      </w:r>
      <w:hyperlink w:anchor="_Toc35521479" w:history="1">
        <w:r w:rsidR="00D872C9" w:rsidRPr="00A33C9A">
          <w:rPr>
            <w:rStyle w:val="Kpr"/>
            <w:rFonts w:ascii="Times New Roman" w:hAnsi="Times New Roman"/>
            <w:b/>
            <w:bCs/>
            <w:noProof/>
            <w:sz w:val="24"/>
            <w:szCs w:val="24"/>
          </w:rPr>
          <w:t>1.</w:t>
        </w:r>
        <w:r w:rsidR="00D872C9" w:rsidRPr="00A33C9A">
          <w:rPr>
            <w:rFonts w:ascii="Times New Roman" w:eastAsiaTheme="minorEastAsia" w:hAnsi="Times New Roman"/>
            <w:b/>
            <w:bCs/>
            <w:noProof/>
            <w:sz w:val="24"/>
            <w:szCs w:val="24"/>
            <w:lang w:eastAsia="tr-TR"/>
          </w:rPr>
          <w:tab/>
        </w:r>
        <w:r w:rsidR="00D872C9" w:rsidRPr="00A33C9A">
          <w:rPr>
            <w:rStyle w:val="Kpr"/>
            <w:rFonts w:ascii="Times New Roman" w:hAnsi="Times New Roman"/>
            <w:b/>
            <w:bCs/>
            <w:noProof/>
            <w:sz w:val="24"/>
            <w:szCs w:val="24"/>
          </w:rPr>
          <w:t>GİRİŞ</w:t>
        </w:r>
        <w:r w:rsidR="00D872C9" w:rsidRPr="00A33C9A">
          <w:rPr>
            <w:rFonts w:ascii="Times New Roman" w:hAnsi="Times New Roman"/>
            <w:b/>
            <w:bCs/>
            <w:noProof/>
            <w:webHidden/>
            <w:sz w:val="24"/>
            <w:szCs w:val="24"/>
          </w:rPr>
          <w:tab/>
        </w:r>
        <w:r w:rsidR="00D872C9" w:rsidRPr="00CD6C39">
          <w:rPr>
            <w:rFonts w:ascii="Times New Roman" w:hAnsi="Times New Roman"/>
            <w:b/>
            <w:bCs/>
            <w:noProof/>
            <w:webHidden/>
            <w:sz w:val="24"/>
            <w:szCs w:val="24"/>
          </w:rPr>
          <w:fldChar w:fldCharType="begin"/>
        </w:r>
        <w:r w:rsidR="00D872C9" w:rsidRPr="00A33C9A">
          <w:rPr>
            <w:rFonts w:ascii="Times New Roman" w:hAnsi="Times New Roman"/>
            <w:b/>
            <w:bCs/>
            <w:noProof/>
            <w:webHidden/>
            <w:sz w:val="24"/>
            <w:szCs w:val="24"/>
          </w:rPr>
          <w:instrText xml:space="preserve"> PAGEREF _Toc35521479 \h </w:instrText>
        </w:r>
        <w:r w:rsidR="00D872C9" w:rsidRPr="00CD6C39">
          <w:rPr>
            <w:rFonts w:ascii="Times New Roman" w:hAnsi="Times New Roman"/>
            <w:b/>
            <w:bCs/>
            <w:noProof/>
            <w:webHidden/>
            <w:sz w:val="24"/>
            <w:szCs w:val="24"/>
          </w:rPr>
        </w:r>
        <w:r w:rsidR="00D872C9" w:rsidRPr="00CD6C39">
          <w:rPr>
            <w:rFonts w:ascii="Times New Roman" w:hAnsi="Times New Roman"/>
            <w:b/>
            <w:bCs/>
            <w:noProof/>
            <w:webHidden/>
            <w:sz w:val="24"/>
            <w:szCs w:val="24"/>
          </w:rPr>
          <w:fldChar w:fldCharType="separate"/>
        </w:r>
        <w:r w:rsidR="004933CB" w:rsidRPr="00A33C9A">
          <w:rPr>
            <w:rFonts w:ascii="Times New Roman" w:hAnsi="Times New Roman"/>
            <w:b/>
            <w:bCs/>
            <w:noProof/>
            <w:webHidden/>
            <w:sz w:val="24"/>
            <w:szCs w:val="24"/>
          </w:rPr>
          <w:t>9</w:t>
        </w:r>
        <w:r w:rsidR="00D872C9" w:rsidRPr="00CD6C39">
          <w:rPr>
            <w:rFonts w:ascii="Times New Roman" w:hAnsi="Times New Roman"/>
            <w:b/>
            <w:bCs/>
            <w:noProof/>
            <w:webHidden/>
            <w:sz w:val="24"/>
            <w:szCs w:val="24"/>
          </w:rPr>
          <w:fldChar w:fldCharType="end"/>
        </w:r>
      </w:hyperlink>
    </w:p>
    <w:p w14:paraId="2B3796D0" w14:textId="4EA6B2D5" w:rsidR="00D872C9" w:rsidRPr="00A33C9A" w:rsidRDefault="00C9759A">
      <w:pPr>
        <w:pStyle w:val="T1"/>
        <w:tabs>
          <w:tab w:val="left" w:pos="440"/>
          <w:tab w:val="right" w:leader="dot" w:pos="9345"/>
        </w:tabs>
        <w:rPr>
          <w:rFonts w:ascii="Times New Roman" w:eastAsiaTheme="minorEastAsia" w:hAnsi="Times New Roman"/>
          <w:b/>
          <w:bCs/>
          <w:noProof/>
          <w:sz w:val="24"/>
          <w:szCs w:val="24"/>
          <w:lang w:eastAsia="tr-TR"/>
        </w:rPr>
      </w:pPr>
      <w:hyperlink w:anchor="_Toc35521480" w:history="1">
        <w:r w:rsidR="00D872C9" w:rsidRPr="00A33C9A">
          <w:rPr>
            <w:rStyle w:val="Kpr"/>
            <w:rFonts w:ascii="Times New Roman" w:hAnsi="Times New Roman"/>
            <w:b/>
            <w:bCs/>
            <w:noProof/>
            <w:sz w:val="24"/>
            <w:szCs w:val="24"/>
          </w:rPr>
          <w:t>2.</w:t>
        </w:r>
        <w:r w:rsidR="00D872C9" w:rsidRPr="00A33C9A">
          <w:rPr>
            <w:rFonts w:ascii="Times New Roman" w:eastAsiaTheme="minorEastAsia" w:hAnsi="Times New Roman"/>
            <w:b/>
            <w:bCs/>
            <w:noProof/>
            <w:sz w:val="24"/>
            <w:szCs w:val="24"/>
            <w:lang w:eastAsia="tr-TR"/>
          </w:rPr>
          <w:tab/>
        </w:r>
        <w:r w:rsidR="00D872C9" w:rsidRPr="00A33C9A">
          <w:rPr>
            <w:rStyle w:val="Kpr"/>
            <w:rFonts w:ascii="Times New Roman" w:hAnsi="Times New Roman"/>
            <w:b/>
            <w:bCs/>
            <w:noProof/>
            <w:sz w:val="24"/>
            <w:szCs w:val="24"/>
          </w:rPr>
          <w:t>MESLEK TANITIMI</w:t>
        </w:r>
        <w:r w:rsidR="00D872C9" w:rsidRPr="00A33C9A">
          <w:rPr>
            <w:rFonts w:ascii="Times New Roman" w:hAnsi="Times New Roman"/>
            <w:b/>
            <w:bCs/>
            <w:noProof/>
            <w:webHidden/>
            <w:sz w:val="24"/>
            <w:szCs w:val="24"/>
          </w:rPr>
          <w:tab/>
        </w:r>
        <w:r w:rsidR="00D872C9" w:rsidRPr="00CD6C39">
          <w:rPr>
            <w:rFonts w:ascii="Times New Roman" w:hAnsi="Times New Roman"/>
            <w:b/>
            <w:bCs/>
            <w:noProof/>
            <w:webHidden/>
            <w:sz w:val="24"/>
            <w:szCs w:val="24"/>
          </w:rPr>
          <w:fldChar w:fldCharType="begin"/>
        </w:r>
        <w:r w:rsidR="00D872C9" w:rsidRPr="00A33C9A">
          <w:rPr>
            <w:rFonts w:ascii="Times New Roman" w:hAnsi="Times New Roman"/>
            <w:b/>
            <w:bCs/>
            <w:noProof/>
            <w:webHidden/>
            <w:sz w:val="24"/>
            <w:szCs w:val="24"/>
          </w:rPr>
          <w:instrText xml:space="preserve"> PAGEREF _Toc35521480 \h </w:instrText>
        </w:r>
        <w:r w:rsidR="00D872C9" w:rsidRPr="00CD6C39">
          <w:rPr>
            <w:rFonts w:ascii="Times New Roman" w:hAnsi="Times New Roman"/>
            <w:b/>
            <w:bCs/>
            <w:noProof/>
            <w:webHidden/>
            <w:sz w:val="24"/>
            <w:szCs w:val="24"/>
          </w:rPr>
        </w:r>
        <w:r w:rsidR="00D872C9" w:rsidRPr="00CD6C39">
          <w:rPr>
            <w:rFonts w:ascii="Times New Roman" w:hAnsi="Times New Roman"/>
            <w:b/>
            <w:bCs/>
            <w:noProof/>
            <w:webHidden/>
            <w:sz w:val="24"/>
            <w:szCs w:val="24"/>
          </w:rPr>
          <w:fldChar w:fldCharType="separate"/>
        </w:r>
        <w:r w:rsidR="004933CB" w:rsidRPr="00A33C9A">
          <w:rPr>
            <w:rFonts w:ascii="Times New Roman" w:hAnsi="Times New Roman"/>
            <w:b/>
            <w:bCs/>
            <w:noProof/>
            <w:webHidden/>
            <w:sz w:val="24"/>
            <w:szCs w:val="24"/>
          </w:rPr>
          <w:t>10</w:t>
        </w:r>
        <w:r w:rsidR="00D872C9" w:rsidRPr="00CD6C39">
          <w:rPr>
            <w:rFonts w:ascii="Times New Roman" w:hAnsi="Times New Roman"/>
            <w:b/>
            <w:bCs/>
            <w:noProof/>
            <w:webHidden/>
            <w:sz w:val="24"/>
            <w:szCs w:val="24"/>
          </w:rPr>
          <w:fldChar w:fldCharType="end"/>
        </w:r>
      </w:hyperlink>
    </w:p>
    <w:p w14:paraId="0EA16CC7" w14:textId="42C547C7" w:rsidR="00D872C9" w:rsidRPr="00A33C9A" w:rsidRDefault="00C9759A">
      <w:pPr>
        <w:pStyle w:val="T2"/>
        <w:tabs>
          <w:tab w:val="left" w:pos="880"/>
          <w:tab w:val="right" w:leader="dot" w:pos="9345"/>
        </w:tabs>
        <w:rPr>
          <w:rFonts w:ascii="Times New Roman" w:eastAsiaTheme="minorEastAsia" w:hAnsi="Times New Roman"/>
          <w:b/>
          <w:bCs/>
          <w:noProof/>
          <w:sz w:val="24"/>
          <w:szCs w:val="24"/>
          <w:lang w:eastAsia="tr-TR"/>
        </w:rPr>
      </w:pPr>
      <w:hyperlink w:anchor="_Toc35521481" w:history="1">
        <w:r w:rsidR="00D872C9" w:rsidRPr="00A33C9A">
          <w:rPr>
            <w:rStyle w:val="Kpr"/>
            <w:rFonts w:ascii="Times New Roman" w:hAnsi="Times New Roman"/>
            <w:b/>
            <w:bCs/>
            <w:noProof/>
            <w:sz w:val="24"/>
            <w:szCs w:val="24"/>
          </w:rPr>
          <w:t>2.1.</w:t>
        </w:r>
        <w:r w:rsidR="00D872C9" w:rsidRPr="00A33C9A">
          <w:rPr>
            <w:rFonts w:ascii="Times New Roman" w:eastAsiaTheme="minorEastAsia" w:hAnsi="Times New Roman"/>
            <w:b/>
            <w:bCs/>
            <w:noProof/>
            <w:sz w:val="24"/>
            <w:szCs w:val="24"/>
            <w:lang w:eastAsia="tr-TR"/>
          </w:rPr>
          <w:tab/>
        </w:r>
        <w:r w:rsidR="00D872C9" w:rsidRPr="00A33C9A">
          <w:rPr>
            <w:rStyle w:val="Kpr"/>
            <w:rFonts w:ascii="Times New Roman" w:hAnsi="Times New Roman"/>
            <w:b/>
            <w:bCs/>
            <w:noProof/>
            <w:sz w:val="24"/>
            <w:szCs w:val="24"/>
          </w:rPr>
          <w:t>Meslek Tanımı</w:t>
        </w:r>
        <w:r w:rsidR="00D872C9" w:rsidRPr="00A33C9A">
          <w:rPr>
            <w:rFonts w:ascii="Times New Roman" w:hAnsi="Times New Roman"/>
            <w:b/>
            <w:bCs/>
            <w:noProof/>
            <w:webHidden/>
            <w:sz w:val="24"/>
            <w:szCs w:val="24"/>
          </w:rPr>
          <w:tab/>
        </w:r>
        <w:r w:rsidR="00D872C9" w:rsidRPr="00CD6C39">
          <w:rPr>
            <w:rFonts w:ascii="Times New Roman" w:hAnsi="Times New Roman"/>
            <w:b/>
            <w:bCs/>
            <w:noProof/>
            <w:webHidden/>
            <w:sz w:val="24"/>
            <w:szCs w:val="24"/>
          </w:rPr>
          <w:fldChar w:fldCharType="begin"/>
        </w:r>
        <w:r w:rsidR="00D872C9" w:rsidRPr="00A33C9A">
          <w:rPr>
            <w:rFonts w:ascii="Times New Roman" w:hAnsi="Times New Roman"/>
            <w:b/>
            <w:bCs/>
            <w:noProof/>
            <w:webHidden/>
            <w:sz w:val="24"/>
            <w:szCs w:val="24"/>
          </w:rPr>
          <w:instrText xml:space="preserve"> PAGEREF _Toc35521481 \h </w:instrText>
        </w:r>
        <w:r w:rsidR="00D872C9" w:rsidRPr="00CD6C39">
          <w:rPr>
            <w:rFonts w:ascii="Times New Roman" w:hAnsi="Times New Roman"/>
            <w:b/>
            <w:bCs/>
            <w:noProof/>
            <w:webHidden/>
            <w:sz w:val="24"/>
            <w:szCs w:val="24"/>
          </w:rPr>
        </w:r>
        <w:r w:rsidR="00D872C9" w:rsidRPr="00CD6C39">
          <w:rPr>
            <w:rFonts w:ascii="Times New Roman" w:hAnsi="Times New Roman"/>
            <w:b/>
            <w:bCs/>
            <w:noProof/>
            <w:webHidden/>
            <w:sz w:val="24"/>
            <w:szCs w:val="24"/>
          </w:rPr>
          <w:fldChar w:fldCharType="separate"/>
        </w:r>
        <w:r w:rsidR="004933CB" w:rsidRPr="00A33C9A">
          <w:rPr>
            <w:rFonts w:ascii="Times New Roman" w:hAnsi="Times New Roman"/>
            <w:b/>
            <w:bCs/>
            <w:noProof/>
            <w:webHidden/>
            <w:sz w:val="24"/>
            <w:szCs w:val="24"/>
          </w:rPr>
          <w:t>10</w:t>
        </w:r>
        <w:r w:rsidR="00D872C9" w:rsidRPr="00CD6C39">
          <w:rPr>
            <w:rFonts w:ascii="Times New Roman" w:hAnsi="Times New Roman"/>
            <w:b/>
            <w:bCs/>
            <w:noProof/>
            <w:webHidden/>
            <w:sz w:val="24"/>
            <w:szCs w:val="24"/>
          </w:rPr>
          <w:fldChar w:fldCharType="end"/>
        </w:r>
      </w:hyperlink>
    </w:p>
    <w:p w14:paraId="61D6BF25" w14:textId="5C9D8BAD" w:rsidR="00D872C9" w:rsidRPr="00A33C9A" w:rsidRDefault="00C9759A">
      <w:pPr>
        <w:pStyle w:val="T2"/>
        <w:tabs>
          <w:tab w:val="left" w:pos="880"/>
          <w:tab w:val="right" w:leader="dot" w:pos="9345"/>
        </w:tabs>
        <w:rPr>
          <w:rFonts w:ascii="Times New Roman" w:eastAsiaTheme="minorEastAsia" w:hAnsi="Times New Roman"/>
          <w:b/>
          <w:bCs/>
          <w:noProof/>
          <w:sz w:val="24"/>
          <w:szCs w:val="24"/>
          <w:lang w:eastAsia="tr-TR"/>
        </w:rPr>
      </w:pPr>
      <w:hyperlink w:anchor="_Toc35521482" w:history="1">
        <w:r w:rsidR="00D872C9" w:rsidRPr="00A33C9A">
          <w:rPr>
            <w:rStyle w:val="Kpr"/>
            <w:rFonts w:ascii="Times New Roman" w:hAnsi="Times New Roman"/>
            <w:b/>
            <w:bCs/>
            <w:noProof/>
            <w:sz w:val="24"/>
            <w:szCs w:val="24"/>
          </w:rPr>
          <w:t>2.2.</w:t>
        </w:r>
        <w:r w:rsidR="00D872C9" w:rsidRPr="00A33C9A">
          <w:rPr>
            <w:rFonts w:ascii="Times New Roman" w:eastAsiaTheme="minorEastAsia" w:hAnsi="Times New Roman"/>
            <w:b/>
            <w:bCs/>
            <w:noProof/>
            <w:sz w:val="24"/>
            <w:szCs w:val="24"/>
            <w:lang w:eastAsia="tr-TR"/>
          </w:rPr>
          <w:tab/>
        </w:r>
        <w:r w:rsidR="00D872C9" w:rsidRPr="00A33C9A">
          <w:rPr>
            <w:rStyle w:val="Kpr"/>
            <w:rFonts w:ascii="Times New Roman" w:hAnsi="Times New Roman"/>
            <w:b/>
            <w:bCs/>
            <w:noProof/>
            <w:sz w:val="24"/>
            <w:szCs w:val="24"/>
          </w:rPr>
          <w:t>Mesleğin Meslek Sınıflandırma Sistemlerindeki Yeri</w:t>
        </w:r>
        <w:r w:rsidR="00D872C9" w:rsidRPr="00A33C9A">
          <w:rPr>
            <w:rFonts w:ascii="Times New Roman" w:hAnsi="Times New Roman"/>
            <w:b/>
            <w:bCs/>
            <w:noProof/>
            <w:webHidden/>
            <w:sz w:val="24"/>
            <w:szCs w:val="24"/>
          </w:rPr>
          <w:tab/>
        </w:r>
        <w:r w:rsidR="00D872C9" w:rsidRPr="00CD6C39">
          <w:rPr>
            <w:rFonts w:ascii="Times New Roman" w:hAnsi="Times New Roman"/>
            <w:b/>
            <w:bCs/>
            <w:noProof/>
            <w:webHidden/>
            <w:sz w:val="24"/>
            <w:szCs w:val="24"/>
          </w:rPr>
          <w:fldChar w:fldCharType="begin"/>
        </w:r>
        <w:r w:rsidR="00D872C9" w:rsidRPr="00A33C9A">
          <w:rPr>
            <w:rFonts w:ascii="Times New Roman" w:hAnsi="Times New Roman"/>
            <w:b/>
            <w:bCs/>
            <w:noProof/>
            <w:webHidden/>
            <w:sz w:val="24"/>
            <w:szCs w:val="24"/>
          </w:rPr>
          <w:instrText xml:space="preserve"> PAGEREF _Toc35521482 \h </w:instrText>
        </w:r>
        <w:r w:rsidR="00D872C9" w:rsidRPr="00CD6C39">
          <w:rPr>
            <w:rFonts w:ascii="Times New Roman" w:hAnsi="Times New Roman"/>
            <w:b/>
            <w:bCs/>
            <w:noProof/>
            <w:webHidden/>
            <w:sz w:val="24"/>
            <w:szCs w:val="24"/>
          </w:rPr>
        </w:r>
        <w:r w:rsidR="00D872C9" w:rsidRPr="00CD6C39">
          <w:rPr>
            <w:rFonts w:ascii="Times New Roman" w:hAnsi="Times New Roman"/>
            <w:b/>
            <w:bCs/>
            <w:noProof/>
            <w:webHidden/>
            <w:sz w:val="24"/>
            <w:szCs w:val="24"/>
          </w:rPr>
          <w:fldChar w:fldCharType="separate"/>
        </w:r>
        <w:r w:rsidR="004933CB" w:rsidRPr="00A33C9A">
          <w:rPr>
            <w:rFonts w:ascii="Times New Roman" w:hAnsi="Times New Roman"/>
            <w:b/>
            <w:bCs/>
            <w:noProof/>
            <w:webHidden/>
            <w:sz w:val="24"/>
            <w:szCs w:val="24"/>
          </w:rPr>
          <w:t>10</w:t>
        </w:r>
        <w:r w:rsidR="00D872C9" w:rsidRPr="00CD6C39">
          <w:rPr>
            <w:rFonts w:ascii="Times New Roman" w:hAnsi="Times New Roman"/>
            <w:b/>
            <w:bCs/>
            <w:noProof/>
            <w:webHidden/>
            <w:sz w:val="24"/>
            <w:szCs w:val="24"/>
          </w:rPr>
          <w:fldChar w:fldCharType="end"/>
        </w:r>
      </w:hyperlink>
    </w:p>
    <w:p w14:paraId="066FD8C5" w14:textId="75908701" w:rsidR="00D872C9" w:rsidRPr="00A33C9A" w:rsidRDefault="00C9759A">
      <w:pPr>
        <w:pStyle w:val="T2"/>
        <w:tabs>
          <w:tab w:val="left" w:pos="880"/>
          <w:tab w:val="right" w:leader="dot" w:pos="9345"/>
        </w:tabs>
        <w:rPr>
          <w:rFonts w:ascii="Times New Roman" w:eastAsiaTheme="minorEastAsia" w:hAnsi="Times New Roman"/>
          <w:b/>
          <w:bCs/>
          <w:noProof/>
          <w:sz w:val="24"/>
          <w:szCs w:val="24"/>
          <w:lang w:eastAsia="tr-TR"/>
        </w:rPr>
      </w:pPr>
      <w:hyperlink w:anchor="_Toc35521483" w:history="1">
        <w:r w:rsidR="00D872C9" w:rsidRPr="00A33C9A">
          <w:rPr>
            <w:rStyle w:val="Kpr"/>
            <w:rFonts w:ascii="Times New Roman" w:hAnsi="Times New Roman"/>
            <w:b/>
            <w:bCs/>
            <w:noProof/>
            <w:sz w:val="24"/>
            <w:szCs w:val="24"/>
          </w:rPr>
          <w:t>2.3.</w:t>
        </w:r>
        <w:r w:rsidR="00D872C9" w:rsidRPr="00A33C9A">
          <w:rPr>
            <w:rFonts w:ascii="Times New Roman" w:eastAsiaTheme="minorEastAsia" w:hAnsi="Times New Roman"/>
            <w:b/>
            <w:bCs/>
            <w:noProof/>
            <w:sz w:val="24"/>
            <w:szCs w:val="24"/>
            <w:lang w:eastAsia="tr-TR"/>
          </w:rPr>
          <w:tab/>
        </w:r>
        <w:r w:rsidR="00D872C9" w:rsidRPr="00A33C9A">
          <w:rPr>
            <w:rStyle w:val="Kpr"/>
            <w:rFonts w:ascii="Times New Roman" w:hAnsi="Times New Roman"/>
            <w:b/>
            <w:bCs/>
            <w:noProof/>
            <w:sz w:val="24"/>
            <w:szCs w:val="24"/>
          </w:rPr>
          <w:t>Mesleğe Yönelik Özel Düzenlemeler</w:t>
        </w:r>
        <w:r w:rsidR="00D872C9" w:rsidRPr="00A33C9A">
          <w:rPr>
            <w:rFonts w:ascii="Times New Roman" w:hAnsi="Times New Roman"/>
            <w:b/>
            <w:bCs/>
            <w:noProof/>
            <w:webHidden/>
            <w:sz w:val="24"/>
            <w:szCs w:val="24"/>
          </w:rPr>
          <w:tab/>
        </w:r>
        <w:r w:rsidR="00D872C9" w:rsidRPr="00CD6C39">
          <w:rPr>
            <w:rFonts w:ascii="Times New Roman" w:hAnsi="Times New Roman"/>
            <w:b/>
            <w:bCs/>
            <w:noProof/>
            <w:webHidden/>
            <w:sz w:val="24"/>
            <w:szCs w:val="24"/>
          </w:rPr>
          <w:fldChar w:fldCharType="begin"/>
        </w:r>
        <w:r w:rsidR="00D872C9" w:rsidRPr="00A33C9A">
          <w:rPr>
            <w:rFonts w:ascii="Times New Roman" w:hAnsi="Times New Roman"/>
            <w:b/>
            <w:bCs/>
            <w:noProof/>
            <w:webHidden/>
            <w:sz w:val="24"/>
            <w:szCs w:val="24"/>
          </w:rPr>
          <w:instrText xml:space="preserve"> PAGEREF _Toc35521483 \h </w:instrText>
        </w:r>
        <w:r w:rsidR="00D872C9" w:rsidRPr="00CD6C39">
          <w:rPr>
            <w:rFonts w:ascii="Times New Roman" w:hAnsi="Times New Roman"/>
            <w:b/>
            <w:bCs/>
            <w:noProof/>
            <w:webHidden/>
            <w:sz w:val="24"/>
            <w:szCs w:val="24"/>
          </w:rPr>
        </w:r>
        <w:r w:rsidR="00D872C9" w:rsidRPr="00CD6C39">
          <w:rPr>
            <w:rFonts w:ascii="Times New Roman" w:hAnsi="Times New Roman"/>
            <w:b/>
            <w:bCs/>
            <w:noProof/>
            <w:webHidden/>
            <w:sz w:val="24"/>
            <w:szCs w:val="24"/>
          </w:rPr>
          <w:fldChar w:fldCharType="separate"/>
        </w:r>
        <w:r w:rsidR="004933CB" w:rsidRPr="00A33C9A">
          <w:rPr>
            <w:rFonts w:ascii="Times New Roman" w:hAnsi="Times New Roman"/>
            <w:b/>
            <w:bCs/>
            <w:noProof/>
            <w:webHidden/>
            <w:sz w:val="24"/>
            <w:szCs w:val="24"/>
          </w:rPr>
          <w:t>10</w:t>
        </w:r>
        <w:r w:rsidR="00D872C9" w:rsidRPr="00CD6C39">
          <w:rPr>
            <w:rFonts w:ascii="Times New Roman" w:hAnsi="Times New Roman"/>
            <w:b/>
            <w:bCs/>
            <w:noProof/>
            <w:webHidden/>
            <w:sz w:val="24"/>
            <w:szCs w:val="24"/>
          </w:rPr>
          <w:fldChar w:fldCharType="end"/>
        </w:r>
      </w:hyperlink>
    </w:p>
    <w:p w14:paraId="0BDBA761" w14:textId="1BA17139" w:rsidR="00D872C9" w:rsidRPr="00A33C9A" w:rsidRDefault="00C9759A">
      <w:pPr>
        <w:pStyle w:val="T2"/>
        <w:tabs>
          <w:tab w:val="left" w:pos="880"/>
          <w:tab w:val="right" w:leader="dot" w:pos="9345"/>
        </w:tabs>
        <w:rPr>
          <w:rFonts w:ascii="Times New Roman" w:eastAsiaTheme="minorEastAsia" w:hAnsi="Times New Roman"/>
          <w:b/>
          <w:bCs/>
          <w:noProof/>
          <w:sz w:val="24"/>
          <w:szCs w:val="24"/>
          <w:lang w:eastAsia="tr-TR"/>
        </w:rPr>
      </w:pPr>
      <w:hyperlink w:anchor="_Toc35521484" w:history="1">
        <w:r w:rsidR="00D872C9" w:rsidRPr="00A33C9A">
          <w:rPr>
            <w:rStyle w:val="Kpr"/>
            <w:rFonts w:ascii="Times New Roman" w:hAnsi="Times New Roman"/>
            <w:b/>
            <w:bCs/>
            <w:noProof/>
            <w:sz w:val="24"/>
            <w:szCs w:val="24"/>
          </w:rPr>
          <w:t>2.4.</w:t>
        </w:r>
        <w:r w:rsidR="00D872C9" w:rsidRPr="00A33C9A">
          <w:rPr>
            <w:rFonts w:ascii="Times New Roman" w:eastAsiaTheme="minorEastAsia" w:hAnsi="Times New Roman"/>
            <w:b/>
            <w:bCs/>
            <w:noProof/>
            <w:sz w:val="24"/>
            <w:szCs w:val="24"/>
            <w:lang w:eastAsia="tr-TR"/>
          </w:rPr>
          <w:tab/>
        </w:r>
        <w:r w:rsidR="00D872C9" w:rsidRPr="00A33C9A">
          <w:rPr>
            <w:rStyle w:val="Kpr"/>
            <w:rFonts w:ascii="Times New Roman" w:hAnsi="Times New Roman"/>
            <w:b/>
            <w:bCs/>
            <w:noProof/>
            <w:sz w:val="24"/>
            <w:szCs w:val="24"/>
          </w:rPr>
          <w:t>Çalışma Ortamı ve Koşulları</w:t>
        </w:r>
        <w:r w:rsidR="00D872C9" w:rsidRPr="00A33C9A">
          <w:rPr>
            <w:rFonts w:ascii="Times New Roman" w:hAnsi="Times New Roman"/>
            <w:b/>
            <w:bCs/>
            <w:noProof/>
            <w:webHidden/>
            <w:sz w:val="24"/>
            <w:szCs w:val="24"/>
          </w:rPr>
          <w:tab/>
        </w:r>
        <w:r w:rsidR="00D872C9" w:rsidRPr="00CD6C39">
          <w:rPr>
            <w:rFonts w:ascii="Times New Roman" w:hAnsi="Times New Roman"/>
            <w:b/>
            <w:bCs/>
            <w:noProof/>
            <w:webHidden/>
            <w:sz w:val="24"/>
            <w:szCs w:val="24"/>
          </w:rPr>
          <w:fldChar w:fldCharType="begin"/>
        </w:r>
        <w:r w:rsidR="00D872C9" w:rsidRPr="00A33C9A">
          <w:rPr>
            <w:rFonts w:ascii="Times New Roman" w:hAnsi="Times New Roman"/>
            <w:b/>
            <w:bCs/>
            <w:noProof/>
            <w:webHidden/>
            <w:sz w:val="24"/>
            <w:szCs w:val="24"/>
          </w:rPr>
          <w:instrText xml:space="preserve"> PAGEREF _Toc35521484 \h </w:instrText>
        </w:r>
        <w:r w:rsidR="00D872C9" w:rsidRPr="00CD6C39">
          <w:rPr>
            <w:rFonts w:ascii="Times New Roman" w:hAnsi="Times New Roman"/>
            <w:b/>
            <w:bCs/>
            <w:noProof/>
            <w:webHidden/>
            <w:sz w:val="24"/>
            <w:szCs w:val="24"/>
          </w:rPr>
        </w:r>
        <w:r w:rsidR="00D872C9" w:rsidRPr="00CD6C39">
          <w:rPr>
            <w:rFonts w:ascii="Times New Roman" w:hAnsi="Times New Roman"/>
            <w:b/>
            <w:bCs/>
            <w:noProof/>
            <w:webHidden/>
            <w:sz w:val="24"/>
            <w:szCs w:val="24"/>
          </w:rPr>
          <w:fldChar w:fldCharType="separate"/>
        </w:r>
        <w:r w:rsidR="004933CB" w:rsidRPr="00A33C9A">
          <w:rPr>
            <w:rFonts w:ascii="Times New Roman" w:hAnsi="Times New Roman"/>
            <w:b/>
            <w:bCs/>
            <w:noProof/>
            <w:webHidden/>
            <w:sz w:val="24"/>
            <w:szCs w:val="24"/>
          </w:rPr>
          <w:t>10</w:t>
        </w:r>
        <w:r w:rsidR="00D872C9" w:rsidRPr="00CD6C39">
          <w:rPr>
            <w:rFonts w:ascii="Times New Roman" w:hAnsi="Times New Roman"/>
            <w:b/>
            <w:bCs/>
            <w:noProof/>
            <w:webHidden/>
            <w:sz w:val="24"/>
            <w:szCs w:val="24"/>
          </w:rPr>
          <w:fldChar w:fldCharType="end"/>
        </w:r>
      </w:hyperlink>
    </w:p>
    <w:p w14:paraId="04B0F55B" w14:textId="49CF4003" w:rsidR="00D872C9" w:rsidRPr="00A33C9A" w:rsidRDefault="00C9759A">
      <w:pPr>
        <w:pStyle w:val="T1"/>
        <w:tabs>
          <w:tab w:val="left" w:pos="440"/>
          <w:tab w:val="right" w:leader="dot" w:pos="9345"/>
        </w:tabs>
        <w:rPr>
          <w:rFonts w:ascii="Times New Roman" w:eastAsiaTheme="minorEastAsia" w:hAnsi="Times New Roman"/>
          <w:b/>
          <w:bCs/>
          <w:noProof/>
          <w:sz w:val="24"/>
          <w:szCs w:val="24"/>
          <w:lang w:eastAsia="tr-TR"/>
        </w:rPr>
      </w:pPr>
      <w:hyperlink w:anchor="_Toc35521485" w:history="1">
        <w:r w:rsidR="00D872C9" w:rsidRPr="00A33C9A">
          <w:rPr>
            <w:rStyle w:val="Kpr"/>
            <w:rFonts w:ascii="Times New Roman" w:hAnsi="Times New Roman"/>
            <w:b/>
            <w:bCs/>
            <w:noProof/>
            <w:sz w:val="24"/>
            <w:szCs w:val="24"/>
          </w:rPr>
          <w:t>3.</w:t>
        </w:r>
        <w:r w:rsidR="00D872C9" w:rsidRPr="00A33C9A">
          <w:rPr>
            <w:rFonts w:ascii="Times New Roman" w:eastAsiaTheme="minorEastAsia" w:hAnsi="Times New Roman"/>
            <w:b/>
            <w:bCs/>
            <w:noProof/>
            <w:sz w:val="24"/>
            <w:szCs w:val="24"/>
            <w:lang w:eastAsia="tr-TR"/>
          </w:rPr>
          <w:tab/>
        </w:r>
        <w:r w:rsidR="00D872C9" w:rsidRPr="00A33C9A">
          <w:rPr>
            <w:rStyle w:val="Kpr"/>
            <w:rFonts w:ascii="Times New Roman" w:hAnsi="Times New Roman"/>
            <w:b/>
            <w:bCs/>
            <w:noProof/>
            <w:sz w:val="24"/>
            <w:szCs w:val="24"/>
          </w:rPr>
          <w:t>MESLEK PROFİLİ</w:t>
        </w:r>
        <w:r w:rsidR="00D872C9" w:rsidRPr="00A33C9A">
          <w:rPr>
            <w:rFonts w:ascii="Times New Roman" w:hAnsi="Times New Roman"/>
            <w:b/>
            <w:bCs/>
            <w:noProof/>
            <w:webHidden/>
            <w:sz w:val="24"/>
            <w:szCs w:val="24"/>
          </w:rPr>
          <w:tab/>
        </w:r>
        <w:r w:rsidR="00D872C9" w:rsidRPr="00CD6C39">
          <w:rPr>
            <w:rFonts w:ascii="Times New Roman" w:hAnsi="Times New Roman"/>
            <w:b/>
            <w:bCs/>
            <w:noProof/>
            <w:webHidden/>
            <w:sz w:val="24"/>
            <w:szCs w:val="24"/>
          </w:rPr>
          <w:fldChar w:fldCharType="begin"/>
        </w:r>
        <w:r w:rsidR="00D872C9" w:rsidRPr="00A33C9A">
          <w:rPr>
            <w:rFonts w:ascii="Times New Roman" w:hAnsi="Times New Roman"/>
            <w:b/>
            <w:bCs/>
            <w:noProof/>
            <w:webHidden/>
            <w:sz w:val="24"/>
            <w:szCs w:val="24"/>
          </w:rPr>
          <w:instrText xml:space="preserve"> PAGEREF _Toc35521485 \h </w:instrText>
        </w:r>
        <w:r w:rsidR="00D872C9" w:rsidRPr="00CD6C39">
          <w:rPr>
            <w:rFonts w:ascii="Times New Roman" w:hAnsi="Times New Roman"/>
            <w:b/>
            <w:bCs/>
            <w:noProof/>
            <w:webHidden/>
            <w:sz w:val="24"/>
            <w:szCs w:val="24"/>
          </w:rPr>
        </w:r>
        <w:r w:rsidR="00D872C9" w:rsidRPr="00CD6C39">
          <w:rPr>
            <w:rFonts w:ascii="Times New Roman" w:hAnsi="Times New Roman"/>
            <w:b/>
            <w:bCs/>
            <w:noProof/>
            <w:webHidden/>
            <w:sz w:val="24"/>
            <w:szCs w:val="24"/>
          </w:rPr>
          <w:fldChar w:fldCharType="separate"/>
        </w:r>
        <w:r w:rsidR="004933CB" w:rsidRPr="00A33C9A">
          <w:rPr>
            <w:rFonts w:ascii="Times New Roman" w:hAnsi="Times New Roman"/>
            <w:b/>
            <w:bCs/>
            <w:noProof/>
            <w:webHidden/>
            <w:sz w:val="24"/>
            <w:szCs w:val="24"/>
          </w:rPr>
          <w:t>11</w:t>
        </w:r>
        <w:r w:rsidR="00D872C9" w:rsidRPr="00CD6C39">
          <w:rPr>
            <w:rFonts w:ascii="Times New Roman" w:hAnsi="Times New Roman"/>
            <w:b/>
            <w:bCs/>
            <w:noProof/>
            <w:webHidden/>
            <w:sz w:val="24"/>
            <w:szCs w:val="24"/>
          </w:rPr>
          <w:fldChar w:fldCharType="end"/>
        </w:r>
      </w:hyperlink>
    </w:p>
    <w:p w14:paraId="13C1519E" w14:textId="215714D4" w:rsidR="00D872C9" w:rsidRPr="00A33C9A" w:rsidRDefault="00C9759A">
      <w:pPr>
        <w:pStyle w:val="T2"/>
        <w:tabs>
          <w:tab w:val="right" w:leader="dot" w:pos="9345"/>
        </w:tabs>
        <w:rPr>
          <w:rFonts w:ascii="Times New Roman" w:eastAsiaTheme="minorEastAsia" w:hAnsi="Times New Roman"/>
          <w:b/>
          <w:bCs/>
          <w:noProof/>
          <w:sz w:val="24"/>
          <w:szCs w:val="24"/>
          <w:lang w:eastAsia="tr-TR"/>
        </w:rPr>
      </w:pPr>
      <w:hyperlink w:anchor="_Toc35521486" w:history="1">
        <w:r w:rsidR="00D872C9" w:rsidRPr="00A33C9A">
          <w:rPr>
            <w:rStyle w:val="Kpr"/>
            <w:rFonts w:ascii="Times New Roman" w:hAnsi="Times New Roman"/>
            <w:b/>
            <w:bCs/>
            <w:noProof/>
            <w:sz w:val="24"/>
            <w:szCs w:val="24"/>
          </w:rPr>
          <w:t>3.1. Görevler, İşlemler, Başarım Ölçütleri, Mesleki Bilgi ve Uygulama Becerileri</w:t>
        </w:r>
        <w:r w:rsidR="00D872C9" w:rsidRPr="00A33C9A">
          <w:rPr>
            <w:rFonts w:ascii="Times New Roman" w:hAnsi="Times New Roman"/>
            <w:b/>
            <w:bCs/>
            <w:noProof/>
            <w:webHidden/>
            <w:sz w:val="24"/>
            <w:szCs w:val="24"/>
          </w:rPr>
          <w:tab/>
        </w:r>
        <w:r w:rsidR="00D872C9" w:rsidRPr="00CD6C39">
          <w:rPr>
            <w:rFonts w:ascii="Times New Roman" w:hAnsi="Times New Roman"/>
            <w:b/>
            <w:bCs/>
            <w:noProof/>
            <w:webHidden/>
            <w:sz w:val="24"/>
            <w:szCs w:val="24"/>
          </w:rPr>
          <w:fldChar w:fldCharType="begin"/>
        </w:r>
        <w:r w:rsidR="00D872C9" w:rsidRPr="00A33C9A">
          <w:rPr>
            <w:rFonts w:ascii="Times New Roman" w:hAnsi="Times New Roman"/>
            <w:b/>
            <w:bCs/>
            <w:noProof/>
            <w:webHidden/>
            <w:sz w:val="24"/>
            <w:szCs w:val="24"/>
          </w:rPr>
          <w:instrText xml:space="preserve"> PAGEREF _Toc35521486 \h </w:instrText>
        </w:r>
        <w:r w:rsidR="00D872C9" w:rsidRPr="00CD6C39">
          <w:rPr>
            <w:rFonts w:ascii="Times New Roman" w:hAnsi="Times New Roman"/>
            <w:b/>
            <w:bCs/>
            <w:noProof/>
            <w:webHidden/>
            <w:sz w:val="24"/>
            <w:szCs w:val="24"/>
          </w:rPr>
        </w:r>
        <w:r w:rsidR="00D872C9" w:rsidRPr="00CD6C39">
          <w:rPr>
            <w:rFonts w:ascii="Times New Roman" w:hAnsi="Times New Roman"/>
            <w:b/>
            <w:bCs/>
            <w:noProof/>
            <w:webHidden/>
            <w:sz w:val="24"/>
            <w:szCs w:val="24"/>
          </w:rPr>
          <w:fldChar w:fldCharType="separate"/>
        </w:r>
        <w:r w:rsidR="004933CB" w:rsidRPr="00A33C9A">
          <w:rPr>
            <w:rFonts w:ascii="Times New Roman" w:hAnsi="Times New Roman"/>
            <w:b/>
            <w:bCs/>
            <w:noProof/>
            <w:webHidden/>
            <w:sz w:val="24"/>
            <w:szCs w:val="24"/>
          </w:rPr>
          <w:t>11</w:t>
        </w:r>
        <w:r w:rsidR="00D872C9" w:rsidRPr="00CD6C39">
          <w:rPr>
            <w:rFonts w:ascii="Times New Roman" w:hAnsi="Times New Roman"/>
            <w:b/>
            <w:bCs/>
            <w:noProof/>
            <w:webHidden/>
            <w:sz w:val="24"/>
            <w:szCs w:val="24"/>
          </w:rPr>
          <w:fldChar w:fldCharType="end"/>
        </w:r>
      </w:hyperlink>
    </w:p>
    <w:p w14:paraId="7A64DEA8" w14:textId="7B08739A" w:rsidR="00D872C9" w:rsidRPr="00A33C9A" w:rsidRDefault="00C9759A">
      <w:pPr>
        <w:pStyle w:val="T2"/>
        <w:tabs>
          <w:tab w:val="right" w:leader="dot" w:pos="9345"/>
        </w:tabs>
        <w:rPr>
          <w:rFonts w:ascii="Times New Roman" w:eastAsiaTheme="minorEastAsia" w:hAnsi="Times New Roman"/>
          <w:b/>
          <w:bCs/>
          <w:noProof/>
          <w:sz w:val="24"/>
          <w:szCs w:val="24"/>
          <w:lang w:eastAsia="tr-TR"/>
        </w:rPr>
      </w:pPr>
      <w:hyperlink w:anchor="_Toc35521487" w:history="1">
        <w:r w:rsidR="00D872C9" w:rsidRPr="00A33C9A">
          <w:rPr>
            <w:rStyle w:val="Kpr"/>
            <w:rFonts w:ascii="Times New Roman" w:hAnsi="Times New Roman"/>
            <w:b/>
            <w:bCs/>
            <w:noProof/>
            <w:sz w:val="24"/>
            <w:szCs w:val="24"/>
          </w:rPr>
          <w:t>3.2. Kullanılan Araç, Gereç ve Ekipmanlar</w:t>
        </w:r>
        <w:r w:rsidR="00D872C9" w:rsidRPr="00A33C9A">
          <w:rPr>
            <w:rFonts w:ascii="Times New Roman" w:hAnsi="Times New Roman"/>
            <w:b/>
            <w:bCs/>
            <w:noProof/>
            <w:webHidden/>
            <w:sz w:val="24"/>
            <w:szCs w:val="24"/>
          </w:rPr>
          <w:tab/>
        </w:r>
        <w:r w:rsidR="00D872C9" w:rsidRPr="00CD6C39">
          <w:rPr>
            <w:rFonts w:ascii="Times New Roman" w:hAnsi="Times New Roman"/>
            <w:b/>
            <w:bCs/>
            <w:noProof/>
            <w:webHidden/>
            <w:sz w:val="24"/>
            <w:szCs w:val="24"/>
          </w:rPr>
          <w:fldChar w:fldCharType="begin"/>
        </w:r>
        <w:r w:rsidR="00D872C9" w:rsidRPr="00A33C9A">
          <w:rPr>
            <w:rFonts w:ascii="Times New Roman" w:hAnsi="Times New Roman"/>
            <w:b/>
            <w:bCs/>
            <w:noProof/>
            <w:webHidden/>
            <w:sz w:val="24"/>
            <w:szCs w:val="24"/>
          </w:rPr>
          <w:instrText xml:space="preserve"> PAGEREF _Toc35521487 \h </w:instrText>
        </w:r>
        <w:r w:rsidR="00D872C9" w:rsidRPr="00CD6C39">
          <w:rPr>
            <w:rFonts w:ascii="Times New Roman" w:hAnsi="Times New Roman"/>
            <w:b/>
            <w:bCs/>
            <w:noProof/>
            <w:webHidden/>
            <w:sz w:val="24"/>
            <w:szCs w:val="24"/>
          </w:rPr>
        </w:r>
        <w:r w:rsidR="00D872C9" w:rsidRPr="00CD6C39">
          <w:rPr>
            <w:rFonts w:ascii="Times New Roman" w:hAnsi="Times New Roman"/>
            <w:b/>
            <w:bCs/>
            <w:noProof/>
            <w:webHidden/>
            <w:sz w:val="24"/>
            <w:szCs w:val="24"/>
          </w:rPr>
          <w:fldChar w:fldCharType="separate"/>
        </w:r>
        <w:r w:rsidR="004933CB" w:rsidRPr="00A33C9A">
          <w:rPr>
            <w:rFonts w:ascii="Times New Roman" w:hAnsi="Times New Roman"/>
            <w:b/>
            <w:bCs/>
            <w:noProof/>
            <w:webHidden/>
            <w:sz w:val="24"/>
            <w:szCs w:val="24"/>
          </w:rPr>
          <w:t>25</w:t>
        </w:r>
        <w:r w:rsidR="00D872C9" w:rsidRPr="00CD6C39">
          <w:rPr>
            <w:rFonts w:ascii="Times New Roman" w:hAnsi="Times New Roman"/>
            <w:b/>
            <w:bCs/>
            <w:noProof/>
            <w:webHidden/>
            <w:sz w:val="24"/>
            <w:szCs w:val="24"/>
          </w:rPr>
          <w:fldChar w:fldCharType="end"/>
        </w:r>
      </w:hyperlink>
    </w:p>
    <w:p w14:paraId="33E1834F" w14:textId="73398ECC" w:rsidR="00D872C9" w:rsidRPr="00A33C9A" w:rsidRDefault="00C9759A">
      <w:pPr>
        <w:pStyle w:val="T2"/>
        <w:tabs>
          <w:tab w:val="right" w:leader="dot" w:pos="9345"/>
        </w:tabs>
        <w:rPr>
          <w:rFonts w:ascii="Times New Roman" w:eastAsiaTheme="minorEastAsia" w:hAnsi="Times New Roman"/>
          <w:b/>
          <w:bCs/>
          <w:noProof/>
          <w:sz w:val="24"/>
          <w:szCs w:val="24"/>
          <w:lang w:eastAsia="tr-TR"/>
        </w:rPr>
      </w:pPr>
      <w:hyperlink w:anchor="_Toc35521537" w:history="1">
        <w:r w:rsidR="00D872C9" w:rsidRPr="00A33C9A">
          <w:rPr>
            <w:rStyle w:val="Kpr"/>
            <w:rFonts w:ascii="Times New Roman" w:hAnsi="Times New Roman"/>
            <w:b/>
            <w:bCs/>
            <w:noProof/>
            <w:sz w:val="24"/>
            <w:szCs w:val="24"/>
          </w:rPr>
          <w:t>3.3. Tutum ve Davranışlar</w:t>
        </w:r>
        <w:r w:rsidR="00D872C9" w:rsidRPr="00A33C9A">
          <w:rPr>
            <w:rFonts w:ascii="Times New Roman" w:hAnsi="Times New Roman"/>
            <w:b/>
            <w:bCs/>
            <w:noProof/>
            <w:webHidden/>
            <w:sz w:val="24"/>
            <w:szCs w:val="24"/>
          </w:rPr>
          <w:tab/>
        </w:r>
        <w:r w:rsidR="00D872C9" w:rsidRPr="00CD6C39">
          <w:rPr>
            <w:rFonts w:ascii="Times New Roman" w:hAnsi="Times New Roman"/>
            <w:b/>
            <w:bCs/>
            <w:noProof/>
            <w:webHidden/>
            <w:sz w:val="24"/>
            <w:szCs w:val="24"/>
          </w:rPr>
          <w:fldChar w:fldCharType="begin"/>
        </w:r>
        <w:r w:rsidR="00D872C9" w:rsidRPr="00A33C9A">
          <w:rPr>
            <w:rFonts w:ascii="Times New Roman" w:hAnsi="Times New Roman"/>
            <w:b/>
            <w:bCs/>
            <w:noProof/>
            <w:webHidden/>
            <w:sz w:val="24"/>
            <w:szCs w:val="24"/>
          </w:rPr>
          <w:instrText xml:space="preserve"> PAGEREF _Toc35521537 \h </w:instrText>
        </w:r>
        <w:r w:rsidR="00D872C9" w:rsidRPr="00CD6C39">
          <w:rPr>
            <w:rFonts w:ascii="Times New Roman" w:hAnsi="Times New Roman"/>
            <w:b/>
            <w:bCs/>
            <w:noProof/>
            <w:webHidden/>
            <w:sz w:val="24"/>
            <w:szCs w:val="24"/>
          </w:rPr>
        </w:r>
        <w:r w:rsidR="00D872C9" w:rsidRPr="00CD6C39">
          <w:rPr>
            <w:rFonts w:ascii="Times New Roman" w:hAnsi="Times New Roman"/>
            <w:b/>
            <w:bCs/>
            <w:noProof/>
            <w:webHidden/>
            <w:sz w:val="24"/>
            <w:szCs w:val="24"/>
          </w:rPr>
          <w:fldChar w:fldCharType="separate"/>
        </w:r>
        <w:r w:rsidR="004933CB" w:rsidRPr="00A33C9A">
          <w:rPr>
            <w:rFonts w:ascii="Times New Roman" w:hAnsi="Times New Roman"/>
            <w:b/>
            <w:bCs/>
            <w:noProof/>
            <w:webHidden/>
            <w:sz w:val="24"/>
            <w:szCs w:val="24"/>
          </w:rPr>
          <w:t>25</w:t>
        </w:r>
        <w:r w:rsidR="00D872C9" w:rsidRPr="00CD6C39">
          <w:rPr>
            <w:rFonts w:ascii="Times New Roman" w:hAnsi="Times New Roman"/>
            <w:b/>
            <w:bCs/>
            <w:noProof/>
            <w:webHidden/>
            <w:sz w:val="24"/>
            <w:szCs w:val="24"/>
          </w:rPr>
          <w:fldChar w:fldCharType="end"/>
        </w:r>
      </w:hyperlink>
    </w:p>
    <w:p w14:paraId="6D77352E" w14:textId="56D39716" w:rsidR="00D872C9" w:rsidRPr="00A33C9A" w:rsidRDefault="00C9759A">
      <w:pPr>
        <w:pStyle w:val="T1"/>
        <w:tabs>
          <w:tab w:val="right" w:leader="dot" w:pos="9345"/>
        </w:tabs>
        <w:rPr>
          <w:rFonts w:ascii="Times New Roman" w:eastAsiaTheme="minorEastAsia" w:hAnsi="Times New Roman"/>
          <w:b/>
          <w:bCs/>
          <w:noProof/>
          <w:sz w:val="24"/>
          <w:szCs w:val="24"/>
          <w:lang w:eastAsia="tr-TR"/>
        </w:rPr>
      </w:pPr>
      <w:hyperlink w:anchor="_Toc35521538" w:history="1">
        <w:r w:rsidR="00D872C9" w:rsidRPr="00A33C9A">
          <w:rPr>
            <w:rStyle w:val="Kpr"/>
            <w:rFonts w:ascii="Times New Roman" w:hAnsi="Times New Roman"/>
            <w:b/>
            <w:bCs/>
            <w:noProof/>
            <w:sz w:val="24"/>
            <w:szCs w:val="24"/>
          </w:rPr>
          <w:t>Ek: Meslek Standardı Hazırlama ve Doğrulama Sürecinde Görev Alanlar</w:t>
        </w:r>
        <w:r w:rsidR="00D872C9" w:rsidRPr="00A33C9A">
          <w:rPr>
            <w:rFonts w:ascii="Times New Roman" w:hAnsi="Times New Roman"/>
            <w:b/>
            <w:bCs/>
            <w:noProof/>
            <w:webHidden/>
            <w:sz w:val="24"/>
            <w:szCs w:val="24"/>
          </w:rPr>
          <w:tab/>
        </w:r>
        <w:r w:rsidR="00D872C9" w:rsidRPr="00CD6C39">
          <w:rPr>
            <w:rFonts w:ascii="Times New Roman" w:hAnsi="Times New Roman"/>
            <w:b/>
            <w:bCs/>
            <w:noProof/>
            <w:webHidden/>
            <w:sz w:val="24"/>
            <w:szCs w:val="24"/>
          </w:rPr>
          <w:fldChar w:fldCharType="begin"/>
        </w:r>
        <w:r w:rsidR="00D872C9" w:rsidRPr="00A33C9A">
          <w:rPr>
            <w:rFonts w:ascii="Times New Roman" w:hAnsi="Times New Roman"/>
            <w:b/>
            <w:bCs/>
            <w:noProof/>
            <w:webHidden/>
            <w:sz w:val="24"/>
            <w:szCs w:val="24"/>
          </w:rPr>
          <w:instrText xml:space="preserve"> PAGEREF _Toc35521538 \h </w:instrText>
        </w:r>
        <w:r w:rsidR="00D872C9" w:rsidRPr="00CD6C39">
          <w:rPr>
            <w:rFonts w:ascii="Times New Roman" w:hAnsi="Times New Roman"/>
            <w:b/>
            <w:bCs/>
            <w:noProof/>
            <w:webHidden/>
            <w:sz w:val="24"/>
            <w:szCs w:val="24"/>
          </w:rPr>
        </w:r>
        <w:r w:rsidR="00D872C9" w:rsidRPr="00CD6C39">
          <w:rPr>
            <w:rFonts w:ascii="Times New Roman" w:hAnsi="Times New Roman"/>
            <w:b/>
            <w:bCs/>
            <w:noProof/>
            <w:webHidden/>
            <w:sz w:val="24"/>
            <w:szCs w:val="24"/>
          </w:rPr>
          <w:fldChar w:fldCharType="separate"/>
        </w:r>
        <w:r w:rsidR="004933CB" w:rsidRPr="00A33C9A">
          <w:rPr>
            <w:rFonts w:ascii="Times New Roman" w:hAnsi="Times New Roman"/>
            <w:b/>
            <w:bCs/>
            <w:noProof/>
            <w:webHidden/>
            <w:sz w:val="24"/>
            <w:szCs w:val="24"/>
          </w:rPr>
          <w:t>25</w:t>
        </w:r>
        <w:r w:rsidR="00D872C9" w:rsidRPr="00CD6C39">
          <w:rPr>
            <w:rFonts w:ascii="Times New Roman" w:hAnsi="Times New Roman"/>
            <w:b/>
            <w:bCs/>
            <w:noProof/>
            <w:webHidden/>
            <w:sz w:val="24"/>
            <w:szCs w:val="24"/>
          </w:rPr>
          <w:fldChar w:fldCharType="end"/>
        </w:r>
      </w:hyperlink>
    </w:p>
    <w:p w14:paraId="373B585B" w14:textId="3A2EB78B" w:rsidR="00127122" w:rsidRPr="00CD6C39" w:rsidRDefault="00C578AB" w:rsidP="00EC497F">
      <w:pPr>
        <w:rPr>
          <w:rFonts w:ascii="Times New Roman" w:hAnsi="Times New Roman"/>
        </w:rPr>
      </w:pPr>
      <w:r w:rsidRPr="00CD6C39">
        <w:rPr>
          <w:rFonts w:ascii="Times New Roman" w:hAnsi="Times New Roman"/>
        </w:rPr>
        <w:fldChar w:fldCharType="end"/>
      </w:r>
    </w:p>
    <w:p w14:paraId="7AB96B01" w14:textId="77777777" w:rsidR="00127122" w:rsidRPr="00CD6C39" w:rsidRDefault="00127122" w:rsidP="00EC497F">
      <w:pPr>
        <w:rPr>
          <w:rFonts w:ascii="Times New Roman" w:hAnsi="Times New Roman"/>
        </w:rPr>
      </w:pPr>
      <w:r w:rsidRPr="00CD6C39">
        <w:rPr>
          <w:rFonts w:ascii="Times New Roman" w:hAnsi="Times New Roman"/>
        </w:rPr>
        <w:br w:type="page"/>
      </w:r>
    </w:p>
    <w:p w14:paraId="760A8A0A" w14:textId="77777777" w:rsidR="00127122" w:rsidRPr="00A33C9A" w:rsidRDefault="00127122" w:rsidP="00D30F99">
      <w:pPr>
        <w:pStyle w:val="ListeParagraf"/>
        <w:numPr>
          <w:ilvl w:val="0"/>
          <w:numId w:val="1"/>
        </w:numPr>
        <w:tabs>
          <w:tab w:val="num" w:pos="360"/>
        </w:tabs>
        <w:outlineLvl w:val="0"/>
        <w:rPr>
          <w:rFonts w:ascii="Times New Roman" w:hAnsi="Times New Roman"/>
          <w:b/>
          <w:sz w:val="24"/>
          <w:szCs w:val="24"/>
        </w:rPr>
      </w:pPr>
      <w:bookmarkStart w:id="31" w:name="_Toc35521479"/>
      <w:r w:rsidRPr="00A33C9A">
        <w:rPr>
          <w:rFonts w:ascii="Times New Roman" w:hAnsi="Times New Roman"/>
          <w:b/>
          <w:sz w:val="24"/>
          <w:szCs w:val="24"/>
        </w:rPr>
        <w:lastRenderedPageBreak/>
        <w:t>GİRİŞ</w:t>
      </w:r>
      <w:bookmarkEnd w:id="31"/>
    </w:p>
    <w:p w14:paraId="0D5E9912" w14:textId="55BCB2D0" w:rsidR="00127122" w:rsidRPr="00A33C9A" w:rsidRDefault="00605B93" w:rsidP="00B658B9">
      <w:pPr>
        <w:jc w:val="both"/>
        <w:rPr>
          <w:rFonts w:ascii="Times New Roman" w:hAnsi="Times New Roman"/>
          <w:bCs/>
          <w:sz w:val="24"/>
          <w:szCs w:val="24"/>
        </w:rPr>
      </w:pPr>
      <w:r w:rsidRPr="00A33C9A">
        <w:rPr>
          <w:rFonts w:ascii="Times New Roman" w:hAnsi="Times New Roman"/>
          <w:sz w:val="24"/>
          <w:szCs w:val="24"/>
        </w:rPr>
        <w:t>Bireysel ve Ticari Klima Sistemleri Montaj ve Servis Elemanı</w:t>
      </w:r>
      <w:r w:rsidR="00C26995" w:rsidRPr="00A33C9A">
        <w:rPr>
          <w:rFonts w:ascii="Times New Roman" w:hAnsi="Times New Roman"/>
          <w:sz w:val="24"/>
          <w:szCs w:val="24"/>
        </w:rPr>
        <w:t xml:space="preserve"> (Seviye </w:t>
      </w:r>
      <w:r w:rsidRPr="00A33C9A">
        <w:rPr>
          <w:rFonts w:ascii="Times New Roman" w:hAnsi="Times New Roman"/>
          <w:sz w:val="24"/>
          <w:szCs w:val="24"/>
        </w:rPr>
        <w:t>4</w:t>
      </w:r>
      <w:r w:rsidR="00C26995" w:rsidRPr="008D5E29">
        <w:rPr>
          <w:rFonts w:ascii="Times New Roman" w:hAnsi="Times New Roman"/>
          <w:sz w:val="24"/>
          <w:szCs w:val="24"/>
        </w:rPr>
        <w:t>)</w:t>
      </w:r>
      <w:r w:rsidR="00916A96" w:rsidRPr="008D5E29">
        <w:rPr>
          <w:rFonts w:ascii="Times New Roman" w:hAnsi="Times New Roman"/>
          <w:bCs/>
          <w:sz w:val="24"/>
          <w:szCs w:val="24"/>
        </w:rPr>
        <w:t xml:space="preserve"> </w:t>
      </w:r>
      <w:r w:rsidR="00127122" w:rsidRPr="008D5E29">
        <w:rPr>
          <w:rFonts w:ascii="Times New Roman" w:hAnsi="Times New Roman"/>
          <w:bCs/>
          <w:sz w:val="24"/>
          <w:szCs w:val="24"/>
        </w:rPr>
        <w:t xml:space="preserve">Ulusal Meslek Standardı 19/10/2015 tarihli ve 29507 sayılı Resmi </w:t>
      </w:r>
      <w:proofErr w:type="spellStart"/>
      <w:r w:rsidR="00127122" w:rsidRPr="008D5E29">
        <w:rPr>
          <w:rFonts w:ascii="Times New Roman" w:hAnsi="Times New Roman"/>
          <w:bCs/>
          <w:sz w:val="24"/>
          <w:szCs w:val="24"/>
        </w:rPr>
        <w:t>Gazete’de</w:t>
      </w:r>
      <w:proofErr w:type="spellEnd"/>
      <w:r w:rsidR="00127122" w:rsidRPr="008D5E29">
        <w:rPr>
          <w:rFonts w:ascii="Times New Roman" w:hAnsi="Times New Roman"/>
          <w:bCs/>
          <w:sz w:val="24"/>
          <w:szCs w:val="24"/>
        </w:rPr>
        <w:t xml:space="preserve"> yayımlanan </w:t>
      </w:r>
      <w:r w:rsidR="00D872C9" w:rsidRPr="008D5E29">
        <w:rPr>
          <w:rFonts w:ascii="Times New Roman" w:hAnsi="Times New Roman"/>
          <w:bCs/>
          <w:sz w:val="24"/>
          <w:szCs w:val="24"/>
        </w:rPr>
        <w:t>“</w:t>
      </w:r>
      <w:r w:rsidR="00127122" w:rsidRPr="008D5E29">
        <w:rPr>
          <w:rFonts w:ascii="Times New Roman" w:hAnsi="Times New Roman"/>
          <w:bCs/>
          <w:sz w:val="24"/>
          <w:szCs w:val="24"/>
        </w:rPr>
        <w:t>Ulusal Meslek Standartlarının ve Ulusal Yeterliliklerin Hazırlanması Hakkında Yönetmelik</w:t>
      </w:r>
      <w:r w:rsidR="00D872C9" w:rsidRPr="00F12895">
        <w:rPr>
          <w:rFonts w:ascii="Times New Roman" w:hAnsi="Times New Roman"/>
          <w:bCs/>
          <w:sz w:val="24"/>
          <w:szCs w:val="24"/>
        </w:rPr>
        <w:t>”</w:t>
      </w:r>
      <w:r w:rsidR="00127122" w:rsidRPr="00F12895">
        <w:rPr>
          <w:rFonts w:ascii="Times New Roman" w:hAnsi="Times New Roman"/>
          <w:bCs/>
          <w:sz w:val="24"/>
          <w:szCs w:val="24"/>
        </w:rPr>
        <w:t xml:space="preserve"> ve 27/11/2007 tarihli ve 26713 sayılı Resmi </w:t>
      </w:r>
      <w:proofErr w:type="spellStart"/>
      <w:r w:rsidR="00127122" w:rsidRPr="00F12895">
        <w:rPr>
          <w:rFonts w:ascii="Times New Roman" w:hAnsi="Times New Roman"/>
          <w:bCs/>
          <w:sz w:val="24"/>
          <w:szCs w:val="24"/>
        </w:rPr>
        <w:t>Gazete’de</w:t>
      </w:r>
      <w:proofErr w:type="spellEnd"/>
      <w:r w:rsidR="00127122" w:rsidRPr="00F12895">
        <w:rPr>
          <w:rFonts w:ascii="Times New Roman" w:hAnsi="Times New Roman"/>
          <w:bCs/>
          <w:sz w:val="24"/>
          <w:szCs w:val="24"/>
        </w:rPr>
        <w:t xml:space="preserve"> yayımlanan </w:t>
      </w:r>
      <w:r w:rsidR="00D872C9" w:rsidRPr="009E45BA">
        <w:rPr>
          <w:rFonts w:ascii="Times New Roman" w:hAnsi="Times New Roman"/>
          <w:bCs/>
          <w:sz w:val="24"/>
          <w:szCs w:val="24"/>
        </w:rPr>
        <w:t>“</w:t>
      </w:r>
      <w:r w:rsidR="00127122" w:rsidRPr="009E45BA">
        <w:rPr>
          <w:rFonts w:ascii="Times New Roman" w:hAnsi="Times New Roman"/>
          <w:bCs/>
          <w:sz w:val="24"/>
          <w:szCs w:val="24"/>
        </w:rPr>
        <w:t>Mesleki Yeterlilik Kurumu Sektör Komitelerinin Kuruluş, Görev, Çalışma Usul ve Esasları Hakkında Yön</w:t>
      </w:r>
      <w:r w:rsidR="00127122" w:rsidRPr="00966748">
        <w:rPr>
          <w:rFonts w:ascii="Times New Roman" w:hAnsi="Times New Roman"/>
          <w:bCs/>
          <w:sz w:val="24"/>
          <w:szCs w:val="24"/>
        </w:rPr>
        <w:t>etmelik</w:t>
      </w:r>
      <w:r w:rsidR="00D872C9" w:rsidRPr="00A33C9A">
        <w:rPr>
          <w:rFonts w:ascii="Times New Roman" w:hAnsi="Times New Roman"/>
          <w:bCs/>
          <w:sz w:val="24"/>
          <w:szCs w:val="24"/>
        </w:rPr>
        <w:t>”</w:t>
      </w:r>
      <w:r w:rsidR="00127122" w:rsidRPr="00A33C9A">
        <w:rPr>
          <w:rFonts w:ascii="Times New Roman" w:hAnsi="Times New Roman"/>
          <w:bCs/>
          <w:sz w:val="24"/>
          <w:szCs w:val="24"/>
        </w:rPr>
        <w:t xml:space="preserve"> hükümlerine göre MYK’nın görevlendirdiği</w:t>
      </w:r>
      <w:r w:rsidR="00916A96" w:rsidRPr="00A33C9A">
        <w:rPr>
          <w:rFonts w:ascii="Times New Roman" w:hAnsi="Times New Roman"/>
          <w:bCs/>
          <w:sz w:val="24"/>
          <w:szCs w:val="24"/>
        </w:rPr>
        <w:t xml:space="preserve"> </w:t>
      </w:r>
      <w:r w:rsidR="0022033D" w:rsidRPr="00A33C9A">
        <w:rPr>
          <w:rFonts w:ascii="Times New Roman" w:hAnsi="Times New Roman"/>
          <w:bCs/>
          <w:sz w:val="24"/>
          <w:szCs w:val="24"/>
        </w:rPr>
        <w:t>İstanbul</w:t>
      </w:r>
      <w:r w:rsidR="00FD63E6" w:rsidRPr="00A33C9A">
        <w:rPr>
          <w:rFonts w:ascii="Times New Roman" w:hAnsi="Times New Roman"/>
          <w:bCs/>
          <w:sz w:val="24"/>
          <w:szCs w:val="24"/>
        </w:rPr>
        <w:t xml:space="preserve"> Ticaret Odası İTO </w:t>
      </w:r>
      <w:r w:rsidR="00127122" w:rsidRPr="00A33C9A">
        <w:rPr>
          <w:rFonts w:ascii="Times New Roman" w:hAnsi="Times New Roman"/>
          <w:bCs/>
          <w:sz w:val="24"/>
          <w:szCs w:val="24"/>
        </w:rPr>
        <w:t>tarafından hazırlanmış, sektördeki ilgili kurum ve kuruluşların görüşleri alınarak d</w:t>
      </w:r>
      <w:r w:rsidR="00916A96" w:rsidRPr="00A33C9A">
        <w:rPr>
          <w:rFonts w:ascii="Times New Roman" w:hAnsi="Times New Roman"/>
          <w:bCs/>
          <w:sz w:val="24"/>
          <w:szCs w:val="24"/>
        </w:rPr>
        <w:t xml:space="preserve">eğerlendirilmiş ve MYK </w:t>
      </w:r>
      <w:r w:rsidR="00FD63E6" w:rsidRPr="00A33C9A">
        <w:rPr>
          <w:rFonts w:ascii="Times New Roman" w:hAnsi="Times New Roman"/>
          <w:bCs/>
          <w:sz w:val="24"/>
          <w:szCs w:val="24"/>
        </w:rPr>
        <w:t>Enerji</w:t>
      </w:r>
      <w:r w:rsidR="00127122" w:rsidRPr="00A33C9A">
        <w:rPr>
          <w:rFonts w:ascii="Times New Roman" w:hAnsi="Times New Roman"/>
          <w:bCs/>
          <w:sz w:val="24"/>
          <w:szCs w:val="24"/>
        </w:rPr>
        <w:t xml:space="preserve"> Sektör Komitesi tarafından incelendikten sonra MYK Yönetim Kurulunca onaylanmıştır.</w:t>
      </w:r>
    </w:p>
    <w:p w14:paraId="01230FB3" w14:textId="0D8C7AD2" w:rsidR="00B658B9" w:rsidRPr="00A33C9A" w:rsidRDefault="00605B93" w:rsidP="00B658B9">
      <w:pPr>
        <w:jc w:val="both"/>
        <w:rPr>
          <w:rFonts w:ascii="Times New Roman" w:hAnsi="Times New Roman"/>
          <w:bCs/>
          <w:sz w:val="24"/>
          <w:szCs w:val="24"/>
        </w:rPr>
      </w:pPr>
      <w:r w:rsidRPr="00A33C9A">
        <w:rPr>
          <w:rFonts w:ascii="Times New Roman" w:hAnsi="Times New Roman"/>
          <w:sz w:val="24"/>
          <w:szCs w:val="24"/>
        </w:rPr>
        <w:t>Bireysel ve Ticari Klima Sistemleri Montaj ve Servis Elemanı (Seviye 4)</w:t>
      </w:r>
      <w:r w:rsidRPr="00A33C9A">
        <w:rPr>
          <w:rFonts w:ascii="Times New Roman" w:hAnsi="Times New Roman"/>
          <w:bCs/>
          <w:sz w:val="24"/>
          <w:szCs w:val="24"/>
        </w:rPr>
        <w:t xml:space="preserve"> U</w:t>
      </w:r>
      <w:r w:rsidR="00B658B9" w:rsidRPr="00A33C9A">
        <w:rPr>
          <w:rFonts w:ascii="Times New Roman" w:hAnsi="Times New Roman"/>
          <w:bCs/>
          <w:sz w:val="24"/>
          <w:szCs w:val="24"/>
        </w:rPr>
        <w:t xml:space="preserve">lusal Meslek Standardının 01 </w:t>
      </w:r>
      <w:proofErr w:type="spellStart"/>
      <w:r w:rsidR="00B658B9" w:rsidRPr="00A33C9A">
        <w:rPr>
          <w:rFonts w:ascii="Times New Roman" w:hAnsi="Times New Roman"/>
          <w:bCs/>
          <w:sz w:val="24"/>
          <w:szCs w:val="24"/>
        </w:rPr>
        <w:t>no’lu</w:t>
      </w:r>
      <w:proofErr w:type="spellEnd"/>
      <w:r w:rsidR="00B658B9" w:rsidRPr="00A33C9A">
        <w:rPr>
          <w:rFonts w:ascii="Times New Roman" w:hAnsi="Times New Roman"/>
          <w:bCs/>
          <w:sz w:val="24"/>
          <w:szCs w:val="24"/>
        </w:rPr>
        <w:t xml:space="preserve"> revizyonu, </w:t>
      </w:r>
      <w:r w:rsidR="00FD63E6" w:rsidRPr="00A33C9A">
        <w:rPr>
          <w:rFonts w:ascii="Times New Roman" w:hAnsi="Times New Roman"/>
          <w:bCs/>
          <w:sz w:val="24"/>
          <w:szCs w:val="24"/>
        </w:rPr>
        <w:t xml:space="preserve">MYK’nın görevlendirdiği Antalya Esnaf ve </w:t>
      </w:r>
      <w:r w:rsidR="007D4655" w:rsidRPr="00A33C9A">
        <w:rPr>
          <w:rFonts w:ascii="Times New Roman" w:hAnsi="Times New Roman"/>
          <w:bCs/>
          <w:sz w:val="24"/>
          <w:szCs w:val="24"/>
        </w:rPr>
        <w:t>Sanatkârlar</w:t>
      </w:r>
      <w:r w:rsidR="00FD63E6" w:rsidRPr="00A33C9A">
        <w:rPr>
          <w:rFonts w:ascii="Times New Roman" w:hAnsi="Times New Roman"/>
          <w:bCs/>
          <w:sz w:val="24"/>
          <w:szCs w:val="24"/>
        </w:rPr>
        <w:t xml:space="preserve"> Odaları Birliği </w:t>
      </w:r>
      <w:r w:rsidR="00B658B9" w:rsidRPr="00A33C9A">
        <w:rPr>
          <w:rFonts w:ascii="Times New Roman" w:hAnsi="Times New Roman"/>
          <w:bCs/>
          <w:sz w:val="24"/>
          <w:szCs w:val="24"/>
        </w:rPr>
        <w:t xml:space="preserve">tarafından yapılmış ve MYK </w:t>
      </w:r>
      <w:r w:rsidR="00FD63E6" w:rsidRPr="00A33C9A">
        <w:rPr>
          <w:rFonts w:ascii="Times New Roman" w:hAnsi="Times New Roman"/>
          <w:bCs/>
          <w:sz w:val="24"/>
          <w:szCs w:val="24"/>
        </w:rPr>
        <w:t>Enerji</w:t>
      </w:r>
      <w:r w:rsidR="00B658B9" w:rsidRPr="00A33C9A">
        <w:rPr>
          <w:rFonts w:ascii="Times New Roman" w:hAnsi="Times New Roman"/>
          <w:bCs/>
          <w:sz w:val="24"/>
          <w:szCs w:val="24"/>
        </w:rPr>
        <w:t xml:space="preserve"> Sektör Komitesi tarafından incelendikten sonra MYK Yönetim Kurulunca onaylanmıştır.</w:t>
      </w:r>
      <w:r w:rsidR="006D4478" w:rsidRPr="00A33C9A">
        <w:rPr>
          <w:rFonts w:ascii="Times New Roman" w:hAnsi="Times New Roman"/>
          <w:bCs/>
          <w:sz w:val="24"/>
          <w:szCs w:val="24"/>
        </w:rPr>
        <w:t xml:space="preserve"> </w:t>
      </w:r>
    </w:p>
    <w:p w14:paraId="391DF66F" w14:textId="77777777" w:rsidR="00B658B9" w:rsidRPr="00A33C9A" w:rsidRDefault="00B658B9" w:rsidP="00B658B9">
      <w:pPr>
        <w:jc w:val="both"/>
        <w:rPr>
          <w:rFonts w:ascii="Times New Roman" w:hAnsi="Times New Roman"/>
          <w:b/>
          <w:sz w:val="24"/>
          <w:szCs w:val="24"/>
        </w:rPr>
      </w:pPr>
    </w:p>
    <w:p w14:paraId="4D83C0D7" w14:textId="4EBC09AF" w:rsidR="00127122" w:rsidRPr="00A33C9A" w:rsidRDefault="00127122">
      <w:pPr>
        <w:spacing w:after="0" w:line="240" w:lineRule="auto"/>
        <w:rPr>
          <w:rFonts w:ascii="Times New Roman" w:hAnsi="Times New Roman"/>
          <w:b/>
          <w:sz w:val="24"/>
          <w:szCs w:val="24"/>
        </w:rPr>
      </w:pPr>
      <w:r w:rsidRPr="00A33C9A">
        <w:rPr>
          <w:rFonts w:ascii="Times New Roman" w:hAnsi="Times New Roman"/>
          <w:b/>
          <w:sz w:val="24"/>
          <w:szCs w:val="24"/>
        </w:rPr>
        <w:br w:type="page"/>
      </w:r>
    </w:p>
    <w:p w14:paraId="5289C61B" w14:textId="77777777" w:rsidR="00127122" w:rsidRPr="00A33C9A" w:rsidRDefault="00127122" w:rsidP="00D30F99">
      <w:pPr>
        <w:pStyle w:val="ListeParagraf"/>
        <w:numPr>
          <w:ilvl w:val="0"/>
          <w:numId w:val="2"/>
        </w:numPr>
        <w:contextualSpacing w:val="0"/>
        <w:outlineLvl w:val="0"/>
        <w:rPr>
          <w:rFonts w:ascii="Times New Roman" w:hAnsi="Times New Roman"/>
          <w:b/>
          <w:sz w:val="24"/>
          <w:szCs w:val="24"/>
        </w:rPr>
      </w:pPr>
      <w:bookmarkStart w:id="32" w:name="_Toc35521480"/>
      <w:r w:rsidRPr="00A33C9A">
        <w:rPr>
          <w:rFonts w:ascii="Times New Roman" w:hAnsi="Times New Roman"/>
          <w:b/>
          <w:sz w:val="24"/>
          <w:szCs w:val="24"/>
        </w:rPr>
        <w:lastRenderedPageBreak/>
        <w:t>MESLEK TANITIMI</w:t>
      </w:r>
      <w:bookmarkEnd w:id="32"/>
    </w:p>
    <w:p w14:paraId="0A81D706" w14:textId="77777777" w:rsidR="00127122" w:rsidRPr="00A33C9A" w:rsidRDefault="00127122" w:rsidP="00D30F99">
      <w:pPr>
        <w:pStyle w:val="ListeParagraf"/>
        <w:numPr>
          <w:ilvl w:val="1"/>
          <w:numId w:val="2"/>
        </w:numPr>
        <w:tabs>
          <w:tab w:val="num" w:pos="426"/>
        </w:tabs>
        <w:spacing w:after="0"/>
        <w:ind w:left="0" w:firstLine="0"/>
        <w:contextualSpacing w:val="0"/>
        <w:jc w:val="both"/>
        <w:outlineLvl w:val="1"/>
        <w:rPr>
          <w:rFonts w:ascii="Times New Roman" w:hAnsi="Times New Roman"/>
          <w:b/>
          <w:sz w:val="24"/>
          <w:szCs w:val="24"/>
        </w:rPr>
      </w:pPr>
      <w:bookmarkStart w:id="33" w:name="_Toc35521481"/>
      <w:r w:rsidRPr="00A33C9A">
        <w:rPr>
          <w:rFonts w:ascii="Times New Roman" w:hAnsi="Times New Roman"/>
          <w:b/>
          <w:sz w:val="24"/>
          <w:szCs w:val="24"/>
        </w:rPr>
        <w:t>Meslek Tanımı</w:t>
      </w:r>
      <w:bookmarkEnd w:id="33"/>
    </w:p>
    <w:p w14:paraId="77132429" w14:textId="125E12CC" w:rsidR="00D23113" w:rsidRPr="00A33C9A" w:rsidRDefault="00D23113" w:rsidP="00957578">
      <w:pPr>
        <w:spacing w:line="340" w:lineRule="exact"/>
        <w:jc w:val="both"/>
        <w:rPr>
          <w:rFonts w:ascii="Times New Roman" w:hAnsi="Times New Roman"/>
          <w:sz w:val="24"/>
          <w:szCs w:val="24"/>
        </w:rPr>
      </w:pPr>
      <w:r w:rsidRPr="00A33C9A">
        <w:rPr>
          <w:rFonts w:ascii="Times New Roman" w:hAnsi="Times New Roman"/>
          <w:sz w:val="24"/>
          <w:szCs w:val="24"/>
        </w:rPr>
        <w:t xml:space="preserve">Bireysel ve Ticari Klima Sistemleri Montaj ve Servis Elemanı (Seviye 4), iş sağlığı ve güvenliği ile çevre korumaya ilişkin önlemleri alarak, kalite sistemleri çerçevesinde; tanımlanmış görev talimatlarına göre, bireysel ve ticari klima sistemlerinin satış sonrasında, keşif ve fizibilite çalışmalarını kontrol eden, klima sistemlerinin montajını, </w:t>
      </w:r>
      <w:proofErr w:type="spellStart"/>
      <w:r w:rsidR="00E7517B" w:rsidRPr="00A33C9A">
        <w:rPr>
          <w:rFonts w:ascii="Times New Roman" w:hAnsi="Times New Roman"/>
          <w:sz w:val="24"/>
          <w:szCs w:val="24"/>
        </w:rPr>
        <w:t>demontajını</w:t>
      </w:r>
      <w:proofErr w:type="spellEnd"/>
      <w:r w:rsidRPr="00A33C9A">
        <w:rPr>
          <w:rFonts w:ascii="Times New Roman" w:hAnsi="Times New Roman"/>
          <w:sz w:val="24"/>
          <w:szCs w:val="24"/>
        </w:rPr>
        <w:t xml:space="preserve">, devreye alınmasını ve müşteriye teslim edilmesini gerçekleştiren, aynı zamanda bu sistemlerin bakım, onarım ve arıza giderme işlemlerini yürüten sektörde göreviyle ilgili teknolojik yenilikleri izleyen ve mesleki gelişim faaliyetlerini yürüten nitelikli kişidir. </w:t>
      </w:r>
    </w:p>
    <w:p w14:paraId="01FCE5AD" w14:textId="6670239D" w:rsidR="00957578" w:rsidRPr="00A33C9A" w:rsidRDefault="00D23113" w:rsidP="00957578">
      <w:pPr>
        <w:spacing w:line="340" w:lineRule="exact"/>
        <w:jc w:val="both"/>
        <w:rPr>
          <w:rFonts w:ascii="Times New Roman" w:hAnsi="Times New Roman"/>
          <w:bCs/>
          <w:sz w:val="24"/>
          <w:szCs w:val="24"/>
        </w:rPr>
      </w:pPr>
      <w:r w:rsidRPr="00A33C9A">
        <w:rPr>
          <w:rFonts w:ascii="Times New Roman" w:hAnsi="Times New Roman"/>
          <w:sz w:val="24"/>
          <w:szCs w:val="24"/>
        </w:rPr>
        <w:t>Bireysel ve Ticari Klima Sistemleri Montaj ve Servis Elemanı (Seviye 4)</w:t>
      </w:r>
      <w:r w:rsidRPr="00A33C9A">
        <w:rPr>
          <w:rFonts w:ascii="Times New Roman" w:hAnsi="Times New Roman"/>
          <w:bCs/>
          <w:sz w:val="24"/>
          <w:szCs w:val="24"/>
        </w:rPr>
        <w:t xml:space="preserve"> </w:t>
      </w:r>
      <w:r w:rsidR="001D365E" w:rsidRPr="00A33C9A">
        <w:rPr>
          <w:rFonts w:ascii="Times New Roman" w:hAnsi="Times New Roman"/>
          <w:bCs/>
          <w:sz w:val="24"/>
          <w:szCs w:val="24"/>
        </w:rPr>
        <w:t xml:space="preserve">ayrıca, </w:t>
      </w:r>
      <w:r w:rsidR="0018335F" w:rsidRPr="00A33C9A">
        <w:rPr>
          <w:rFonts w:ascii="Times New Roman" w:hAnsi="Times New Roman"/>
          <w:bCs/>
          <w:sz w:val="24"/>
          <w:szCs w:val="24"/>
        </w:rPr>
        <w:t>binalarda çalışma s</w:t>
      </w:r>
      <w:r w:rsidR="001D365E" w:rsidRPr="00A33C9A">
        <w:rPr>
          <w:rFonts w:ascii="Times New Roman" w:hAnsi="Times New Roman"/>
          <w:bCs/>
          <w:sz w:val="24"/>
          <w:szCs w:val="24"/>
        </w:rPr>
        <w:t xml:space="preserve">ürecinde meydana gelebilecek olası arızalara </w:t>
      </w:r>
      <w:r w:rsidR="00AF6463" w:rsidRPr="00A33C9A">
        <w:rPr>
          <w:rFonts w:ascii="Times New Roman" w:hAnsi="Times New Roman"/>
          <w:bCs/>
          <w:sz w:val="24"/>
          <w:szCs w:val="24"/>
        </w:rPr>
        <w:t xml:space="preserve">yetkisi dahilinde </w:t>
      </w:r>
      <w:r w:rsidR="001D365E" w:rsidRPr="00A33C9A">
        <w:rPr>
          <w:rFonts w:ascii="Times New Roman" w:hAnsi="Times New Roman"/>
          <w:bCs/>
          <w:sz w:val="24"/>
          <w:szCs w:val="24"/>
        </w:rPr>
        <w:t xml:space="preserve">müdahale etmektedir. </w:t>
      </w:r>
    </w:p>
    <w:p w14:paraId="464C26F7" w14:textId="4BC7B831" w:rsidR="009432FD" w:rsidRPr="00A33C9A" w:rsidRDefault="007515BD" w:rsidP="009432FD">
      <w:pPr>
        <w:spacing w:after="0"/>
        <w:jc w:val="both"/>
        <w:rPr>
          <w:rFonts w:ascii="Times New Roman" w:hAnsi="Times New Roman"/>
          <w:sz w:val="24"/>
          <w:szCs w:val="24"/>
        </w:rPr>
      </w:pPr>
      <w:r w:rsidRPr="00A33C9A">
        <w:rPr>
          <w:rFonts w:ascii="Times New Roman" w:hAnsi="Times New Roman"/>
          <w:sz w:val="24"/>
          <w:szCs w:val="24"/>
        </w:rPr>
        <w:tab/>
      </w:r>
      <w:r w:rsidRPr="00A33C9A">
        <w:rPr>
          <w:rFonts w:ascii="Times New Roman" w:hAnsi="Times New Roman"/>
          <w:sz w:val="24"/>
          <w:szCs w:val="24"/>
        </w:rPr>
        <w:tab/>
      </w:r>
    </w:p>
    <w:p w14:paraId="727FBEE6" w14:textId="77777777" w:rsidR="00127122" w:rsidRPr="00A33C9A" w:rsidRDefault="00127122" w:rsidP="009432FD">
      <w:pPr>
        <w:pStyle w:val="ListeParagraf"/>
        <w:numPr>
          <w:ilvl w:val="1"/>
          <w:numId w:val="2"/>
        </w:numPr>
        <w:tabs>
          <w:tab w:val="num" w:pos="426"/>
        </w:tabs>
        <w:ind w:left="0" w:firstLine="0"/>
        <w:contextualSpacing w:val="0"/>
        <w:jc w:val="both"/>
        <w:outlineLvl w:val="1"/>
        <w:rPr>
          <w:rFonts w:ascii="Times New Roman" w:hAnsi="Times New Roman"/>
          <w:b/>
          <w:sz w:val="24"/>
          <w:szCs w:val="24"/>
        </w:rPr>
      </w:pPr>
      <w:bookmarkStart w:id="34" w:name="_Toc35521482"/>
      <w:r w:rsidRPr="00A33C9A">
        <w:rPr>
          <w:rFonts w:ascii="Times New Roman" w:hAnsi="Times New Roman"/>
          <w:b/>
          <w:sz w:val="24"/>
          <w:szCs w:val="24"/>
        </w:rPr>
        <w:t>Mesleğin Meslek Sınıflandırma Sistemlerindeki Yeri</w:t>
      </w:r>
      <w:bookmarkEnd w:id="34"/>
    </w:p>
    <w:p w14:paraId="628927BD" w14:textId="2C87A1BD" w:rsidR="00010330" w:rsidRPr="00A33C9A" w:rsidRDefault="00B67692" w:rsidP="00010330">
      <w:pPr>
        <w:pStyle w:val="AklamaMetni"/>
        <w:rPr>
          <w:rFonts w:ascii="Times New Roman" w:hAnsi="Times New Roman"/>
          <w:sz w:val="24"/>
          <w:szCs w:val="24"/>
        </w:rPr>
      </w:pPr>
      <w:r w:rsidRPr="00A33C9A">
        <w:rPr>
          <w:rFonts w:ascii="Times New Roman" w:hAnsi="Times New Roman"/>
          <w:b/>
          <w:sz w:val="24"/>
          <w:szCs w:val="24"/>
        </w:rPr>
        <w:t>ISCO 08:</w:t>
      </w:r>
      <w:r w:rsidRPr="00A33C9A">
        <w:rPr>
          <w:rFonts w:ascii="Times New Roman" w:hAnsi="Times New Roman"/>
          <w:sz w:val="24"/>
          <w:szCs w:val="24"/>
        </w:rPr>
        <w:t xml:space="preserve"> </w:t>
      </w:r>
      <w:r w:rsidR="00551148" w:rsidRPr="00A33C9A">
        <w:rPr>
          <w:rFonts w:ascii="Times New Roman" w:hAnsi="Times New Roman"/>
          <w:sz w:val="24"/>
          <w:szCs w:val="24"/>
        </w:rPr>
        <w:t>7127 (Havalandırma/klima ve soğutma tesisatı bakım ve onarım işlerinde çalışanlar)</w:t>
      </w:r>
    </w:p>
    <w:p w14:paraId="7CA1C44B" w14:textId="77777777" w:rsidR="00127122" w:rsidRPr="00A33C9A" w:rsidRDefault="00127122" w:rsidP="00D30F99">
      <w:pPr>
        <w:pStyle w:val="ListeParagraf"/>
        <w:numPr>
          <w:ilvl w:val="1"/>
          <w:numId w:val="2"/>
        </w:numPr>
        <w:tabs>
          <w:tab w:val="num" w:pos="426"/>
        </w:tabs>
        <w:spacing w:after="0"/>
        <w:ind w:left="0" w:firstLine="0"/>
        <w:contextualSpacing w:val="0"/>
        <w:jc w:val="both"/>
        <w:outlineLvl w:val="1"/>
        <w:rPr>
          <w:rFonts w:ascii="Times New Roman" w:hAnsi="Times New Roman"/>
          <w:b/>
          <w:sz w:val="24"/>
          <w:szCs w:val="24"/>
        </w:rPr>
      </w:pPr>
      <w:bookmarkStart w:id="35" w:name="_Toc35521483"/>
      <w:r w:rsidRPr="00A33C9A">
        <w:rPr>
          <w:rFonts w:ascii="Times New Roman" w:hAnsi="Times New Roman"/>
          <w:b/>
          <w:sz w:val="24"/>
          <w:szCs w:val="24"/>
        </w:rPr>
        <w:t>Mesleğe Yönelik Özel Düzenlemeler</w:t>
      </w:r>
      <w:bookmarkEnd w:id="35"/>
    </w:p>
    <w:p w14:paraId="16425CA8" w14:textId="7FA05FBA" w:rsidR="009E2029" w:rsidRPr="00CD6C39" w:rsidRDefault="009E2029" w:rsidP="00CD6C39">
      <w:pPr>
        <w:spacing w:after="0"/>
        <w:rPr>
          <w:rFonts w:ascii="Times New Roman" w:hAnsi="Times New Roman"/>
          <w:sz w:val="24"/>
          <w:szCs w:val="24"/>
        </w:rPr>
      </w:pPr>
      <w:bookmarkStart w:id="36" w:name="_Toc506562227"/>
      <w:bookmarkStart w:id="37" w:name="_Toc506803045"/>
      <w:bookmarkStart w:id="38" w:name="_Toc506813970"/>
      <w:bookmarkStart w:id="39" w:name="_Toc528941782"/>
      <w:r w:rsidRPr="00A33C9A">
        <w:rPr>
          <w:rFonts w:ascii="Times New Roman" w:hAnsi="Times New Roman"/>
          <w:sz w:val="24"/>
          <w:szCs w:val="24"/>
        </w:rPr>
        <w:t xml:space="preserve"> </w:t>
      </w:r>
      <w:r w:rsidRPr="00CD6C39">
        <w:rPr>
          <w:rFonts w:ascii="Times New Roman" w:hAnsi="Times New Roman"/>
          <w:sz w:val="24"/>
          <w:szCs w:val="24"/>
        </w:rPr>
        <w:t xml:space="preserve">6502 sayılı </w:t>
      </w:r>
      <w:proofErr w:type="spellStart"/>
      <w:r w:rsidRPr="00CD6C39">
        <w:rPr>
          <w:rFonts w:ascii="Times New Roman" w:hAnsi="Times New Roman"/>
          <w:sz w:val="24"/>
          <w:szCs w:val="24"/>
        </w:rPr>
        <w:t>Tüketicinin</w:t>
      </w:r>
      <w:proofErr w:type="spellEnd"/>
      <w:r w:rsidRPr="00CD6C39">
        <w:rPr>
          <w:rFonts w:ascii="Times New Roman" w:hAnsi="Times New Roman"/>
          <w:sz w:val="24"/>
          <w:szCs w:val="24"/>
        </w:rPr>
        <w:t xml:space="preserve"> Korunması Hakkında Kanun ve </w:t>
      </w:r>
      <w:proofErr w:type="spellStart"/>
      <w:r w:rsidRPr="00CD6C39">
        <w:rPr>
          <w:rFonts w:ascii="Times New Roman" w:hAnsi="Times New Roman"/>
          <w:sz w:val="24"/>
          <w:szCs w:val="24"/>
        </w:rPr>
        <w:t>yürürlükteki</w:t>
      </w:r>
      <w:proofErr w:type="spellEnd"/>
      <w:r w:rsidRPr="00CD6C39">
        <w:rPr>
          <w:rFonts w:ascii="Times New Roman" w:hAnsi="Times New Roman"/>
          <w:sz w:val="24"/>
          <w:szCs w:val="24"/>
        </w:rPr>
        <w:t xml:space="preserve"> alt mevzuatı. </w:t>
      </w:r>
    </w:p>
    <w:p w14:paraId="0AE94BD6" w14:textId="77777777" w:rsidR="009E2029" w:rsidRPr="00CD6C39" w:rsidRDefault="009E2029" w:rsidP="00CD6C39">
      <w:pPr>
        <w:spacing w:after="0"/>
        <w:rPr>
          <w:rFonts w:ascii="Times New Roman" w:hAnsi="Times New Roman"/>
          <w:sz w:val="24"/>
          <w:szCs w:val="24"/>
        </w:rPr>
      </w:pPr>
      <w:r w:rsidRPr="00CD6C39">
        <w:rPr>
          <w:rFonts w:ascii="Times New Roman" w:hAnsi="Times New Roman"/>
          <w:sz w:val="24"/>
          <w:szCs w:val="24"/>
        </w:rPr>
        <w:t xml:space="preserve">2872 sayılı Çevre Kanunu ve yürürlükteki alt mevzuatı. </w:t>
      </w:r>
    </w:p>
    <w:p w14:paraId="330F0A10" w14:textId="77777777" w:rsidR="009E2029" w:rsidRPr="00CD6C39" w:rsidRDefault="009E2029" w:rsidP="00CD6C39">
      <w:pPr>
        <w:spacing w:after="0"/>
        <w:rPr>
          <w:rFonts w:ascii="Times New Roman" w:hAnsi="Times New Roman"/>
          <w:sz w:val="24"/>
          <w:szCs w:val="24"/>
        </w:rPr>
      </w:pPr>
      <w:r w:rsidRPr="00CD6C39">
        <w:rPr>
          <w:rFonts w:ascii="Times New Roman" w:hAnsi="Times New Roman"/>
          <w:sz w:val="24"/>
          <w:szCs w:val="24"/>
        </w:rPr>
        <w:t xml:space="preserve">4857 sayılı İş Kanunu ve yürürlükteki alt mevzuatı. </w:t>
      </w:r>
    </w:p>
    <w:p w14:paraId="6301DFED" w14:textId="77777777" w:rsidR="009E2029" w:rsidRPr="00CD6C39" w:rsidRDefault="009E2029" w:rsidP="00CD6C39">
      <w:pPr>
        <w:spacing w:after="0"/>
        <w:rPr>
          <w:rFonts w:ascii="Times New Roman" w:hAnsi="Times New Roman"/>
          <w:sz w:val="24"/>
          <w:szCs w:val="24"/>
        </w:rPr>
      </w:pPr>
      <w:r w:rsidRPr="00CD6C39">
        <w:rPr>
          <w:rFonts w:ascii="Times New Roman" w:hAnsi="Times New Roman"/>
          <w:sz w:val="24"/>
          <w:szCs w:val="24"/>
        </w:rPr>
        <w:t xml:space="preserve">5510 sayılı Sosyal Sigortalar ve Genel Sağlık Sigortası Kanunu ve yürürlükteki alt mevzuatı. </w:t>
      </w:r>
    </w:p>
    <w:p w14:paraId="2C2C8083" w14:textId="25F7F255" w:rsidR="009E2029" w:rsidRPr="00CD6C39" w:rsidRDefault="009E2029" w:rsidP="00CD6C39">
      <w:pPr>
        <w:spacing w:after="0"/>
        <w:rPr>
          <w:rFonts w:ascii="Times New Roman" w:hAnsi="Times New Roman"/>
          <w:sz w:val="24"/>
          <w:szCs w:val="24"/>
        </w:rPr>
      </w:pPr>
      <w:r w:rsidRPr="00CD6C39">
        <w:rPr>
          <w:rFonts w:ascii="Times New Roman" w:hAnsi="Times New Roman"/>
          <w:sz w:val="24"/>
          <w:szCs w:val="24"/>
        </w:rPr>
        <w:t>6331 sayılı İş Sağlığı ve Güvenliği Kanunu ve yürürlükteki alt mevzuatı.</w:t>
      </w:r>
    </w:p>
    <w:p w14:paraId="034B1129" w14:textId="77777777" w:rsidR="009E2029" w:rsidRPr="00A33C9A" w:rsidRDefault="009E2029" w:rsidP="00CD6C39">
      <w:pPr>
        <w:spacing w:after="0"/>
        <w:jc w:val="both"/>
        <w:rPr>
          <w:rFonts w:ascii="Times New Roman" w:hAnsi="Times New Roman"/>
          <w:sz w:val="24"/>
          <w:szCs w:val="24"/>
        </w:rPr>
      </w:pPr>
    </w:p>
    <w:p w14:paraId="424AE733" w14:textId="7D0D13B7" w:rsidR="009E2029" w:rsidRPr="00CD6C39" w:rsidRDefault="009E2029" w:rsidP="00CD6C39">
      <w:pPr>
        <w:spacing w:after="0"/>
        <w:jc w:val="both"/>
        <w:rPr>
          <w:rFonts w:ascii="Times New Roman" w:hAnsi="Times New Roman"/>
          <w:sz w:val="24"/>
          <w:szCs w:val="24"/>
        </w:rPr>
      </w:pPr>
      <w:r w:rsidRPr="00A33C9A">
        <w:rPr>
          <w:rFonts w:ascii="Times New Roman" w:hAnsi="Times New Roman"/>
          <w:sz w:val="24"/>
          <w:szCs w:val="24"/>
        </w:rPr>
        <w:t>Bireysel ve Ticari Klima Sistemleri Montaj ve Servis Elemanı (Seviye 4)</w:t>
      </w:r>
      <w:r w:rsidRPr="00CD6C39">
        <w:rPr>
          <w:rFonts w:ascii="Times New Roman" w:hAnsi="Times New Roman"/>
          <w:sz w:val="24"/>
          <w:szCs w:val="24"/>
        </w:rPr>
        <w:t xml:space="preserve">’ün 6331 sayılı İş Sağlığı Güvenliği Kanununun 15 inci maddesi gereğince sağlık gözetimine tabi tutulması; 17 </w:t>
      </w:r>
      <w:proofErr w:type="spellStart"/>
      <w:r w:rsidRPr="00CD6C39">
        <w:rPr>
          <w:rFonts w:ascii="Times New Roman" w:hAnsi="Times New Roman"/>
          <w:sz w:val="24"/>
          <w:szCs w:val="24"/>
        </w:rPr>
        <w:t>nci</w:t>
      </w:r>
      <w:proofErr w:type="spellEnd"/>
      <w:r w:rsidRPr="00CD6C39">
        <w:rPr>
          <w:rFonts w:ascii="Times New Roman" w:hAnsi="Times New Roman"/>
          <w:sz w:val="24"/>
          <w:szCs w:val="24"/>
        </w:rPr>
        <w:t xml:space="preserve"> maddesi gereğince gerekli İş Sağlığı ve Güvenliği Eğitimini alması ve bunu belgelendirmesi gerekmektedir. </w:t>
      </w:r>
    </w:p>
    <w:p w14:paraId="11F02C3F" w14:textId="640D8409" w:rsidR="00127122" w:rsidRPr="00A33C9A" w:rsidRDefault="00127122" w:rsidP="00B57F1C">
      <w:pPr>
        <w:spacing w:after="0"/>
        <w:rPr>
          <w:rFonts w:ascii="Times New Roman" w:hAnsi="Times New Roman"/>
          <w:i/>
          <w:sz w:val="24"/>
          <w:szCs w:val="24"/>
        </w:rPr>
      </w:pPr>
      <w:r w:rsidRPr="00A33C9A">
        <w:rPr>
          <w:rFonts w:ascii="Times New Roman" w:hAnsi="Times New Roman"/>
          <w:i/>
          <w:sz w:val="24"/>
          <w:szCs w:val="24"/>
        </w:rPr>
        <w:t>*Mesleğin icrasına yönelik İSG, Çevre ve diğer konulardaki mevzuata uyulması esastır.</w:t>
      </w:r>
      <w:bookmarkEnd w:id="36"/>
      <w:bookmarkEnd w:id="37"/>
      <w:bookmarkEnd w:id="38"/>
      <w:bookmarkEnd w:id="39"/>
    </w:p>
    <w:p w14:paraId="45DE30C6" w14:textId="3C14B060" w:rsidR="00B57F1C" w:rsidRPr="008D5E29" w:rsidRDefault="00B57F1C" w:rsidP="00B57F1C">
      <w:pPr>
        <w:spacing w:after="0"/>
        <w:rPr>
          <w:rFonts w:ascii="Times New Roman" w:hAnsi="Times New Roman"/>
          <w:b/>
          <w:sz w:val="24"/>
          <w:szCs w:val="24"/>
        </w:rPr>
      </w:pPr>
    </w:p>
    <w:p w14:paraId="7801E522" w14:textId="77777777" w:rsidR="00EB4854" w:rsidRPr="008D5E29" w:rsidRDefault="00127122" w:rsidP="005A1048">
      <w:pPr>
        <w:pStyle w:val="ListeParagraf"/>
        <w:numPr>
          <w:ilvl w:val="1"/>
          <w:numId w:val="2"/>
        </w:numPr>
        <w:tabs>
          <w:tab w:val="num" w:pos="426"/>
        </w:tabs>
        <w:spacing w:after="0"/>
        <w:ind w:left="0" w:firstLine="0"/>
        <w:contextualSpacing w:val="0"/>
        <w:jc w:val="both"/>
        <w:outlineLvl w:val="1"/>
        <w:rPr>
          <w:rFonts w:ascii="Times New Roman" w:hAnsi="Times New Roman"/>
          <w:b/>
          <w:sz w:val="24"/>
          <w:szCs w:val="24"/>
        </w:rPr>
      </w:pPr>
      <w:bookmarkStart w:id="40" w:name="_Toc35521484"/>
      <w:r w:rsidRPr="008D5E29">
        <w:rPr>
          <w:rFonts w:ascii="Times New Roman" w:hAnsi="Times New Roman"/>
          <w:b/>
          <w:sz w:val="24"/>
          <w:szCs w:val="24"/>
        </w:rPr>
        <w:t>Çalışma Ortamı ve Koşulları</w:t>
      </w:r>
      <w:bookmarkEnd w:id="40"/>
    </w:p>
    <w:p w14:paraId="0EAC1D15" w14:textId="6D3336F3" w:rsidR="00E7517B" w:rsidRPr="00966748" w:rsidRDefault="00E7517B" w:rsidP="00F90AD2">
      <w:pPr>
        <w:spacing w:line="340" w:lineRule="exact"/>
        <w:jc w:val="both"/>
        <w:rPr>
          <w:rFonts w:ascii="Times New Roman" w:hAnsi="Times New Roman"/>
          <w:sz w:val="24"/>
          <w:szCs w:val="24"/>
        </w:rPr>
      </w:pPr>
      <w:r w:rsidRPr="008D5E29">
        <w:rPr>
          <w:rFonts w:ascii="Times New Roman" w:hAnsi="Times New Roman"/>
          <w:sz w:val="24"/>
          <w:szCs w:val="24"/>
        </w:rPr>
        <w:t>Bireysel ve Ticari Klima Sistemleri Montaj ve Servis Elemanı (Seviye 4), her türlü iklim koşullarında, kapalı ve açık mekânlarda, genellikle normal çalışma saatlerinde</w:t>
      </w:r>
      <w:r w:rsidRPr="00F12895">
        <w:rPr>
          <w:rFonts w:ascii="Times New Roman" w:hAnsi="Times New Roman"/>
          <w:sz w:val="24"/>
          <w:szCs w:val="24"/>
        </w:rPr>
        <w:t xml:space="preserve">, </w:t>
      </w:r>
      <w:r w:rsidR="00E91EED" w:rsidRPr="00F12895">
        <w:rPr>
          <w:rFonts w:ascii="Times New Roman" w:hAnsi="Times New Roman"/>
          <w:sz w:val="24"/>
          <w:szCs w:val="24"/>
        </w:rPr>
        <w:t>müşteri ve ekip elemanları ile iletişim ve iş birliği içinde çalışır.</w:t>
      </w:r>
      <w:r w:rsidRPr="009E45BA">
        <w:rPr>
          <w:rFonts w:ascii="Times New Roman" w:hAnsi="Times New Roman"/>
          <w:sz w:val="24"/>
          <w:szCs w:val="24"/>
        </w:rPr>
        <w:t xml:space="preserve"> Uzun süreli seyahatler yapabilir. Mesleğin icrası esnasında iş sağlığı ve güvenliği önle</w:t>
      </w:r>
      <w:r w:rsidRPr="00966748">
        <w:rPr>
          <w:rFonts w:ascii="Times New Roman" w:hAnsi="Times New Roman"/>
          <w:sz w:val="24"/>
          <w:szCs w:val="24"/>
        </w:rPr>
        <w:t xml:space="preserve">mlerinin alınmasını gerektiren kaza, yaralanma ve meslek hastalığı riskleri bulunmaktadır. Risklerin tamamen ortadan kaldırılamadığı durumlarda ise işveren tarafından sağlanan uygun kişisel koruyucu donanımı kullanarak çalışır. </w:t>
      </w:r>
    </w:p>
    <w:p w14:paraId="5A3AC031" w14:textId="77777777" w:rsidR="00F90AD2" w:rsidRPr="00A33C9A" w:rsidRDefault="00F90AD2" w:rsidP="00F90AD2">
      <w:pPr>
        <w:spacing w:line="340" w:lineRule="exact"/>
        <w:jc w:val="both"/>
        <w:rPr>
          <w:rFonts w:ascii="Times New Roman" w:hAnsi="Times New Roman"/>
          <w:sz w:val="24"/>
          <w:szCs w:val="24"/>
        </w:rPr>
      </w:pPr>
    </w:p>
    <w:p w14:paraId="17184AF8" w14:textId="77777777" w:rsidR="00F90AD2" w:rsidRPr="00A33C9A" w:rsidRDefault="00F90AD2" w:rsidP="00F90AD2">
      <w:pPr>
        <w:spacing w:line="340" w:lineRule="exact"/>
        <w:jc w:val="both"/>
        <w:rPr>
          <w:rFonts w:ascii="Times New Roman" w:hAnsi="Times New Roman"/>
          <w:sz w:val="24"/>
          <w:szCs w:val="24"/>
        </w:rPr>
      </w:pPr>
    </w:p>
    <w:p w14:paraId="13B39C5B" w14:textId="17439783" w:rsidR="00084A90" w:rsidRPr="00A33C9A" w:rsidRDefault="00084A90" w:rsidP="00F90AD2">
      <w:pPr>
        <w:spacing w:line="340" w:lineRule="exact"/>
        <w:jc w:val="both"/>
        <w:rPr>
          <w:rFonts w:ascii="Times New Roman" w:hAnsi="Times New Roman"/>
          <w:sz w:val="24"/>
          <w:szCs w:val="24"/>
        </w:rPr>
        <w:sectPr w:rsidR="00084A90" w:rsidRPr="00A33C9A" w:rsidSect="00373DEA">
          <w:headerReference w:type="even" r:id="rId23"/>
          <w:headerReference w:type="default" r:id="rId24"/>
          <w:headerReference w:type="first" r:id="rId25"/>
          <w:footerReference w:type="first" r:id="rId26"/>
          <w:pgSz w:w="11906" w:h="16838" w:code="9"/>
          <w:pgMar w:top="567" w:right="1133" w:bottom="1418" w:left="1418" w:header="568" w:footer="709" w:gutter="0"/>
          <w:cols w:space="708"/>
          <w:titlePg/>
          <w:docGrid w:linePitch="360"/>
        </w:sectPr>
      </w:pPr>
    </w:p>
    <w:p w14:paraId="6C81FF16" w14:textId="77777777" w:rsidR="003F3738" w:rsidRPr="00A33C9A" w:rsidRDefault="003F3738" w:rsidP="00D30F99">
      <w:pPr>
        <w:pStyle w:val="ListeParagraf"/>
        <w:numPr>
          <w:ilvl w:val="0"/>
          <w:numId w:val="4"/>
        </w:numPr>
        <w:tabs>
          <w:tab w:val="left" w:pos="284"/>
        </w:tabs>
        <w:contextualSpacing w:val="0"/>
        <w:outlineLvl w:val="0"/>
        <w:rPr>
          <w:rFonts w:ascii="Times New Roman" w:hAnsi="Times New Roman"/>
          <w:i/>
          <w:sz w:val="24"/>
          <w:szCs w:val="24"/>
        </w:rPr>
      </w:pPr>
      <w:bookmarkStart w:id="41" w:name="_Toc35521485"/>
      <w:r w:rsidRPr="00A33C9A">
        <w:rPr>
          <w:rFonts w:ascii="Times New Roman" w:hAnsi="Times New Roman"/>
          <w:b/>
          <w:sz w:val="24"/>
          <w:szCs w:val="24"/>
        </w:rPr>
        <w:lastRenderedPageBreak/>
        <w:t>MESLEK PROFİLİ</w:t>
      </w:r>
      <w:bookmarkEnd w:id="41"/>
    </w:p>
    <w:p w14:paraId="5223F064" w14:textId="77777777" w:rsidR="00D22B48" w:rsidRPr="00A33C9A" w:rsidRDefault="00D22B48" w:rsidP="006D40DA">
      <w:pPr>
        <w:pStyle w:val="ListeParagraf"/>
        <w:spacing w:before="240"/>
        <w:ind w:left="0"/>
        <w:contextualSpacing w:val="0"/>
        <w:jc w:val="both"/>
        <w:outlineLvl w:val="1"/>
        <w:rPr>
          <w:rFonts w:ascii="Times New Roman" w:hAnsi="Times New Roman"/>
          <w:b/>
          <w:sz w:val="24"/>
          <w:szCs w:val="24"/>
        </w:rPr>
      </w:pPr>
      <w:bookmarkStart w:id="42" w:name="_Toc35521486"/>
      <w:r w:rsidRPr="00A33C9A">
        <w:rPr>
          <w:rFonts w:ascii="Times New Roman" w:hAnsi="Times New Roman"/>
          <w:b/>
          <w:sz w:val="24"/>
          <w:szCs w:val="24"/>
        </w:rPr>
        <w:t>3.1. Görevler, İşlemler, Başarım Ölçütleri, Mesleki Bilgi ve Uygulama Becerileri</w:t>
      </w:r>
      <w:bookmarkEnd w:id="42"/>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71"/>
        <w:gridCol w:w="2446"/>
        <w:gridCol w:w="731"/>
        <w:gridCol w:w="6297"/>
        <w:gridCol w:w="4498"/>
      </w:tblGrid>
      <w:tr w:rsidR="003F3738" w:rsidRPr="00A33C9A" w14:paraId="250164B7" w14:textId="77777777" w:rsidTr="00F24043">
        <w:trPr>
          <w:trHeight w:val="510"/>
        </w:trPr>
        <w:tc>
          <w:tcPr>
            <w:tcW w:w="881" w:type="dxa"/>
            <w:shd w:val="clear" w:color="auto" w:fill="BDD6EE"/>
            <w:vAlign w:val="center"/>
          </w:tcPr>
          <w:p w14:paraId="47CA20D7" w14:textId="77777777" w:rsidR="003F3738" w:rsidRPr="00A33C9A" w:rsidRDefault="003F3738" w:rsidP="003A6746">
            <w:pPr>
              <w:spacing w:after="0"/>
              <w:rPr>
                <w:rFonts w:ascii="Times New Roman" w:hAnsi="Times New Roman"/>
                <w:b/>
                <w:sz w:val="20"/>
                <w:szCs w:val="20"/>
              </w:rPr>
            </w:pPr>
            <w:r w:rsidRPr="00A33C9A">
              <w:rPr>
                <w:rFonts w:ascii="Times New Roman" w:hAnsi="Times New Roman"/>
                <w:b/>
                <w:sz w:val="20"/>
                <w:szCs w:val="20"/>
              </w:rPr>
              <w:t>Görev</w:t>
            </w:r>
          </w:p>
        </w:tc>
        <w:tc>
          <w:tcPr>
            <w:tcW w:w="14188" w:type="dxa"/>
            <w:gridSpan w:val="4"/>
            <w:shd w:val="clear" w:color="auto" w:fill="auto"/>
            <w:vAlign w:val="center"/>
          </w:tcPr>
          <w:p w14:paraId="305AC341" w14:textId="4565C0CD" w:rsidR="003F3738" w:rsidRPr="00A33C9A" w:rsidRDefault="00442A26" w:rsidP="00442A26">
            <w:pPr>
              <w:spacing w:after="0" w:line="240" w:lineRule="auto"/>
              <w:rPr>
                <w:rFonts w:ascii="Times New Roman" w:hAnsi="Times New Roman"/>
                <w:color w:val="000000"/>
                <w:sz w:val="20"/>
                <w:szCs w:val="20"/>
              </w:rPr>
            </w:pPr>
            <w:r w:rsidRPr="00A33C9A">
              <w:rPr>
                <w:rFonts w:ascii="Times New Roman" w:hAnsi="Times New Roman"/>
                <w:b/>
                <w:color w:val="000000"/>
                <w:sz w:val="20"/>
                <w:szCs w:val="20"/>
              </w:rPr>
              <w:t>A. İş sağlığı ve güvenliği, çevre koruma ve işe ait kalite gerekliliklerini uygulamak</w:t>
            </w:r>
            <w:r w:rsidRPr="00A33C9A">
              <w:rPr>
                <w:rFonts w:ascii="Times New Roman" w:hAnsi="Times New Roman"/>
                <w:color w:val="000000"/>
                <w:sz w:val="20"/>
                <w:szCs w:val="20"/>
              </w:rPr>
              <w:t xml:space="preserve"> (devamı var)</w:t>
            </w:r>
            <w:r w:rsidR="002A47FC" w:rsidRPr="00A33C9A">
              <w:rPr>
                <w:rFonts w:ascii="Times New Roman" w:hAnsi="Times New Roman"/>
                <w:color w:val="000000"/>
                <w:sz w:val="20"/>
                <w:szCs w:val="20"/>
              </w:rPr>
              <w:t xml:space="preserve"> </w:t>
            </w:r>
            <w:r w:rsidR="00E7517B" w:rsidRPr="00A33C9A">
              <w:rPr>
                <w:rFonts w:ascii="Times New Roman" w:hAnsi="Times New Roman"/>
                <w:color w:val="000000"/>
                <w:sz w:val="20"/>
                <w:szCs w:val="20"/>
              </w:rPr>
              <w:t xml:space="preserve"> </w:t>
            </w:r>
          </w:p>
        </w:tc>
      </w:tr>
      <w:tr w:rsidR="003F3738" w:rsidRPr="00A33C9A" w14:paraId="74C2C96E" w14:textId="77777777" w:rsidTr="00F24043">
        <w:trPr>
          <w:trHeight w:val="510"/>
        </w:trPr>
        <w:tc>
          <w:tcPr>
            <w:tcW w:w="3364" w:type="dxa"/>
            <w:gridSpan w:val="2"/>
            <w:shd w:val="clear" w:color="auto" w:fill="BDD6EE"/>
            <w:vAlign w:val="center"/>
          </w:tcPr>
          <w:p w14:paraId="41817AA0" w14:textId="77777777" w:rsidR="003F3738" w:rsidRPr="00A33C9A" w:rsidRDefault="003F3738" w:rsidP="003A6746">
            <w:pPr>
              <w:spacing w:after="0"/>
              <w:rPr>
                <w:rFonts w:ascii="Times New Roman" w:hAnsi="Times New Roman"/>
                <w:b/>
                <w:sz w:val="20"/>
                <w:szCs w:val="20"/>
              </w:rPr>
            </w:pPr>
            <w:r w:rsidRPr="00A33C9A">
              <w:rPr>
                <w:rFonts w:ascii="Times New Roman" w:hAnsi="Times New Roman"/>
                <w:b/>
                <w:sz w:val="20"/>
                <w:szCs w:val="20"/>
              </w:rPr>
              <w:t>İşlemler</w:t>
            </w:r>
          </w:p>
        </w:tc>
        <w:tc>
          <w:tcPr>
            <w:tcW w:w="7136" w:type="dxa"/>
            <w:gridSpan w:val="2"/>
            <w:shd w:val="clear" w:color="auto" w:fill="BDD6EE"/>
            <w:vAlign w:val="center"/>
          </w:tcPr>
          <w:p w14:paraId="1F4A242B" w14:textId="77777777" w:rsidR="003F3738" w:rsidRPr="00A33C9A" w:rsidRDefault="003F3738" w:rsidP="003A6746">
            <w:pPr>
              <w:spacing w:after="0"/>
              <w:rPr>
                <w:rFonts w:ascii="Times New Roman" w:hAnsi="Times New Roman"/>
                <w:b/>
                <w:sz w:val="20"/>
                <w:szCs w:val="20"/>
              </w:rPr>
            </w:pPr>
            <w:r w:rsidRPr="00A33C9A">
              <w:rPr>
                <w:rFonts w:ascii="Times New Roman" w:hAnsi="Times New Roman"/>
                <w:b/>
                <w:sz w:val="20"/>
                <w:szCs w:val="20"/>
              </w:rPr>
              <w:t xml:space="preserve">Başarım Ölçütleri </w:t>
            </w:r>
          </w:p>
        </w:tc>
        <w:tc>
          <w:tcPr>
            <w:tcW w:w="4569" w:type="dxa"/>
            <w:vMerge w:val="restart"/>
            <w:shd w:val="clear" w:color="auto" w:fill="BDD6EE"/>
            <w:vAlign w:val="center"/>
          </w:tcPr>
          <w:p w14:paraId="7A5A4981" w14:textId="77777777" w:rsidR="003F3738" w:rsidRPr="008D5E29" w:rsidRDefault="003F3738" w:rsidP="00194ED0">
            <w:pPr>
              <w:spacing w:after="0"/>
              <w:rPr>
                <w:rFonts w:ascii="Times New Roman" w:hAnsi="Times New Roman"/>
                <w:b/>
                <w:sz w:val="20"/>
                <w:szCs w:val="20"/>
              </w:rPr>
            </w:pPr>
            <w:r w:rsidRPr="008D5E29">
              <w:rPr>
                <w:rFonts w:ascii="Times New Roman" w:hAnsi="Times New Roman"/>
                <w:b/>
                <w:sz w:val="20"/>
                <w:szCs w:val="20"/>
              </w:rPr>
              <w:t>Mesleki Bilgi</w:t>
            </w:r>
            <w:r w:rsidR="003F2C92" w:rsidRPr="008D5E29">
              <w:rPr>
                <w:rFonts w:ascii="Times New Roman" w:hAnsi="Times New Roman"/>
                <w:b/>
                <w:sz w:val="20"/>
                <w:szCs w:val="20"/>
              </w:rPr>
              <w:t xml:space="preserve"> ve Uygulama Becerileri</w:t>
            </w:r>
          </w:p>
        </w:tc>
      </w:tr>
      <w:tr w:rsidR="00D70EA4" w:rsidRPr="00A33C9A" w14:paraId="5131EC2B" w14:textId="77777777" w:rsidTr="00F24043">
        <w:trPr>
          <w:trHeight w:val="510"/>
        </w:trPr>
        <w:tc>
          <w:tcPr>
            <w:tcW w:w="881" w:type="dxa"/>
            <w:shd w:val="clear" w:color="auto" w:fill="BDD6EE"/>
            <w:vAlign w:val="center"/>
          </w:tcPr>
          <w:p w14:paraId="6FB66CA1" w14:textId="77777777" w:rsidR="003F3738" w:rsidRPr="00A33C9A" w:rsidRDefault="003F3738" w:rsidP="003A6746">
            <w:pPr>
              <w:spacing w:after="0"/>
              <w:rPr>
                <w:rFonts w:ascii="Times New Roman" w:hAnsi="Times New Roman"/>
                <w:b/>
                <w:sz w:val="20"/>
                <w:szCs w:val="20"/>
              </w:rPr>
            </w:pPr>
            <w:r w:rsidRPr="00A33C9A">
              <w:rPr>
                <w:rFonts w:ascii="Times New Roman" w:hAnsi="Times New Roman"/>
                <w:b/>
                <w:sz w:val="20"/>
                <w:szCs w:val="20"/>
              </w:rPr>
              <w:t>Kod</w:t>
            </w:r>
          </w:p>
        </w:tc>
        <w:tc>
          <w:tcPr>
            <w:tcW w:w="2483" w:type="dxa"/>
            <w:shd w:val="clear" w:color="auto" w:fill="BDD6EE"/>
            <w:vAlign w:val="center"/>
          </w:tcPr>
          <w:p w14:paraId="44725D71" w14:textId="77777777" w:rsidR="003F3738" w:rsidRPr="00A33C9A" w:rsidRDefault="003F3738" w:rsidP="003A6746">
            <w:pPr>
              <w:spacing w:after="0"/>
              <w:rPr>
                <w:rFonts w:ascii="Times New Roman" w:hAnsi="Times New Roman"/>
                <w:b/>
                <w:sz w:val="20"/>
                <w:szCs w:val="20"/>
              </w:rPr>
            </w:pPr>
            <w:r w:rsidRPr="00A33C9A">
              <w:rPr>
                <w:rFonts w:ascii="Times New Roman" w:hAnsi="Times New Roman"/>
                <w:b/>
                <w:sz w:val="20"/>
                <w:szCs w:val="20"/>
              </w:rPr>
              <w:t>Açıklama</w:t>
            </w:r>
          </w:p>
        </w:tc>
        <w:tc>
          <w:tcPr>
            <w:tcW w:w="739" w:type="dxa"/>
            <w:shd w:val="clear" w:color="auto" w:fill="BDD6EE"/>
            <w:vAlign w:val="center"/>
          </w:tcPr>
          <w:p w14:paraId="727782C0" w14:textId="77777777" w:rsidR="003F3738" w:rsidRPr="008D5E29" w:rsidRDefault="003F3738" w:rsidP="003A6746">
            <w:pPr>
              <w:spacing w:after="0"/>
              <w:rPr>
                <w:rFonts w:ascii="Times New Roman" w:hAnsi="Times New Roman"/>
                <w:b/>
                <w:sz w:val="20"/>
                <w:szCs w:val="20"/>
              </w:rPr>
            </w:pPr>
            <w:r w:rsidRPr="008D5E29">
              <w:rPr>
                <w:rFonts w:ascii="Times New Roman" w:hAnsi="Times New Roman"/>
                <w:b/>
                <w:sz w:val="20"/>
                <w:szCs w:val="20"/>
              </w:rPr>
              <w:t>Kod</w:t>
            </w:r>
          </w:p>
        </w:tc>
        <w:tc>
          <w:tcPr>
            <w:tcW w:w="6397" w:type="dxa"/>
            <w:shd w:val="clear" w:color="auto" w:fill="BDD6EE"/>
            <w:vAlign w:val="center"/>
          </w:tcPr>
          <w:p w14:paraId="6DE0039F" w14:textId="77777777" w:rsidR="003F3738" w:rsidRPr="008D5E29" w:rsidRDefault="003F3738" w:rsidP="003A6746">
            <w:pPr>
              <w:spacing w:after="0"/>
              <w:rPr>
                <w:rFonts w:ascii="Times New Roman" w:hAnsi="Times New Roman"/>
                <w:b/>
                <w:sz w:val="20"/>
                <w:szCs w:val="20"/>
              </w:rPr>
            </w:pPr>
            <w:r w:rsidRPr="008D5E29">
              <w:rPr>
                <w:rFonts w:ascii="Times New Roman" w:hAnsi="Times New Roman"/>
                <w:b/>
                <w:sz w:val="20"/>
                <w:szCs w:val="20"/>
              </w:rPr>
              <w:t>Açıklama</w:t>
            </w:r>
          </w:p>
        </w:tc>
        <w:tc>
          <w:tcPr>
            <w:tcW w:w="4569" w:type="dxa"/>
            <w:vMerge/>
            <w:shd w:val="clear" w:color="auto" w:fill="BDD6EE"/>
          </w:tcPr>
          <w:p w14:paraId="45F7DEFA" w14:textId="77777777" w:rsidR="003F3738" w:rsidRPr="00A33C9A" w:rsidRDefault="003F3738" w:rsidP="003A6746">
            <w:pPr>
              <w:spacing w:after="0"/>
              <w:rPr>
                <w:rFonts w:ascii="Times New Roman" w:hAnsi="Times New Roman"/>
                <w:b/>
                <w:sz w:val="20"/>
                <w:szCs w:val="20"/>
              </w:rPr>
            </w:pPr>
          </w:p>
        </w:tc>
      </w:tr>
      <w:tr w:rsidR="002A4CA7" w:rsidRPr="00A33C9A" w14:paraId="7E195709" w14:textId="77777777" w:rsidTr="00376E25">
        <w:trPr>
          <w:trHeight w:val="624"/>
        </w:trPr>
        <w:tc>
          <w:tcPr>
            <w:tcW w:w="881" w:type="dxa"/>
            <w:vMerge w:val="restart"/>
            <w:tcBorders>
              <w:bottom w:val="single" w:sz="4" w:space="0" w:color="000000"/>
            </w:tcBorders>
            <w:shd w:val="clear" w:color="auto" w:fill="auto"/>
            <w:vAlign w:val="center"/>
          </w:tcPr>
          <w:p w14:paraId="033E152D" w14:textId="77777777" w:rsidR="002A4CA7" w:rsidRPr="00A33C9A" w:rsidRDefault="002A4CA7" w:rsidP="00D872C9">
            <w:pPr>
              <w:spacing w:after="0"/>
              <w:jc w:val="center"/>
              <w:rPr>
                <w:rFonts w:ascii="Times New Roman" w:hAnsi="Times New Roman"/>
                <w:b/>
                <w:sz w:val="20"/>
                <w:szCs w:val="20"/>
              </w:rPr>
            </w:pPr>
            <w:r w:rsidRPr="00A33C9A">
              <w:rPr>
                <w:rFonts w:ascii="Times New Roman" w:hAnsi="Times New Roman"/>
                <w:b/>
                <w:sz w:val="20"/>
                <w:szCs w:val="20"/>
              </w:rPr>
              <w:t>A.1</w:t>
            </w:r>
          </w:p>
        </w:tc>
        <w:tc>
          <w:tcPr>
            <w:tcW w:w="2483" w:type="dxa"/>
            <w:vMerge w:val="restart"/>
            <w:shd w:val="clear" w:color="auto" w:fill="auto"/>
            <w:vAlign w:val="center"/>
          </w:tcPr>
          <w:p w14:paraId="7FBF13DE" w14:textId="77777777" w:rsidR="002A4CA7" w:rsidRPr="00A33C9A" w:rsidRDefault="002A4CA7" w:rsidP="00D872C9">
            <w:pPr>
              <w:spacing w:after="0"/>
              <w:jc w:val="center"/>
              <w:rPr>
                <w:rFonts w:ascii="Times New Roman" w:hAnsi="Times New Roman"/>
                <w:sz w:val="20"/>
                <w:szCs w:val="20"/>
              </w:rPr>
            </w:pPr>
            <w:r w:rsidRPr="00A33C9A">
              <w:rPr>
                <w:rFonts w:ascii="Times New Roman" w:hAnsi="Times New Roman"/>
                <w:color w:val="000000"/>
                <w:sz w:val="20"/>
                <w:szCs w:val="20"/>
              </w:rPr>
              <w:t>İş sağlığı ve güvenliği talimatlarını uygulamak</w:t>
            </w:r>
          </w:p>
        </w:tc>
        <w:tc>
          <w:tcPr>
            <w:tcW w:w="739" w:type="dxa"/>
            <w:tcBorders>
              <w:bottom w:val="single" w:sz="4" w:space="0" w:color="000000"/>
            </w:tcBorders>
            <w:shd w:val="clear" w:color="auto" w:fill="auto"/>
            <w:vAlign w:val="center"/>
          </w:tcPr>
          <w:p w14:paraId="606A3884" w14:textId="77777777" w:rsidR="002A4CA7" w:rsidRPr="008D5E29" w:rsidRDefault="002A4CA7" w:rsidP="00D872C9">
            <w:pPr>
              <w:spacing w:after="0" w:line="240" w:lineRule="auto"/>
              <w:jc w:val="center"/>
              <w:rPr>
                <w:rStyle w:val="tBasStyle"/>
                <w:rFonts w:eastAsia="Arial"/>
                <w:sz w:val="20"/>
                <w:szCs w:val="20"/>
              </w:rPr>
            </w:pPr>
            <w:r w:rsidRPr="008D5E29">
              <w:rPr>
                <w:rStyle w:val="tBasStyle"/>
                <w:rFonts w:eastAsia="Arial"/>
                <w:sz w:val="20"/>
                <w:szCs w:val="20"/>
              </w:rPr>
              <w:t>A.1.1</w:t>
            </w:r>
          </w:p>
        </w:tc>
        <w:tc>
          <w:tcPr>
            <w:tcW w:w="6397" w:type="dxa"/>
            <w:tcBorders>
              <w:bottom w:val="single" w:sz="4" w:space="0" w:color="000000"/>
            </w:tcBorders>
            <w:shd w:val="clear" w:color="auto" w:fill="auto"/>
            <w:vAlign w:val="center"/>
          </w:tcPr>
          <w:p w14:paraId="6606FD16" w14:textId="64BAE4D7" w:rsidR="002A4CA7" w:rsidRPr="00A33C9A" w:rsidRDefault="00E91EED" w:rsidP="00D872C9">
            <w:pPr>
              <w:spacing w:after="0" w:line="240" w:lineRule="auto"/>
              <w:contextualSpacing/>
              <w:jc w:val="both"/>
              <w:rPr>
                <w:rFonts w:ascii="Times New Roman" w:hAnsi="Times New Roman"/>
                <w:sz w:val="20"/>
                <w:szCs w:val="20"/>
              </w:rPr>
            </w:pPr>
            <w:r w:rsidRPr="00CD6C39">
              <w:rPr>
                <w:rFonts w:ascii="Times New Roman" w:hAnsi="Times New Roman"/>
                <w:sz w:val="20"/>
                <w:szCs w:val="20"/>
              </w:rPr>
              <w:t>Talimatlar doğrultusunda, İSG ile ilgili önlemleri göz önünde bulundurarak, kendisini ve çevresindekileri riske atmayacak şekilde çalışır.</w:t>
            </w:r>
          </w:p>
        </w:tc>
        <w:tc>
          <w:tcPr>
            <w:tcW w:w="4569" w:type="dxa"/>
            <w:vMerge w:val="restart"/>
            <w:shd w:val="clear" w:color="auto" w:fill="auto"/>
          </w:tcPr>
          <w:p w14:paraId="35282CBB" w14:textId="58E7BA5E" w:rsidR="0088511A" w:rsidRPr="00CD6C39" w:rsidRDefault="0088511A" w:rsidP="00E27507">
            <w:pPr>
              <w:pStyle w:val="ListeParagraf"/>
              <w:numPr>
                <w:ilvl w:val="0"/>
                <w:numId w:val="9"/>
              </w:numPr>
              <w:spacing w:after="0" w:line="259" w:lineRule="auto"/>
              <w:ind w:left="273" w:hanging="283"/>
              <w:rPr>
                <w:rFonts w:ascii="Times New Roman" w:hAnsi="Times New Roman"/>
                <w:sz w:val="20"/>
                <w:szCs w:val="20"/>
              </w:rPr>
            </w:pPr>
            <w:r w:rsidRPr="00CD6C39">
              <w:rPr>
                <w:rFonts w:ascii="Times New Roman" w:hAnsi="Times New Roman"/>
                <w:sz w:val="20"/>
                <w:szCs w:val="20"/>
              </w:rPr>
              <w:t>İş sağlığı ve güvenliğinde iş verenlerin ve çalışanların yükümlülükleri</w:t>
            </w:r>
          </w:p>
          <w:p w14:paraId="6148BF73" w14:textId="4CE59DC9" w:rsidR="0088511A" w:rsidRPr="00CD6C39" w:rsidRDefault="0088511A" w:rsidP="00E27507">
            <w:pPr>
              <w:pStyle w:val="ListeParagraf"/>
              <w:numPr>
                <w:ilvl w:val="0"/>
                <w:numId w:val="9"/>
              </w:numPr>
              <w:spacing w:after="0" w:line="259" w:lineRule="auto"/>
              <w:ind w:left="273" w:hanging="283"/>
              <w:rPr>
                <w:rFonts w:ascii="Times New Roman" w:hAnsi="Times New Roman"/>
                <w:sz w:val="20"/>
                <w:szCs w:val="20"/>
              </w:rPr>
            </w:pPr>
            <w:r w:rsidRPr="00CD6C39">
              <w:rPr>
                <w:rFonts w:ascii="Times New Roman" w:hAnsi="Times New Roman"/>
                <w:sz w:val="20"/>
                <w:szCs w:val="20"/>
              </w:rPr>
              <w:t>İSG talimatları ve talimatları iş süreçlerinde uygulama</w:t>
            </w:r>
          </w:p>
          <w:p w14:paraId="3EE57D7D" w14:textId="1FE3089B" w:rsidR="0088511A" w:rsidRPr="00CD6C39" w:rsidRDefault="0088511A" w:rsidP="00E27507">
            <w:pPr>
              <w:pStyle w:val="ListeParagraf"/>
              <w:numPr>
                <w:ilvl w:val="0"/>
                <w:numId w:val="9"/>
              </w:numPr>
              <w:spacing w:after="0" w:line="259" w:lineRule="auto"/>
              <w:ind w:left="273" w:hanging="283"/>
              <w:rPr>
                <w:rFonts w:ascii="Times New Roman" w:hAnsi="Times New Roman"/>
                <w:sz w:val="20"/>
                <w:szCs w:val="20"/>
              </w:rPr>
            </w:pPr>
            <w:r w:rsidRPr="00CD6C39">
              <w:rPr>
                <w:rFonts w:ascii="Times New Roman" w:hAnsi="Times New Roman"/>
                <w:sz w:val="20"/>
                <w:szCs w:val="20"/>
              </w:rPr>
              <w:t>Araç, gereç ve ekipmanların güvenli kullanım talimatları ve talimatları iş süreçlerinde uygulama</w:t>
            </w:r>
          </w:p>
          <w:p w14:paraId="050BEEAB" w14:textId="2B638300" w:rsidR="0088511A" w:rsidRPr="00CD6C39" w:rsidRDefault="0088511A" w:rsidP="00E27507">
            <w:pPr>
              <w:pStyle w:val="ListeParagraf"/>
              <w:numPr>
                <w:ilvl w:val="0"/>
                <w:numId w:val="9"/>
              </w:numPr>
              <w:spacing w:after="0" w:line="259" w:lineRule="auto"/>
              <w:ind w:left="273" w:hanging="283"/>
              <w:rPr>
                <w:rFonts w:ascii="Times New Roman" w:hAnsi="Times New Roman"/>
                <w:sz w:val="20"/>
                <w:szCs w:val="20"/>
              </w:rPr>
            </w:pPr>
            <w:r w:rsidRPr="00CD6C39">
              <w:rPr>
                <w:rFonts w:ascii="Times New Roman" w:hAnsi="Times New Roman"/>
                <w:sz w:val="20"/>
                <w:szCs w:val="20"/>
              </w:rPr>
              <w:t>Kişisel koruyucu donanım türleri ve özellikleri</w:t>
            </w:r>
          </w:p>
          <w:p w14:paraId="35CFC9D3" w14:textId="23A5586A" w:rsidR="0088511A" w:rsidRPr="00CD6C39" w:rsidRDefault="0088511A" w:rsidP="00E27507">
            <w:pPr>
              <w:pStyle w:val="ListeParagraf"/>
              <w:numPr>
                <w:ilvl w:val="0"/>
                <w:numId w:val="9"/>
              </w:numPr>
              <w:spacing w:after="0" w:line="259" w:lineRule="auto"/>
              <w:ind w:left="273" w:hanging="283"/>
              <w:rPr>
                <w:rFonts w:ascii="Times New Roman" w:hAnsi="Times New Roman"/>
                <w:sz w:val="20"/>
                <w:szCs w:val="20"/>
              </w:rPr>
            </w:pPr>
            <w:r w:rsidRPr="00CD6C39">
              <w:rPr>
                <w:rFonts w:ascii="Times New Roman" w:hAnsi="Times New Roman"/>
                <w:sz w:val="20"/>
                <w:szCs w:val="20"/>
              </w:rPr>
              <w:t>Kişisel koruyucu donanımları seçme ve kullanma</w:t>
            </w:r>
          </w:p>
          <w:p w14:paraId="7F7E63DD" w14:textId="6CC70853" w:rsidR="0088511A" w:rsidRPr="00CD6C39" w:rsidRDefault="0088511A" w:rsidP="00E27507">
            <w:pPr>
              <w:pStyle w:val="ListeParagraf"/>
              <w:numPr>
                <w:ilvl w:val="0"/>
                <w:numId w:val="9"/>
              </w:numPr>
              <w:spacing w:after="0" w:line="259" w:lineRule="auto"/>
              <w:ind w:left="273" w:hanging="283"/>
              <w:rPr>
                <w:rFonts w:ascii="Times New Roman" w:hAnsi="Times New Roman"/>
                <w:sz w:val="20"/>
                <w:szCs w:val="20"/>
              </w:rPr>
            </w:pPr>
            <w:r w:rsidRPr="00CD6C39">
              <w:rPr>
                <w:rFonts w:ascii="Times New Roman" w:hAnsi="Times New Roman"/>
                <w:sz w:val="20"/>
                <w:szCs w:val="20"/>
              </w:rPr>
              <w:t>Sağlık ve güvenlik işaretlerini tanıma ve işaretlere uygun davranma</w:t>
            </w:r>
          </w:p>
          <w:p w14:paraId="2ECA08AD" w14:textId="2A9745B3" w:rsidR="0088511A" w:rsidRPr="00CD6C39" w:rsidRDefault="0088511A" w:rsidP="00E27507">
            <w:pPr>
              <w:pStyle w:val="ListeParagraf"/>
              <w:numPr>
                <w:ilvl w:val="0"/>
                <w:numId w:val="9"/>
              </w:numPr>
              <w:spacing w:after="0" w:line="259" w:lineRule="auto"/>
              <w:ind w:left="273" w:hanging="283"/>
              <w:rPr>
                <w:rFonts w:ascii="Times New Roman" w:hAnsi="Times New Roman"/>
                <w:sz w:val="20"/>
                <w:szCs w:val="20"/>
              </w:rPr>
            </w:pPr>
            <w:r w:rsidRPr="00CD6C39">
              <w:rPr>
                <w:rFonts w:ascii="Times New Roman" w:hAnsi="Times New Roman"/>
                <w:sz w:val="20"/>
                <w:szCs w:val="20"/>
              </w:rPr>
              <w:t>Çalışma ortamındaki tehlike ve riskleri belirleme yöntem ve teknikleri</w:t>
            </w:r>
          </w:p>
          <w:p w14:paraId="17BBA433" w14:textId="10CDCB5D" w:rsidR="0088511A" w:rsidRPr="00CD6C39" w:rsidRDefault="0088511A" w:rsidP="00E27507">
            <w:pPr>
              <w:pStyle w:val="ListeParagraf"/>
              <w:numPr>
                <w:ilvl w:val="0"/>
                <w:numId w:val="9"/>
              </w:numPr>
              <w:spacing w:after="0" w:line="259" w:lineRule="auto"/>
              <w:ind w:left="273" w:hanging="283"/>
              <w:rPr>
                <w:rFonts w:ascii="Times New Roman" w:hAnsi="Times New Roman"/>
                <w:sz w:val="20"/>
                <w:szCs w:val="20"/>
              </w:rPr>
            </w:pPr>
            <w:r w:rsidRPr="00CD6C39">
              <w:rPr>
                <w:rFonts w:ascii="Times New Roman" w:hAnsi="Times New Roman"/>
                <w:sz w:val="20"/>
                <w:szCs w:val="20"/>
              </w:rPr>
              <w:t>Acil durum talimatları</w:t>
            </w:r>
          </w:p>
          <w:p w14:paraId="1496F9B8" w14:textId="41FF6CFA" w:rsidR="0088511A" w:rsidRPr="00CD6C39" w:rsidRDefault="0088511A" w:rsidP="00E27507">
            <w:pPr>
              <w:pStyle w:val="ListeParagraf"/>
              <w:numPr>
                <w:ilvl w:val="0"/>
                <w:numId w:val="9"/>
              </w:numPr>
              <w:spacing w:after="0" w:line="259" w:lineRule="auto"/>
              <w:ind w:left="273" w:hanging="283"/>
              <w:rPr>
                <w:rFonts w:ascii="Times New Roman" w:hAnsi="Times New Roman"/>
                <w:sz w:val="20"/>
                <w:szCs w:val="20"/>
              </w:rPr>
            </w:pPr>
            <w:r w:rsidRPr="00CD6C39">
              <w:rPr>
                <w:rFonts w:ascii="Times New Roman" w:hAnsi="Times New Roman"/>
                <w:sz w:val="20"/>
                <w:szCs w:val="20"/>
              </w:rPr>
              <w:t>Acil durum talimatlarını iş süreçlerinde uygulama</w:t>
            </w:r>
          </w:p>
          <w:p w14:paraId="3CD67E5A" w14:textId="77777777" w:rsidR="00027F8E" w:rsidRDefault="0088511A" w:rsidP="00027F8E">
            <w:pPr>
              <w:pStyle w:val="ListeParagraf"/>
              <w:numPr>
                <w:ilvl w:val="0"/>
                <w:numId w:val="9"/>
              </w:numPr>
              <w:spacing w:after="0" w:line="259" w:lineRule="auto"/>
              <w:ind w:left="273" w:hanging="283"/>
              <w:rPr>
                <w:rFonts w:ascii="Times New Roman" w:hAnsi="Times New Roman"/>
                <w:sz w:val="20"/>
                <w:szCs w:val="20"/>
              </w:rPr>
            </w:pPr>
            <w:r w:rsidRPr="00CD6C39">
              <w:rPr>
                <w:rFonts w:ascii="Times New Roman" w:hAnsi="Times New Roman"/>
                <w:sz w:val="20"/>
                <w:szCs w:val="20"/>
              </w:rPr>
              <w:t>Çevre koruma talimatları</w:t>
            </w:r>
            <w:r w:rsidR="00027F8E" w:rsidRPr="00027F8E">
              <w:rPr>
                <w:rFonts w:ascii="Times New Roman" w:hAnsi="Times New Roman"/>
                <w:sz w:val="20"/>
                <w:szCs w:val="20"/>
              </w:rPr>
              <w:t xml:space="preserve"> </w:t>
            </w:r>
          </w:p>
          <w:p w14:paraId="1A01EF25" w14:textId="4AABD350" w:rsidR="00027F8E" w:rsidRPr="00027F8E" w:rsidRDefault="00027F8E" w:rsidP="00027F8E">
            <w:pPr>
              <w:pStyle w:val="ListeParagraf"/>
              <w:numPr>
                <w:ilvl w:val="0"/>
                <w:numId w:val="9"/>
              </w:numPr>
              <w:spacing w:after="0" w:line="259" w:lineRule="auto"/>
              <w:ind w:left="273" w:hanging="283"/>
              <w:rPr>
                <w:rFonts w:ascii="Times New Roman" w:hAnsi="Times New Roman"/>
                <w:sz w:val="20"/>
                <w:szCs w:val="20"/>
              </w:rPr>
            </w:pPr>
            <w:r w:rsidRPr="00027F8E">
              <w:rPr>
                <w:rFonts w:ascii="Times New Roman" w:hAnsi="Times New Roman"/>
                <w:sz w:val="20"/>
                <w:szCs w:val="20"/>
              </w:rPr>
              <w:t>Çevre koruma talimatlarını iş süreçlerinde uygulama.</w:t>
            </w:r>
          </w:p>
          <w:p w14:paraId="57401FA1" w14:textId="77777777" w:rsidR="00027F8E" w:rsidRPr="00027F8E" w:rsidRDefault="00027F8E" w:rsidP="00027F8E">
            <w:pPr>
              <w:pStyle w:val="ListeParagraf"/>
              <w:numPr>
                <w:ilvl w:val="0"/>
                <w:numId w:val="9"/>
              </w:numPr>
              <w:spacing w:after="0" w:line="259" w:lineRule="auto"/>
              <w:ind w:left="273" w:hanging="283"/>
              <w:rPr>
                <w:rFonts w:ascii="Times New Roman" w:hAnsi="Times New Roman"/>
                <w:sz w:val="20"/>
                <w:szCs w:val="20"/>
              </w:rPr>
            </w:pPr>
            <w:r w:rsidRPr="00027F8E">
              <w:rPr>
                <w:rFonts w:ascii="Times New Roman" w:hAnsi="Times New Roman"/>
                <w:sz w:val="20"/>
                <w:szCs w:val="20"/>
              </w:rPr>
              <w:t>Kaynakları verimli kullanma ve temel tasarruf uygulamaları.</w:t>
            </w:r>
          </w:p>
          <w:p w14:paraId="11E0F4BB" w14:textId="47B55B52" w:rsidR="002A4CA7" w:rsidRPr="00027F8E" w:rsidRDefault="00027F8E" w:rsidP="00027F8E">
            <w:pPr>
              <w:pStyle w:val="ListeParagraf"/>
              <w:numPr>
                <w:ilvl w:val="0"/>
                <w:numId w:val="9"/>
              </w:numPr>
              <w:spacing w:after="0" w:line="259" w:lineRule="auto"/>
              <w:ind w:left="273" w:hanging="283"/>
              <w:rPr>
                <w:rFonts w:ascii="Times New Roman" w:hAnsi="Times New Roman"/>
                <w:sz w:val="20"/>
                <w:szCs w:val="20"/>
              </w:rPr>
            </w:pPr>
            <w:r w:rsidRPr="00027F8E">
              <w:rPr>
                <w:rFonts w:ascii="Times New Roman" w:hAnsi="Times New Roman"/>
                <w:sz w:val="20"/>
                <w:szCs w:val="20"/>
              </w:rPr>
              <w:t>İş süreçlerinde uygulanması gereken kalite gereklilikleri</w:t>
            </w:r>
          </w:p>
        </w:tc>
      </w:tr>
      <w:tr w:rsidR="002A4CA7" w:rsidRPr="00A33C9A" w14:paraId="747F619B" w14:textId="77777777" w:rsidTr="00376E25">
        <w:trPr>
          <w:trHeight w:val="624"/>
        </w:trPr>
        <w:tc>
          <w:tcPr>
            <w:tcW w:w="881" w:type="dxa"/>
            <w:vMerge/>
            <w:tcBorders>
              <w:bottom w:val="single" w:sz="4" w:space="0" w:color="000000"/>
            </w:tcBorders>
            <w:shd w:val="clear" w:color="auto" w:fill="auto"/>
            <w:vAlign w:val="center"/>
          </w:tcPr>
          <w:p w14:paraId="2D2D01D0" w14:textId="77777777" w:rsidR="002A4CA7" w:rsidRPr="00A33C9A" w:rsidRDefault="002A4CA7" w:rsidP="002A4CA7">
            <w:pPr>
              <w:spacing w:after="0"/>
              <w:rPr>
                <w:rFonts w:ascii="Times New Roman" w:hAnsi="Times New Roman"/>
                <w:b/>
                <w:sz w:val="20"/>
                <w:szCs w:val="20"/>
              </w:rPr>
            </w:pPr>
          </w:p>
        </w:tc>
        <w:tc>
          <w:tcPr>
            <w:tcW w:w="2483" w:type="dxa"/>
            <w:vMerge/>
            <w:shd w:val="clear" w:color="auto" w:fill="auto"/>
            <w:vAlign w:val="center"/>
          </w:tcPr>
          <w:p w14:paraId="32AB40AF" w14:textId="77777777" w:rsidR="002A4CA7" w:rsidRPr="00A33C9A" w:rsidRDefault="002A4CA7" w:rsidP="002A4CA7">
            <w:pPr>
              <w:spacing w:after="0"/>
              <w:rPr>
                <w:rFonts w:ascii="Times New Roman" w:hAnsi="Times New Roman"/>
                <w:b/>
                <w:sz w:val="20"/>
                <w:szCs w:val="20"/>
              </w:rPr>
            </w:pPr>
          </w:p>
        </w:tc>
        <w:tc>
          <w:tcPr>
            <w:tcW w:w="739" w:type="dxa"/>
            <w:tcBorders>
              <w:bottom w:val="single" w:sz="4" w:space="0" w:color="auto"/>
            </w:tcBorders>
            <w:shd w:val="clear" w:color="auto" w:fill="auto"/>
            <w:vAlign w:val="center"/>
          </w:tcPr>
          <w:p w14:paraId="6EDD5549" w14:textId="77777777" w:rsidR="002A4CA7" w:rsidRPr="00A33C9A" w:rsidRDefault="002A4CA7" w:rsidP="00D872C9">
            <w:pPr>
              <w:spacing w:after="0" w:line="240" w:lineRule="auto"/>
              <w:jc w:val="center"/>
              <w:rPr>
                <w:rStyle w:val="tBasStyle"/>
                <w:rFonts w:eastAsia="Arial"/>
                <w:sz w:val="20"/>
                <w:szCs w:val="20"/>
              </w:rPr>
            </w:pPr>
            <w:r w:rsidRPr="00A33C9A">
              <w:rPr>
                <w:rStyle w:val="tBasStyle"/>
                <w:rFonts w:eastAsia="Arial"/>
                <w:sz w:val="20"/>
                <w:szCs w:val="20"/>
              </w:rPr>
              <w:t>A.1.2</w:t>
            </w:r>
          </w:p>
        </w:tc>
        <w:tc>
          <w:tcPr>
            <w:tcW w:w="6397" w:type="dxa"/>
            <w:tcBorders>
              <w:bottom w:val="single" w:sz="4" w:space="0" w:color="auto"/>
            </w:tcBorders>
            <w:shd w:val="clear" w:color="auto" w:fill="auto"/>
            <w:vAlign w:val="center"/>
          </w:tcPr>
          <w:p w14:paraId="3C1DB7F2" w14:textId="294B6C2C" w:rsidR="002A4CA7" w:rsidRPr="00A33C9A" w:rsidRDefault="00E91EED" w:rsidP="00D872C9">
            <w:pPr>
              <w:spacing w:after="0" w:line="240" w:lineRule="auto"/>
              <w:contextualSpacing/>
              <w:jc w:val="both"/>
              <w:rPr>
                <w:rFonts w:ascii="Times New Roman" w:hAnsi="Times New Roman"/>
                <w:sz w:val="20"/>
                <w:szCs w:val="20"/>
              </w:rPr>
            </w:pPr>
            <w:r w:rsidRPr="00CD6C39">
              <w:rPr>
                <w:rFonts w:ascii="Times New Roman" w:hAnsi="Times New Roman"/>
                <w:sz w:val="20"/>
                <w:szCs w:val="20"/>
              </w:rPr>
              <w:t>İşyerindeki makine, araç, gereç ve diğer üretim araçlarını, bunların güvenlik donanımlarını sağlık ve güvenlik işaretlerine ve talimatlara uygun şekilde kullanarak çalışır.</w:t>
            </w:r>
          </w:p>
        </w:tc>
        <w:tc>
          <w:tcPr>
            <w:tcW w:w="4569" w:type="dxa"/>
            <w:vMerge/>
            <w:shd w:val="clear" w:color="auto" w:fill="auto"/>
          </w:tcPr>
          <w:p w14:paraId="5B26A471" w14:textId="77777777" w:rsidR="002A4CA7" w:rsidRPr="00A33C9A" w:rsidRDefault="002A4CA7" w:rsidP="002A4CA7">
            <w:pPr>
              <w:spacing w:after="0"/>
              <w:rPr>
                <w:rFonts w:ascii="Times New Roman" w:hAnsi="Times New Roman"/>
                <w:sz w:val="20"/>
                <w:szCs w:val="20"/>
              </w:rPr>
            </w:pPr>
          </w:p>
        </w:tc>
      </w:tr>
      <w:tr w:rsidR="002A4CA7" w:rsidRPr="00A33C9A" w14:paraId="4AEC7BC3" w14:textId="77777777" w:rsidTr="00376E25">
        <w:trPr>
          <w:trHeight w:val="624"/>
        </w:trPr>
        <w:tc>
          <w:tcPr>
            <w:tcW w:w="881" w:type="dxa"/>
            <w:vMerge/>
            <w:tcBorders>
              <w:bottom w:val="single" w:sz="4" w:space="0" w:color="000000"/>
            </w:tcBorders>
            <w:shd w:val="clear" w:color="auto" w:fill="auto"/>
            <w:vAlign w:val="center"/>
          </w:tcPr>
          <w:p w14:paraId="55D0805A" w14:textId="77777777" w:rsidR="002A4CA7" w:rsidRPr="00A33C9A" w:rsidRDefault="002A4CA7" w:rsidP="002A4CA7">
            <w:pPr>
              <w:spacing w:after="0"/>
              <w:rPr>
                <w:rFonts w:ascii="Times New Roman" w:hAnsi="Times New Roman"/>
                <w:b/>
                <w:sz w:val="20"/>
                <w:szCs w:val="20"/>
              </w:rPr>
            </w:pPr>
          </w:p>
        </w:tc>
        <w:tc>
          <w:tcPr>
            <w:tcW w:w="2483" w:type="dxa"/>
            <w:vMerge/>
            <w:shd w:val="clear" w:color="auto" w:fill="auto"/>
            <w:vAlign w:val="center"/>
          </w:tcPr>
          <w:p w14:paraId="3AD8DF14" w14:textId="77777777" w:rsidR="002A4CA7" w:rsidRPr="00A33C9A" w:rsidRDefault="002A4CA7" w:rsidP="002A4CA7">
            <w:pPr>
              <w:spacing w:after="0"/>
              <w:rPr>
                <w:rFonts w:ascii="Times New Roman" w:hAnsi="Times New Roman"/>
                <w:b/>
                <w:sz w:val="20"/>
                <w:szCs w:val="20"/>
              </w:rPr>
            </w:pPr>
          </w:p>
        </w:tc>
        <w:tc>
          <w:tcPr>
            <w:tcW w:w="739" w:type="dxa"/>
            <w:tcBorders>
              <w:bottom w:val="single" w:sz="4" w:space="0" w:color="auto"/>
            </w:tcBorders>
            <w:shd w:val="clear" w:color="auto" w:fill="auto"/>
            <w:vAlign w:val="center"/>
          </w:tcPr>
          <w:p w14:paraId="2CF2C8B3" w14:textId="77777777" w:rsidR="002A4CA7" w:rsidRPr="00A33C9A" w:rsidRDefault="002A4CA7" w:rsidP="00D872C9">
            <w:pPr>
              <w:spacing w:after="0" w:line="240" w:lineRule="auto"/>
              <w:jc w:val="center"/>
              <w:rPr>
                <w:rStyle w:val="tBasStyle"/>
                <w:rFonts w:eastAsia="Arial"/>
                <w:sz w:val="20"/>
                <w:szCs w:val="20"/>
              </w:rPr>
            </w:pPr>
            <w:r w:rsidRPr="00A33C9A">
              <w:rPr>
                <w:rStyle w:val="tBasStyle"/>
                <w:rFonts w:eastAsia="Arial"/>
                <w:sz w:val="20"/>
                <w:szCs w:val="20"/>
              </w:rPr>
              <w:t>A.1.3</w:t>
            </w:r>
          </w:p>
        </w:tc>
        <w:tc>
          <w:tcPr>
            <w:tcW w:w="6397" w:type="dxa"/>
            <w:tcBorders>
              <w:bottom w:val="single" w:sz="4" w:space="0" w:color="auto"/>
            </w:tcBorders>
            <w:shd w:val="clear" w:color="auto" w:fill="auto"/>
            <w:vAlign w:val="center"/>
          </w:tcPr>
          <w:p w14:paraId="790A4AF9" w14:textId="141DCB32" w:rsidR="002A4CA7" w:rsidRPr="00A33C9A" w:rsidRDefault="00E91EED" w:rsidP="00D872C9">
            <w:pPr>
              <w:spacing w:after="0" w:line="240" w:lineRule="auto"/>
              <w:contextualSpacing/>
              <w:jc w:val="both"/>
              <w:rPr>
                <w:rFonts w:ascii="Times New Roman" w:hAnsi="Times New Roman"/>
                <w:sz w:val="20"/>
                <w:szCs w:val="20"/>
              </w:rPr>
            </w:pPr>
            <w:r w:rsidRPr="00CD6C39">
              <w:rPr>
                <w:rFonts w:ascii="Times New Roman" w:hAnsi="Times New Roman"/>
                <w:sz w:val="20"/>
                <w:szCs w:val="20"/>
              </w:rPr>
              <w:t xml:space="preserve">Çalışma ortamında iş süreçlerine göre </w:t>
            </w:r>
            <w:proofErr w:type="spellStart"/>
            <w:r w:rsidRPr="00CD6C39">
              <w:rPr>
                <w:rFonts w:ascii="Times New Roman" w:hAnsi="Times New Roman"/>
                <w:sz w:val="20"/>
                <w:szCs w:val="20"/>
              </w:rPr>
              <w:t>KKD’leri</w:t>
            </w:r>
            <w:proofErr w:type="spellEnd"/>
            <w:r w:rsidRPr="00CD6C39">
              <w:rPr>
                <w:rFonts w:ascii="Times New Roman" w:hAnsi="Times New Roman"/>
                <w:sz w:val="20"/>
                <w:szCs w:val="20"/>
              </w:rPr>
              <w:t xml:space="preserve"> talimatlarına uygun</w:t>
            </w:r>
            <w:r w:rsidR="00AD5A99" w:rsidRPr="00CD6C39">
              <w:rPr>
                <w:rFonts w:ascii="Times New Roman" w:hAnsi="Times New Roman"/>
                <w:sz w:val="20"/>
                <w:szCs w:val="20"/>
              </w:rPr>
              <w:t xml:space="preserve"> </w:t>
            </w:r>
            <w:r w:rsidRPr="00CD6C39">
              <w:rPr>
                <w:rFonts w:ascii="Times New Roman" w:hAnsi="Times New Roman"/>
                <w:sz w:val="20"/>
                <w:szCs w:val="20"/>
              </w:rPr>
              <w:t>kullanarak çalışır.</w:t>
            </w:r>
          </w:p>
        </w:tc>
        <w:tc>
          <w:tcPr>
            <w:tcW w:w="4569" w:type="dxa"/>
            <w:vMerge/>
            <w:shd w:val="clear" w:color="auto" w:fill="auto"/>
          </w:tcPr>
          <w:p w14:paraId="1AEB2B65" w14:textId="77777777" w:rsidR="002A4CA7" w:rsidRPr="00A33C9A" w:rsidRDefault="002A4CA7" w:rsidP="002A4CA7">
            <w:pPr>
              <w:spacing w:after="0"/>
              <w:rPr>
                <w:rFonts w:ascii="Times New Roman" w:hAnsi="Times New Roman"/>
                <w:sz w:val="20"/>
                <w:szCs w:val="20"/>
              </w:rPr>
            </w:pPr>
          </w:p>
        </w:tc>
      </w:tr>
      <w:tr w:rsidR="002A4CA7" w:rsidRPr="00A33C9A" w14:paraId="11E2C751" w14:textId="77777777" w:rsidTr="00376E25">
        <w:trPr>
          <w:trHeight w:val="624"/>
        </w:trPr>
        <w:tc>
          <w:tcPr>
            <w:tcW w:w="881" w:type="dxa"/>
            <w:vMerge/>
            <w:tcBorders>
              <w:bottom w:val="single" w:sz="4" w:space="0" w:color="000000"/>
            </w:tcBorders>
            <w:shd w:val="clear" w:color="auto" w:fill="auto"/>
            <w:vAlign w:val="center"/>
          </w:tcPr>
          <w:p w14:paraId="6D54B8E9" w14:textId="77777777" w:rsidR="002A4CA7" w:rsidRPr="00A33C9A" w:rsidRDefault="002A4CA7" w:rsidP="002A4CA7">
            <w:pPr>
              <w:spacing w:after="0"/>
              <w:rPr>
                <w:rFonts w:ascii="Times New Roman" w:hAnsi="Times New Roman"/>
                <w:b/>
                <w:sz w:val="20"/>
                <w:szCs w:val="20"/>
              </w:rPr>
            </w:pPr>
          </w:p>
        </w:tc>
        <w:tc>
          <w:tcPr>
            <w:tcW w:w="2483" w:type="dxa"/>
            <w:vMerge/>
            <w:shd w:val="clear" w:color="auto" w:fill="auto"/>
            <w:vAlign w:val="center"/>
          </w:tcPr>
          <w:p w14:paraId="6646B103" w14:textId="77777777" w:rsidR="002A4CA7" w:rsidRPr="00A33C9A" w:rsidRDefault="002A4CA7" w:rsidP="002A4CA7">
            <w:pPr>
              <w:spacing w:after="0"/>
              <w:rPr>
                <w:rFonts w:ascii="Times New Roman" w:hAnsi="Times New Roman"/>
                <w:b/>
                <w:sz w:val="20"/>
                <w:szCs w:val="20"/>
              </w:rPr>
            </w:pPr>
          </w:p>
        </w:tc>
        <w:tc>
          <w:tcPr>
            <w:tcW w:w="739" w:type="dxa"/>
            <w:tcBorders>
              <w:bottom w:val="single" w:sz="4" w:space="0" w:color="auto"/>
            </w:tcBorders>
            <w:shd w:val="clear" w:color="auto" w:fill="auto"/>
            <w:vAlign w:val="center"/>
          </w:tcPr>
          <w:p w14:paraId="4101AF5C" w14:textId="77777777" w:rsidR="002A4CA7" w:rsidRPr="00A33C9A" w:rsidRDefault="002A4CA7" w:rsidP="00D872C9">
            <w:pPr>
              <w:spacing w:after="0" w:line="240" w:lineRule="auto"/>
              <w:jc w:val="center"/>
              <w:rPr>
                <w:rStyle w:val="tBasStyle"/>
                <w:rFonts w:eastAsia="Arial"/>
                <w:sz w:val="20"/>
                <w:szCs w:val="20"/>
              </w:rPr>
            </w:pPr>
            <w:r w:rsidRPr="00A33C9A">
              <w:rPr>
                <w:rStyle w:val="tBasStyle"/>
                <w:rFonts w:eastAsia="Arial"/>
                <w:sz w:val="20"/>
                <w:szCs w:val="20"/>
              </w:rPr>
              <w:t>A.1.4</w:t>
            </w:r>
          </w:p>
        </w:tc>
        <w:tc>
          <w:tcPr>
            <w:tcW w:w="6397" w:type="dxa"/>
            <w:tcBorders>
              <w:bottom w:val="single" w:sz="4" w:space="0" w:color="auto"/>
            </w:tcBorders>
            <w:shd w:val="clear" w:color="auto" w:fill="auto"/>
            <w:vAlign w:val="center"/>
          </w:tcPr>
          <w:p w14:paraId="78B12C24" w14:textId="1CA6078C" w:rsidR="002A4CA7" w:rsidRPr="00A33C9A" w:rsidRDefault="00E91EED" w:rsidP="00D872C9">
            <w:pPr>
              <w:spacing w:after="0" w:line="240" w:lineRule="auto"/>
              <w:contextualSpacing/>
              <w:jc w:val="both"/>
              <w:rPr>
                <w:rFonts w:ascii="Times New Roman" w:hAnsi="Times New Roman"/>
                <w:sz w:val="20"/>
                <w:szCs w:val="20"/>
              </w:rPr>
            </w:pPr>
            <w:r w:rsidRPr="00CD6C39">
              <w:rPr>
                <w:rFonts w:ascii="Times New Roman" w:hAnsi="Times New Roman"/>
                <w:sz w:val="20"/>
                <w:szCs w:val="20"/>
              </w:rPr>
              <w:t>Kendisini ve çevresini etkileyeceğini gözlemlediği tehlike, risk ve ramak kala olayları yazılı ve/veya sözlü olarak ilgililer ile paylaşır.</w:t>
            </w:r>
          </w:p>
        </w:tc>
        <w:tc>
          <w:tcPr>
            <w:tcW w:w="4569" w:type="dxa"/>
            <w:vMerge/>
            <w:shd w:val="clear" w:color="auto" w:fill="auto"/>
          </w:tcPr>
          <w:p w14:paraId="3FF76B79" w14:textId="77777777" w:rsidR="002A4CA7" w:rsidRPr="00A33C9A" w:rsidRDefault="002A4CA7" w:rsidP="002A4CA7">
            <w:pPr>
              <w:spacing w:after="0"/>
              <w:rPr>
                <w:rFonts w:ascii="Times New Roman" w:hAnsi="Times New Roman"/>
                <w:sz w:val="20"/>
                <w:szCs w:val="20"/>
              </w:rPr>
            </w:pPr>
          </w:p>
        </w:tc>
      </w:tr>
      <w:tr w:rsidR="002A4CA7" w:rsidRPr="00A33C9A" w14:paraId="77ABDDE0" w14:textId="77777777" w:rsidTr="00376E25">
        <w:trPr>
          <w:trHeight w:val="624"/>
        </w:trPr>
        <w:tc>
          <w:tcPr>
            <w:tcW w:w="881" w:type="dxa"/>
            <w:vMerge/>
            <w:tcBorders>
              <w:bottom w:val="single" w:sz="4" w:space="0" w:color="000000"/>
            </w:tcBorders>
            <w:shd w:val="clear" w:color="auto" w:fill="auto"/>
            <w:vAlign w:val="center"/>
          </w:tcPr>
          <w:p w14:paraId="44053768" w14:textId="77777777" w:rsidR="002A4CA7" w:rsidRPr="00A33C9A" w:rsidRDefault="002A4CA7" w:rsidP="002A4CA7">
            <w:pPr>
              <w:spacing w:after="0"/>
              <w:rPr>
                <w:rFonts w:ascii="Times New Roman" w:hAnsi="Times New Roman"/>
                <w:b/>
                <w:sz w:val="20"/>
                <w:szCs w:val="20"/>
              </w:rPr>
            </w:pPr>
          </w:p>
        </w:tc>
        <w:tc>
          <w:tcPr>
            <w:tcW w:w="2483" w:type="dxa"/>
            <w:vMerge/>
            <w:shd w:val="clear" w:color="auto" w:fill="auto"/>
            <w:vAlign w:val="center"/>
          </w:tcPr>
          <w:p w14:paraId="172B677A" w14:textId="77777777" w:rsidR="002A4CA7" w:rsidRPr="00A33C9A" w:rsidRDefault="002A4CA7" w:rsidP="002A4CA7">
            <w:pPr>
              <w:spacing w:after="0"/>
              <w:rPr>
                <w:rFonts w:ascii="Times New Roman" w:hAnsi="Times New Roman"/>
                <w:b/>
                <w:sz w:val="20"/>
                <w:szCs w:val="20"/>
              </w:rPr>
            </w:pPr>
          </w:p>
        </w:tc>
        <w:tc>
          <w:tcPr>
            <w:tcW w:w="739" w:type="dxa"/>
            <w:tcBorders>
              <w:bottom w:val="single" w:sz="4" w:space="0" w:color="auto"/>
            </w:tcBorders>
            <w:shd w:val="clear" w:color="auto" w:fill="auto"/>
            <w:vAlign w:val="center"/>
          </w:tcPr>
          <w:p w14:paraId="772D6CDD" w14:textId="77777777" w:rsidR="002A4CA7" w:rsidRPr="00A33C9A" w:rsidRDefault="002A4CA7" w:rsidP="00D872C9">
            <w:pPr>
              <w:spacing w:after="0" w:line="240" w:lineRule="auto"/>
              <w:jc w:val="center"/>
              <w:rPr>
                <w:rStyle w:val="tBasStyle"/>
                <w:rFonts w:eastAsia="Arial"/>
                <w:sz w:val="20"/>
                <w:szCs w:val="20"/>
              </w:rPr>
            </w:pPr>
            <w:r w:rsidRPr="00A33C9A">
              <w:rPr>
                <w:rStyle w:val="tBasStyle"/>
                <w:rFonts w:eastAsia="Arial"/>
                <w:sz w:val="20"/>
                <w:szCs w:val="20"/>
              </w:rPr>
              <w:t>A.1.5</w:t>
            </w:r>
          </w:p>
        </w:tc>
        <w:tc>
          <w:tcPr>
            <w:tcW w:w="6397" w:type="dxa"/>
            <w:tcBorders>
              <w:bottom w:val="single" w:sz="4" w:space="0" w:color="auto"/>
            </w:tcBorders>
            <w:shd w:val="clear" w:color="auto" w:fill="auto"/>
            <w:vAlign w:val="center"/>
          </w:tcPr>
          <w:p w14:paraId="24B6474F" w14:textId="573FBCE6" w:rsidR="002A4CA7" w:rsidRPr="00A33C9A" w:rsidRDefault="00E91EED" w:rsidP="00D872C9">
            <w:pPr>
              <w:spacing w:after="0" w:line="240" w:lineRule="auto"/>
              <w:contextualSpacing/>
              <w:jc w:val="both"/>
              <w:rPr>
                <w:rFonts w:ascii="Times New Roman" w:hAnsi="Times New Roman"/>
                <w:sz w:val="20"/>
                <w:szCs w:val="20"/>
              </w:rPr>
            </w:pPr>
            <w:r w:rsidRPr="00CD6C39">
              <w:rPr>
                <w:rFonts w:ascii="Times New Roman" w:hAnsi="Times New Roman"/>
                <w:sz w:val="20"/>
                <w:szCs w:val="20"/>
              </w:rPr>
              <w:t>Risk değerlendirmesi çalışmalarında gözlem ve görüşlerini risk değerlendirmesi ekibine iletir.</w:t>
            </w:r>
          </w:p>
        </w:tc>
        <w:tc>
          <w:tcPr>
            <w:tcW w:w="4569" w:type="dxa"/>
            <w:vMerge/>
            <w:shd w:val="clear" w:color="auto" w:fill="auto"/>
          </w:tcPr>
          <w:p w14:paraId="7FDA6043" w14:textId="77777777" w:rsidR="002A4CA7" w:rsidRPr="00A33C9A" w:rsidRDefault="002A4CA7" w:rsidP="002A4CA7">
            <w:pPr>
              <w:spacing w:after="0"/>
              <w:rPr>
                <w:rFonts w:ascii="Times New Roman" w:hAnsi="Times New Roman"/>
                <w:sz w:val="20"/>
                <w:szCs w:val="20"/>
              </w:rPr>
            </w:pPr>
          </w:p>
        </w:tc>
      </w:tr>
      <w:tr w:rsidR="002A4CA7" w:rsidRPr="00A33C9A" w14:paraId="7F2242C4" w14:textId="77777777" w:rsidTr="00376E25">
        <w:trPr>
          <w:trHeight w:val="624"/>
        </w:trPr>
        <w:tc>
          <w:tcPr>
            <w:tcW w:w="881" w:type="dxa"/>
            <w:vMerge/>
            <w:tcBorders>
              <w:bottom w:val="single" w:sz="4" w:space="0" w:color="000000"/>
            </w:tcBorders>
            <w:shd w:val="clear" w:color="auto" w:fill="auto"/>
            <w:vAlign w:val="center"/>
          </w:tcPr>
          <w:p w14:paraId="176BDE2D" w14:textId="77777777" w:rsidR="002A4CA7" w:rsidRPr="00A33C9A" w:rsidRDefault="002A4CA7" w:rsidP="002A4CA7">
            <w:pPr>
              <w:spacing w:after="0"/>
              <w:rPr>
                <w:rFonts w:ascii="Times New Roman" w:hAnsi="Times New Roman"/>
                <w:b/>
                <w:sz w:val="20"/>
                <w:szCs w:val="20"/>
              </w:rPr>
            </w:pPr>
          </w:p>
        </w:tc>
        <w:tc>
          <w:tcPr>
            <w:tcW w:w="2483" w:type="dxa"/>
            <w:vMerge/>
            <w:shd w:val="clear" w:color="auto" w:fill="auto"/>
            <w:vAlign w:val="center"/>
          </w:tcPr>
          <w:p w14:paraId="20372B4F" w14:textId="77777777" w:rsidR="002A4CA7" w:rsidRPr="00A33C9A" w:rsidRDefault="002A4CA7" w:rsidP="002A4CA7">
            <w:pPr>
              <w:spacing w:after="0"/>
              <w:rPr>
                <w:rFonts w:ascii="Times New Roman" w:hAnsi="Times New Roman"/>
                <w:b/>
                <w:sz w:val="20"/>
                <w:szCs w:val="20"/>
              </w:rPr>
            </w:pPr>
          </w:p>
        </w:tc>
        <w:tc>
          <w:tcPr>
            <w:tcW w:w="739" w:type="dxa"/>
            <w:tcBorders>
              <w:bottom w:val="single" w:sz="4" w:space="0" w:color="auto"/>
            </w:tcBorders>
            <w:shd w:val="clear" w:color="auto" w:fill="auto"/>
            <w:vAlign w:val="center"/>
          </w:tcPr>
          <w:p w14:paraId="7F8529B2" w14:textId="77777777" w:rsidR="002A4CA7" w:rsidRPr="00A33C9A" w:rsidRDefault="002A4CA7" w:rsidP="00D872C9">
            <w:pPr>
              <w:spacing w:after="0" w:line="240" w:lineRule="auto"/>
              <w:jc w:val="center"/>
              <w:rPr>
                <w:rStyle w:val="tBasStyle"/>
                <w:rFonts w:eastAsia="Arial"/>
                <w:sz w:val="20"/>
                <w:szCs w:val="20"/>
              </w:rPr>
            </w:pPr>
            <w:r w:rsidRPr="00A33C9A">
              <w:rPr>
                <w:rStyle w:val="tBasStyle"/>
                <w:rFonts w:eastAsia="Arial"/>
                <w:sz w:val="20"/>
                <w:szCs w:val="20"/>
              </w:rPr>
              <w:t>A.1.6</w:t>
            </w:r>
          </w:p>
        </w:tc>
        <w:tc>
          <w:tcPr>
            <w:tcW w:w="6397" w:type="dxa"/>
            <w:tcBorders>
              <w:bottom w:val="single" w:sz="4" w:space="0" w:color="auto"/>
            </w:tcBorders>
            <w:shd w:val="clear" w:color="auto" w:fill="auto"/>
            <w:vAlign w:val="center"/>
          </w:tcPr>
          <w:p w14:paraId="329D941E" w14:textId="45A211AC" w:rsidR="002A4CA7" w:rsidRPr="00A33C9A" w:rsidRDefault="00E91EED" w:rsidP="00D872C9">
            <w:pPr>
              <w:spacing w:after="0" w:line="240" w:lineRule="auto"/>
              <w:contextualSpacing/>
              <w:jc w:val="both"/>
              <w:rPr>
                <w:rFonts w:ascii="Times New Roman" w:hAnsi="Times New Roman"/>
                <w:sz w:val="20"/>
                <w:szCs w:val="20"/>
              </w:rPr>
            </w:pPr>
            <w:r w:rsidRPr="00CD6C39">
              <w:rPr>
                <w:rFonts w:ascii="Times New Roman" w:hAnsi="Times New Roman"/>
                <w:sz w:val="20"/>
                <w:szCs w:val="20"/>
              </w:rPr>
              <w:t>Yetkili olduğu makinelerin bakımları ile periyodik muayenelerini takip eder.</w:t>
            </w:r>
          </w:p>
        </w:tc>
        <w:tc>
          <w:tcPr>
            <w:tcW w:w="4569" w:type="dxa"/>
            <w:vMerge/>
            <w:shd w:val="clear" w:color="auto" w:fill="auto"/>
          </w:tcPr>
          <w:p w14:paraId="6247FF83" w14:textId="77777777" w:rsidR="002A4CA7" w:rsidRPr="00A33C9A" w:rsidRDefault="002A4CA7" w:rsidP="002A4CA7">
            <w:pPr>
              <w:spacing w:after="0"/>
              <w:rPr>
                <w:rFonts w:ascii="Times New Roman" w:hAnsi="Times New Roman"/>
                <w:sz w:val="20"/>
                <w:szCs w:val="20"/>
              </w:rPr>
            </w:pPr>
          </w:p>
        </w:tc>
      </w:tr>
      <w:tr w:rsidR="002A4CA7" w:rsidRPr="00A33C9A" w14:paraId="7AFB2336" w14:textId="77777777" w:rsidTr="00376E25">
        <w:trPr>
          <w:trHeight w:val="624"/>
        </w:trPr>
        <w:tc>
          <w:tcPr>
            <w:tcW w:w="881" w:type="dxa"/>
            <w:vMerge/>
            <w:tcBorders>
              <w:bottom w:val="single" w:sz="4" w:space="0" w:color="000000"/>
            </w:tcBorders>
            <w:shd w:val="clear" w:color="auto" w:fill="auto"/>
            <w:vAlign w:val="center"/>
          </w:tcPr>
          <w:p w14:paraId="606854E8" w14:textId="77777777" w:rsidR="002A4CA7" w:rsidRPr="00A33C9A" w:rsidRDefault="002A4CA7" w:rsidP="002A4CA7">
            <w:pPr>
              <w:spacing w:after="0"/>
              <w:rPr>
                <w:rFonts w:ascii="Times New Roman" w:hAnsi="Times New Roman"/>
                <w:b/>
                <w:sz w:val="20"/>
                <w:szCs w:val="20"/>
              </w:rPr>
            </w:pPr>
          </w:p>
        </w:tc>
        <w:tc>
          <w:tcPr>
            <w:tcW w:w="2483" w:type="dxa"/>
            <w:vMerge/>
            <w:shd w:val="clear" w:color="auto" w:fill="auto"/>
            <w:vAlign w:val="center"/>
          </w:tcPr>
          <w:p w14:paraId="1D8E444A" w14:textId="77777777" w:rsidR="002A4CA7" w:rsidRPr="00A33C9A" w:rsidRDefault="002A4CA7" w:rsidP="002A4CA7">
            <w:pPr>
              <w:spacing w:after="0"/>
              <w:rPr>
                <w:rFonts w:ascii="Times New Roman" w:hAnsi="Times New Roman"/>
                <w:b/>
                <w:sz w:val="20"/>
                <w:szCs w:val="20"/>
              </w:rPr>
            </w:pPr>
          </w:p>
        </w:tc>
        <w:tc>
          <w:tcPr>
            <w:tcW w:w="739" w:type="dxa"/>
            <w:tcBorders>
              <w:bottom w:val="single" w:sz="4" w:space="0" w:color="auto"/>
            </w:tcBorders>
            <w:shd w:val="clear" w:color="auto" w:fill="auto"/>
            <w:vAlign w:val="center"/>
          </w:tcPr>
          <w:p w14:paraId="75DE95F5" w14:textId="77777777" w:rsidR="002A4CA7" w:rsidRPr="00A33C9A" w:rsidRDefault="002A4CA7" w:rsidP="00D872C9">
            <w:pPr>
              <w:spacing w:after="0" w:line="240" w:lineRule="auto"/>
              <w:jc w:val="center"/>
              <w:rPr>
                <w:rStyle w:val="tBasStyle"/>
                <w:rFonts w:eastAsia="Arial"/>
                <w:sz w:val="20"/>
                <w:szCs w:val="20"/>
              </w:rPr>
            </w:pPr>
            <w:r w:rsidRPr="00A33C9A">
              <w:rPr>
                <w:rStyle w:val="tBasStyle"/>
                <w:rFonts w:eastAsia="Arial"/>
                <w:sz w:val="20"/>
                <w:szCs w:val="20"/>
              </w:rPr>
              <w:t>A.1.7</w:t>
            </w:r>
          </w:p>
        </w:tc>
        <w:tc>
          <w:tcPr>
            <w:tcW w:w="6397" w:type="dxa"/>
            <w:tcBorders>
              <w:bottom w:val="single" w:sz="4" w:space="0" w:color="auto"/>
            </w:tcBorders>
            <w:shd w:val="clear" w:color="auto" w:fill="auto"/>
            <w:vAlign w:val="center"/>
          </w:tcPr>
          <w:p w14:paraId="772BD85A" w14:textId="11D9C50F" w:rsidR="002A4CA7" w:rsidRPr="00A33C9A" w:rsidRDefault="00E91EED" w:rsidP="00D872C9">
            <w:pPr>
              <w:spacing w:after="0" w:line="240" w:lineRule="auto"/>
              <w:contextualSpacing/>
              <w:jc w:val="both"/>
              <w:rPr>
                <w:rFonts w:ascii="Times New Roman" w:hAnsi="Times New Roman"/>
                <w:sz w:val="20"/>
                <w:szCs w:val="20"/>
              </w:rPr>
            </w:pPr>
            <w:r w:rsidRPr="00CD6C39">
              <w:rPr>
                <w:rFonts w:ascii="Times New Roman" w:hAnsi="Times New Roman"/>
                <w:sz w:val="20"/>
                <w:szCs w:val="20"/>
              </w:rPr>
              <w:t>Acil durum planında belirtilen hususlar dâhilinde alınan önleyici ve sınırlandırıcı tedbirlere uyarak çalışır.</w:t>
            </w:r>
          </w:p>
        </w:tc>
        <w:tc>
          <w:tcPr>
            <w:tcW w:w="4569" w:type="dxa"/>
            <w:vMerge/>
            <w:shd w:val="clear" w:color="auto" w:fill="auto"/>
          </w:tcPr>
          <w:p w14:paraId="6817FABD" w14:textId="77777777" w:rsidR="002A4CA7" w:rsidRPr="00A33C9A" w:rsidRDefault="002A4CA7" w:rsidP="002A4CA7">
            <w:pPr>
              <w:spacing w:after="0"/>
              <w:rPr>
                <w:rFonts w:ascii="Times New Roman" w:hAnsi="Times New Roman"/>
                <w:sz w:val="20"/>
                <w:szCs w:val="20"/>
              </w:rPr>
            </w:pPr>
          </w:p>
        </w:tc>
      </w:tr>
      <w:tr w:rsidR="002A4CA7" w:rsidRPr="00A33C9A" w14:paraId="6B55AE6D" w14:textId="77777777" w:rsidTr="00376E25">
        <w:trPr>
          <w:trHeight w:val="868"/>
        </w:trPr>
        <w:tc>
          <w:tcPr>
            <w:tcW w:w="881" w:type="dxa"/>
            <w:vMerge/>
            <w:tcBorders>
              <w:bottom w:val="single" w:sz="4" w:space="0" w:color="000000"/>
            </w:tcBorders>
            <w:shd w:val="clear" w:color="auto" w:fill="auto"/>
            <w:vAlign w:val="center"/>
          </w:tcPr>
          <w:p w14:paraId="0F82C6CE" w14:textId="77777777" w:rsidR="002A4CA7" w:rsidRPr="00A33C9A" w:rsidRDefault="002A4CA7" w:rsidP="002A4CA7">
            <w:pPr>
              <w:spacing w:after="0"/>
              <w:rPr>
                <w:rFonts w:ascii="Times New Roman" w:hAnsi="Times New Roman"/>
                <w:b/>
                <w:sz w:val="20"/>
                <w:szCs w:val="20"/>
              </w:rPr>
            </w:pPr>
          </w:p>
        </w:tc>
        <w:tc>
          <w:tcPr>
            <w:tcW w:w="2483" w:type="dxa"/>
            <w:vMerge/>
            <w:shd w:val="clear" w:color="auto" w:fill="auto"/>
            <w:vAlign w:val="center"/>
          </w:tcPr>
          <w:p w14:paraId="27118DCD" w14:textId="77777777" w:rsidR="002A4CA7" w:rsidRPr="00A33C9A" w:rsidRDefault="002A4CA7" w:rsidP="002A4CA7">
            <w:pPr>
              <w:spacing w:after="0"/>
              <w:rPr>
                <w:rFonts w:ascii="Times New Roman" w:hAnsi="Times New Roman"/>
                <w:b/>
                <w:sz w:val="20"/>
                <w:szCs w:val="20"/>
              </w:rPr>
            </w:pPr>
          </w:p>
        </w:tc>
        <w:tc>
          <w:tcPr>
            <w:tcW w:w="739" w:type="dxa"/>
            <w:tcBorders>
              <w:bottom w:val="single" w:sz="4" w:space="0" w:color="auto"/>
            </w:tcBorders>
            <w:shd w:val="clear" w:color="auto" w:fill="auto"/>
            <w:vAlign w:val="center"/>
          </w:tcPr>
          <w:p w14:paraId="6779B774" w14:textId="77777777" w:rsidR="002A4CA7" w:rsidRPr="00A33C9A" w:rsidRDefault="002A4CA7" w:rsidP="00D872C9">
            <w:pPr>
              <w:spacing w:after="0" w:line="240" w:lineRule="auto"/>
              <w:jc w:val="center"/>
              <w:rPr>
                <w:rStyle w:val="tBasStyle"/>
                <w:rFonts w:eastAsia="Arial"/>
                <w:sz w:val="20"/>
                <w:szCs w:val="20"/>
              </w:rPr>
            </w:pPr>
            <w:r w:rsidRPr="00A33C9A">
              <w:rPr>
                <w:rStyle w:val="tBasStyle"/>
                <w:rFonts w:eastAsia="Arial"/>
                <w:sz w:val="20"/>
                <w:szCs w:val="20"/>
              </w:rPr>
              <w:t>A.1.8</w:t>
            </w:r>
          </w:p>
        </w:tc>
        <w:tc>
          <w:tcPr>
            <w:tcW w:w="6397" w:type="dxa"/>
            <w:tcBorders>
              <w:bottom w:val="single" w:sz="4" w:space="0" w:color="auto"/>
            </w:tcBorders>
            <w:shd w:val="clear" w:color="auto" w:fill="auto"/>
            <w:vAlign w:val="center"/>
          </w:tcPr>
          <w:p w14:paraId="437FD001" w14:textId="7578D42E" w:rsidR="002A4CA7" w:rsidRPr="00A33C9A" w:rsidRDefault="00E91EED" w:rsidP="00D872C9">
            <w:pPr>
              <w:spacing w:after="0" w:line="240" w:lineRule="auto"/>
              <w:jc w:val="both"/>
              <w:rPr>
                <w:rFonts w:ascii="Times New Roman" w:hAnsi="Times New Roman"/>
                <w:color w:val="000000"/>
                <w:sz w:val="20"/>
                <w:szCs w:val="20"/>
                <w:lang w:eastAsia="tr-TR"/>
              </w:rPr>
            </w:pPr>
            <w:r w:rsidRPr="00CD6C39">
              <w:rPr>
                <w:rFonts w:ascii="Times New Roman" w:hAnsi="Times New Roman"/>
                <w:sz w:val="20"/>
                <w:szCs w:val="20"/>
              </w:rPr>
              <w:t>İşyerinde sağlık ve güvenlik ile ilgili karşılaştığı acil durumları ilgili kişilere iletir.</w:t>
            </w:r>
          </w:p>
        </w:tc>
        <w:tc>
          <w:tcPr>
            <w:tcW w:w="4569" w:type="dxa"/>
            <w:vMerge/>
            <w:shd w:val="clear" w:color="auto" w:fill="auto"/>
          </w:tcPr>
          <w:p w14:paraId="195BA1AA" w14:textId="77777777" w:rsidR="002A4CA7" w:rsidRPr="00A33C9A" w:rsidRDefault="002A4CA7" w:rsidP="002A4CA7">
            <w:pPr>
              <w:spacing w:after="0"/>
              <w:rPr>
                <w:rFonts w:ascii="Times New Roman" w:hAnsi="Times New Roman"/>
                <w:sz w:val="20"/>
                <w:szCs w:val="20"/>
              </w:rPr>
            </w:pPr>
          </w:p>
        </w:tc>
      </w:tr>
    </w:tbl>
    <w:p w14:paraId="51118A3A" w14:textId="77777777" w:rsidR="00252047" w:rsidRPr="00027F8E" w:rsidRDefault="00252047">
      <w:pPr>
        <w:spacing w:after="0" w:line="240" w:lineRule="auto"/>
        <w:rPr>
          <w:rFonts w:ascii="Times New Roman" w:hAnsi="Times New Roman"/>
          <w:lang w:eastAsia="tr-TR"/>
        </w:rPr>
      </w:pPr>
    </w:p>
    <w:p w14:paraId="0B8FB3B5" w14:textId="77777777" w:rsidR="005B6556" w:rsidRDefault="005B6556">
      <w:pPr>
        <w:spacing w:after="0" w:line="240" w:lineRule="auto"/>
        <w:rPr>
          <w:rFonts w:ascii="Times New Roman" w:hAnsi="Times New Roman"/>
          <w:lang w:eastAsia="tr-TR"/>
        </w:rPr>
        <w:sectPr w:rsidR="005B6556" w:rsidSect="00437FA1">
          <w:headerReference w:type="even" r:id="rId27"/>
          <w:headerReference w:type="default" r:id="rId28"/>
          <w:headerReference w:type="first" r:id="rId29"/>
          <w:footerReference w:type="first" r:id="rId30"/>
          <w:pgSz w:w="16838" w:h="11906" w:orient="landscape" w:code="9"/>
          <w:pgMar w:top="1276" w:right="567" w:bottom="1133" w:left="1418" w:header="568" w:footer="709" w:gutter="0"/>
          <w:cols w:space="708"/>
          <w:titlePg/>
          <w:docGrid w:linePitch="360"/>
        </w:sectPr>
      </w:pPr>
    </w:p>
    <w:p w14:paraId="28F0AC03" w14:textId="77777777" w:rsidR="005726E2" w:rsidRPr="00027F8E" w:rsidRDefault="005726E2">
      <w:pPr>
        <w:spacing w:after="0" w:line="240" w:lineRule="auto"/>
        <w:rPr>
          <w:rFonts w:ascii="Times New Roman" w:hAnsi="Times New Roman"/>
          <w:lang w:eastAsia="tr-TR"/>
        </w:rPr>
      </w:pPr>
    </w:p>
    <w:p w14:paraId="0DFE5E21" w14:textId="77777777" w:rsidR="00581A50" w:rsidRPr="00027F8E" w:rsidRDefault="00581A50">
      <w:pPr>
        <w:spacing w:after="0" w:line="240" w:lineRule="auto"/>
        <w:rPr>
          <w:rFonts w:ascii="Times New Roman" w:hAnsi="Times New Roman"/>
          <w:lang w:eastAsia="tr-TR"/>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71"/>
        <w:gridCol w:w="2446"/>
        <w:gridCol w:w="731"/>
        <w:gridCol w:w="6297"/>
        <w:gridCol w:w="4498"/>
      </w:tblGrid>
      <w:tr w:rsidR="00581A50" w:rsidRPr="00A33C9A" w14:paraId="60850FA1" w14:textId="77777777" w:rsidTr="00376E25">
        <w:trPr>
          <w:trHeight w:val="510"/>
        </w:trPr>
        <w:tc>
          <w:tcPr>
            <w:tcW w:w="871" w:type="dxa"/>
            <w:shd w:val="clear" w:color="auto" w:fill="BDD6EE"/>
            <w:vAlign w:val="center"/>
          </w:tcPr>
          <w:p w14:paraId="73E81917" w14:textId="77777777" w:rsidR="00581A50" w:rsidRPr="00A33C9A" w:rsidRDefault="00581A50" w:rsidP="000A2AC5">
            <w:pPr>
              <w:spacing w:after="0"/>
              <w:rPr>
                <w:rFonts w:ascii="Times New Roman" w:hAnsi="Times New Roman"/>
                <w:b/>
                <w:sz w:val="20"/>
                <w:szCs w:val="20"/>
              </w:rPr>
            </w:pPr>
            <w:r w:rsidRPr="00A33C9A">
              <w:rPr>
                <w:rFonts w:ascii="Times New Roman" w:hAnsi="Times New Roman"/>
                <w:b/>
                <w:sz w:val="20"/>
                <w:szCs w:val="20"/>
              </w:rPr>
              <w:t>Görev</w:t>
            </w:r>
          </w:p>
        </w:tc>
        <w:tc>
          <w:tcPr>
            <w:tcW w:w="13972" w:type="dxa"/>
            <w:gridSpan w:val="4"/>
            <w:shd w:val="clear" w:color="auto" w:fill="auto"/>
            <w:vAlign w:val="center"/>
          </w:tcPr>
          <w:p w14:paraId="2A177234" w14:textId="77777777" w:rsidR="00581A50" w:rsidRPr="00A33C9A" w:rsidRDefault="00581A50" w:rsidP="002C5899">
            <w:pPr>
              <w:pStyle w:val="ListeParagraf"/>
              <w:numPr>
                <w:ilvl w:val="0"/>
                <w:numId w:val="5"/>
              </w:numPr>
              <w:spacing w:after="0"/>
              <w:ind w:left="287" w:hanging="283"/>
              <w:rPr>
                <w:rFonts w:ascii="Times New Roman" w:hAnsi="Times New Roman"/>
                <w:b/>
                <w:sz w:val="20"/>
                <w:szCs w:val="20"/>
              </w:rPr>
            </w:pPr>
            <w:r w:rsidRPr="00A33C9A">
              <w:rPr>
                <w:rFonts w:ascii="Times New Roman" w:hAnsi="Times New Roman"/>
                <w:b/>
                <w:color w:val="000000"/>
                <w:sz w:val="20"/>
                <w:szCs w:val="20"/>
              </w:rPr>
              <w:t>İş yeri kalite, çevre ve iş sağlığı ve güvenliği kurallarını uygulamak</w:t>
            </w:r>
          </w:p>
        </w:tc>
      </w:tr>
      <w:tr w:rsidR="00581A50" w:rsidRPr="00A33C9A" w14:paraId="024F8AAB" w14:textId="77777777" w:rsidTr="00376E25">
        <w:trPr>
          <w:trHeight w:val="510"/>
        </w:trPr>
        <w:tc>
          <w:tcPr>
            <w:tcW w:w="3317" w:type="dxa"/>
            <w:gridSpan w:val="2"/>
            <w:shd w:val="clear" w:color="auto" w:fill="BDD6EE"/>
            <w:vAlign w:val="center"/>
          </w:tcPr>
          <w:p w14:paraId="6BB56C0D" w14:textId="77777777" w:rsidR="00581A50" w:rsidRPr="00A33C9A" w:rsidRDefault="00581A50" w:rsidP="000A2AC5">
            <w:pPr>
              <w:spacing w:after="0"/>
              <w:rPr>
                <w:rFonts w:ascii="Times New Roman" w:hAnsi="Times New Roman"/>
                <w:b/>
                <w:sz w:val="20"/>
                <w:szCs w:val="20"/>
              </w:rPr>
            </w:pPr>
            <w:r w:rsidRPr="00A33C9A">
              <w:rPr>
                <w:rFonts w:ascii="Times New Roman" w:hAnsi="Times New Roman"/>
                <w:b/>
                <w:sz w:val="20"/>
                <w:szCs w:val="20"/>
              </w:rPr>
              <w:t>İşlemler</w:t>
            </w:r>
          </w:p>
        </w:tc>
        <w:tc>
          <w:tcPr>
            <w:tcW w:w="7028" w:type="dxa"/>
            <w:gridSpan w:val="2"/>
            <w:shd w:val="clear" w:color="auto" w:fill="BDD6EE"/>
            <w:vAlign w:val="center"/>
          </w:tcPr>
          <w:p w14:paraId="29FF2363" w14:textId="77777777" w:rsidR="00581A50" w:rsidRPr="00A33C9A" w:rsidRDefault="00581A50" w:rsidP="000A2AC5">
            <w:pPr>
              <w:spacing w:after="0"/>
              <w:rPr>
                <w:rFonts w:ascii="Times New Roman" w:hAnsi="Times New Roman"/>
                <w:b/>
                <w:sz w:val="20"/>
                <w:szCs w:val="20"/>
              </w:rPr>
            </w:pPr>
            <w:r w:rsidRPr="00A33C9A">
              <w:rPr>
                <w:rFonts w:ascii="Times New Roman" w:hAnsi="Times New Roman"/>
                <w:b/>
                <w:sz w:val="20"/>
                <w:szCs w:val="20"/>
              </w:rPr>
              <w:t xml:space="preserve">Başarım Ölçütleri </w:t>
            </w:r>
          </w:p>
        </w:tc>
        <w:tc>
          <w:tcPr>
            <w:tcW w:w="4498" w:type="dxa"/>
            <w:vMerge w:val="restart"/>
            <w:shd w:val="clear" w:color="auto" w:fill="BDD6EE"/>
            <w:vAlign w:val="center"/>
          </w:tcPr>
          <w:p w14:paraId="3BFD5FC3" w14:textId="77777777" w:rsidR="00581A50" w:rsidRPr="008D5E29" w:rsidRDefault="00581A50" w:rsidP="000A2AC5">
            <w:pPr>
              <w:spacing w:after="0"/>
              <w:rPr>
                <w:rFonts w:ascii="Times New Roman" w:hAnsi="Times New Roman"/>
                <w:b/>
                <w:sz w:val="20"/>
                <w:szCs w:val="20"/>
              </w:rPr>
            </w:pPr>
            <w:r w:rsidRPr="008D5E29">
              <w:rPr>
                <w:rFonts w:ascii="Times New Roman" w:hAnsi="Times New Roman"/>
                <w:b/>
                <w:sz w:val="20"/>
                <w:szCs w:val="20"/>
              </w:rPr>
              <w:t>Mesleki Bilgi ve Uygulama Becerileri</w:t>
            </w:r>
          </w:p>
        </w:tc>
      </w:tr>
      <w:tr w:rsidR="00581A50" w:rsidRPr="00A33C9A" w14:paraId="4235DDC8" w14:textId="77777777" w:rsidTr="00376E25">
        <w:trPr>
          <w:trHeight w:val="510"/>
        </w:trPr>
        <w:tc>
          <w:tcPr>
            <w:tcW w:w="871" w:type="dxa"/>
            <w:shd w:val="clear" w:color="auto" w:fill="BDD6EE"/>
            <w:vAlign w:val="center"/>
          </w:tcPr>
          <w:p w14:paraId="408778E5" w14:textId="77777777" w:rsidR="00581A50" w:rsidRPr="00A33C9A" w:rsidRDefault="00581A50" w:rsidP="000A2AC5">
            <w:pPr>
              <w:spacing w:after="0"/>
              <w:rPr>
                <w:rFonts w:ascii="Times New Roman" w:hAnsi="Times New Roman"/>
                <w:b/>
                <w:sz w:val="20"/>
                <w:szCs w:val="20"/>
              </w:rPr>
            </w:pPr>
            <w:r w:rsidRPr="00A33C9A">
              <w:rPr>
                <w:rFonts w:ascii="Times New Roman" w:hAnsi="Times New Roman"/>
                <w:b/>
                <w:sz w:val="20"/>
                <w:szCs w:val="20"/>
              </w:rPr>
              <w:t>Kod</w:t>
            </w:r>
          </w:p>
        </w:tc>
        <w:tc>
          <w:tcPr>
            <w:tcW w:w="2446" w:type="dxa"/>
            <w:shd w:val="clear" w:color="auto" w:fill="BDD6EE"/>
            <w:vAlign w:val="center"/>
          </w:tcPr>
          <w:p w14:paraId="2835BA91" w14:textId="77777777" w:rsidR="00581A50" w:rsidRPr="00A33C9A" w:rsidRDefault="00581A50" w:rsidP="000A2AC5">
            <w:pPr>
              <w:spacing w:after="0"/>
              <w:rPr>
                <w:rFonts w:ascii="Times New Roman" w:hAnsi="Times New Roman"/>
                <w:b/>
                <w:sz w:val="20"/>
                <w:szCs w:val="20"/>
              </w:rPr>
            </w:pPr>
            <w:r w:rsidRPr="00A33C9A">
              <w:rPr>
                <w:rFonts w:ascii="Times New Roman" w:hAnsi="Times New Roman"/>
                <w:b/>
                <w:sz w:val="20"/>
                <w:szCs w:val="20"/>
              </w:rPr>
              <w:t>Açıklama</w:t>
            </w:r>
          </w:p>
        </w:tc>
        <w:tc>
          <w:tcPr>
            <w:tcW w:w="731" w:type="dxa"/>
            <w:shd w:val="clear" w:color="auto" w:fill="BDD6EE"/>
            <w:vAlign w:val="center"/>
          </w:tcPr>
          <w:p w14:paraId="30432132" w14:textId="77777777" w:rsidR="00581A50" w:rsidRPr="008D5E29" w:rsidRDefault="00581A50" w:rsidP="000A2AC5">
            <w:pPr>
              <w:spacing w:after="0"/>
              <w:rPr>
                <w:rFonts w:ascii="Times New Roman" w:hAnsi="Times New Roman"/>
                <w:b/>
                <w:sz w:val="20"/>
                <w:szCs w:val="20"/>
              </w:rPr>
            </w:pPr>
            <w:r w:rsidRPr="008D5E29">
              <w:rPr>
                <w:rFonts w:ascii="Times New Roman" w:hAnsi="Times New Roman"/>
                <w:b/>
                <w:sz w:val="20"/>
                <w:szCs w:val="20"/>
              </w:rPr>
              <w:t>Kod</w:t>
            </w:r>
          </w:p>
        </w:tc>
        <w:tc>
          <w:tcPr>
            <w:tcW w:w="6297" w:type="dxa"/>
            <w:shd w:val="clear" w:color="auto" w:fill="BDD6EE"/>
            <w:vAlign w:val="center"/>
          </w:tcPr>
          <w:p w14:paraId="1A5D50CF" w14:textId="77777777" w:rsidR="00581A50" w:rsidRPr="008D5E29" w:rsidRDefault="00581A50" w:rsidP="000A2AC5">
            <w:pPr>
              <w:spacing w:after="0"/>
              <w:rPr>
                <w:rFonts w:ascii="Times New Roman" w:hAnsi="Times New Roman"/>
                <w:b/>
                <w:sz w:val="20"/>
                <w:szCs w:val="20"/>
              </w:rPr>
            </w:pPr>
            <w:r w:rsidRPr="008D5E29">
              <w:rPr>
                <w:rFonts w:ascii="Times New Roman" w:hAnsi="Times New Roman"/>
                <w:b/>
                <w:sz w:val="20"/>
                <w:szCs w:val="20"/>
              </w:rPr>
              <w:t>Açıklama</w:t>
            </w:r>
          </w:p>
        </w:tc>
        <w:tc>
          <w:tcPr>
            <w:tcW w:w="4498" w:type="dxa"/>
            <w:vMerge/>
            <w:shd w:val="clear" w:color="auto" w:fill="BDD6EE"/>
          </w:tcPr>
          <w:p w14:paraId="08F1E048" w14:textId="77777777" w:rsidR="00581A50" w:rsidRPr="00A33C9A" w:rsidRDefault="00581A50" w:rsidP="000A2AC5">
            <w:pPr>
              <w:spacing w:after="0"/>
              <w:rPr>
                <w:rFonts w:ascii="Times New Roman" w:hAnsi="Times New Roman"/>
                <w:b/>
                <w:sz w:val="20"/>
                <w:szCs w:val="20"/>
              </w:rPr>
            </w:pPr>
          </w:p>
        </w:tc>
      </w:tr>
      <w:tr w:rsidR="002A4CA7" w:rsidRPr="00A33C9A" w14:paraId="62416299" w14:textId="77777777" w:rsidTr="00376E25">
        <w:trPr>
          <w:trHeight w:val="614"/>
        </w:trPr>
        <w:tc>
          <w:tcPr>
            <w:tcW w:w="871" w:type="dxa"/>
            <w:vMerge w:val="restart"/>
            <w:tcBorders>
              <w:bottom w:val="single" w:sz="4" w:space="0" w:color="000000"/>
            </w:tcBorders>
            <w:shd w:val="clear" w:color="auto" w:fill="auto"/>
            <w:vAlign w:val="center"/>
          </w:tcPr>
          <w:p w14:paraId="278A2144" w14:textId="77777777" w:rsidR="002A4CA7" w:rsidRPr="00A33C9A" w:rsidRDefault="002A4CA7" w:rsidP="00D872C9">
            <w:pPr>
              <w:spacing w:after="0"/>
              <w:jc w:val="center"/>
              <w:rPr>
                <w:rFonts w:ascii="Times New Roman" w:hAnsi="Times New Roman"/>
                <w:b/>
                <w:sz w:val="20"/>
                <w:szCs w:val="20"/>
              </w:rPr>
            </w:pPr>
            <w:r w:rsidRPr="00A33C9A">
              <w:rPr>
                <w:rFonts w:ascii="Times New Roman" w:hAnsi="Times New Roman"/>
                <w:b/>
                <w:sz w:val="20"/>
                <w:szCs w:val="20"/>
              </w:rPr>
              <w:t>A.2</w:t>
            </w:r>
          </w:p>
        </w:tc>
        <w:tc>
          <w:tcPr>
            <w:tcW w:w="2446" w:type="dxa"/>
            <w:vMerge w:val="restart"/>
            <w:shd w:val="clear" w:color="auto" w:fill="auto"/>
            <w:vAlign w:val="center"/>
          </w:tcPr>
          <w:p w14:paraId="792AFED9" w14:textId="77777777" w:rsidR="002A4CA7" w:rsidRPr="00027F8E" w:rsidRDefault="002A4CA7" w:rsidP="004324D4">
            <w:pPr>
              <w:spacing w:after="0"/>
              <w:rPr>
                <w:rFonts w:ascii="Times New Roman" w:hAnsi="Times New Roman"/>
                <w:b/>
                <w:sz w:val="20"/>
                <w:szCs w:val="20"/>
              </w:rPr>
            </w:pPr>
            <w:r w:rsidRPr="00027F8E">
              <w:rPr>
                <w:rFonts w:ascii="Times New Roman" w:hAnsi="Times New Roman"/>
                <w:color w:val="000000"/>
                <w:sz w:val="20"/>
                <w:szCs w:val="20"/>
              </w:rPr>
              <w:t>Çevre koruma önlemlerini almak</w:t>
            </w:r>
          </w:p>
        </w:tc>
        <w:tc>
          <w:tcPr>
            <w:tcW w:w="731" w:type="dxa"/>
            <w:tcBorders>
              <w:bottom w:val="single" w:sz="4" w:space="0" w:color="000000"/>
            </w:tcBorders>
            <w:shd w:val="clear" w:color="auto" w:fill="auto"/>
            <w:vAlign w:val="center"/>
          </w:tcPr>
          <w:p w14:paraId="017FC02D" w14:textId="77777777" w:rsidR="002A4CA7" w:rsidRPr="00A33C9A" w:rsidRDefault="002A4CA7" w:rsidP="00D872C9">
            <w:pPr>
              <w:spacing w:after="0" w:line="240" w:lineRule="auto"/>
              <w:jc w:val="center"/>
              <w:rPr>
                <w:rStyle w:val="tBasStyle"/>
                <w:rFonts w:eastAsia="Arial"/>
                <w:sz w:val="20"/>
                <w:szCs w:val="20"/>
              </w:rPr>
            </w:pPr>
            <w:r w:rsidRPr="00A33C9A">
              <w:rPr>
                <w:rStyle w:val="tBasStyle"/>
                <w:rFonts w:eastAsia="Arial"/>
                <w:sz w:val="20"/>
                <w:szCs w:val="20"/>
              </w:rPr>
              <w:t>A.2.1</w:t>
            </w:r>
          </w:p>
        </w:tc>
        <w:tc>
          <w:tcPr>
            <w:tcW w:w="6297" w:type="dxa"/>
            <w:tcBorders>
              <w:bottom w:val="single" w:sz="4" w:space="0" w:color="000000"/>
            </w:tcBorders>
            <w:shd w:val="clear" w:color="auto" w:fill="auto"/>
            <w:vAlign w:val="center"/>
          </w:tcPr>
          <w:p w14:paraId="1CFC1CD9" w14:textId="449F402C" w:rsidR="002A4CA7" w:rsidRPr="00A33C9A" w:rsidRDefault="00D61C24" w:rsidP="002A4CA7">
            <w:pPr>
              <w:spacing w:after="0" w:line="240" w:lineRule="auto"/>
              <w:jc w:val="both"/>
              <w:rPr>
                <w:rFonts w:ascii="Times New Roman" w:hAnsi="Times New Roman"/>
                <w:color w:val="000000"/>
                <w:sz w:val="20"/>
                <w:szCs w:val="20"/>
                <w:lang w:eastAsia="tr-TR"/>
              </w:rPr>
            </w:pPr>
            <w:r w:rsidRPr="00027F8E">
              <w:rPr>
                <w:rFonts w:ascii="Times New Roman" w:hAnsi="Times New Roman"/>
                <w:sz w:val="20"/>
                <w:szCs w:val="20"/>
              </w:rPr>
              <w:t>İş süreçlerinde olası çevre</w:t>
            </w:r>
            <w:r w:rsidR="00AD5A99" w:rsidRPr="00027F8E">
              <w:rPr>
                <w:rFonts w:ascii="Times New Roman" w:hAnsi="Times New Roman"/>
                <w:sz w:val="20"/>
                <w:szCs w:val="20"/>
              </w:rPr>
              <w:t>sel</w:t>
            </w:r>
            <w:r w:rsidRPr="00027F8E">
              <w:rPr>
                <w:rFonts w:ascii="Times New Roman" w:hAnsi="Times New Roman"/>
                <w:sz w:val="20"/>
                <w:szCs w:val="20"/>
              </w:rPr>
              <w:t xml:space="preserve"> tehlike ve risklerine uygun çalışır.</w:t>
            </w:r>
          </w:p>
        </w:tc>
        <w:tc>
          <w:tcPr>
            <w:tcW w:w="4498" w:type="dxa"/>
            <w:vMerge w:val="restart"/>
            <w:shd w:val="clear" w:color="auto" w:fill="auto"/>
          </w:tcPr>
          <w:p w14:paraId="7709ACA8" w14:textId="137D3840" w:rsidR="0088511A" w:rsidRPr="00027F8E" w:rsidRDefault="0088511A" w:rsidP="00E27507">
            <w:pPr>
              <w:pStyle w:val="ListeParagraf"/>
              <w:numPr>
                <w:ilvl w:val="0"/>
                <w:numId w:val="9"/>
              </w:numPr>
              <w:spacing w:after="0" w:line="259" w:lineRule="auto"/>
              <w:ind w:left="273" w:hanging="283"/>
              <w:rPr>
                <w:rFonts w:ascii="Times New Roman" w:hAnsi="Times New Roman"/>
                <w:sz w:val="20"/>
                <w:szCs w:val="20"/>
              </w:rPr>
            </w:pPr>
            <w:r w:rsidRPr="00027F8E">
              <w:rPr>
                <w:rFonts w:ascii="Times New Roman" w:hAnsi="Times New Roman"/>
                <w:sz w:val="20"/>
                <w:szCs w:val="20"/>
              </w:rPr>
              <w:t>İş süreçlerinde ortaya çıkan uygunsuzlu</w:t>
            </w:r>
            <w:r w:rsidR="00F409B6" w:rsidRPr="00027F8E">
              <w:rPr>
                <w:rFonts w:ascii="Times New Roman" w:hAnsi="Times New Roman"/>
                <w:sz w:val="20"/>
                <w:szCs w:val="20"/>
              </w:rPr>
              <w:t>k</w:t>
            </w:r>
            <w:r w:rsidRPr="00027F8E">
              <w:rPr>
                <w:rFonts w:ascii="Times New Roman" w:hAnsi="Times New Roman"/>
                <w:sz w:val="20"/>
                <w:szCs w:val="20"/>
              </w:rPr>
              <w:t>ları giderme yöntemleri</w:t>
            </w:r>
          </w:p>
          <w:p w14:paraId="49319018" w14:textId="45E3B276" w:rsidR="0088511A" w:rsidRPr="00027F8E" w:rsidRDefault="0088511A" w:rsidP="00E27507">
            <w:pPr>
              <w:pStyle w:val="ListeParagraf"/>
              <w:numPr>
                <w:ilvl w:val="0"/>
                <w:numId w:val="9"/>
              </w:numPr>
              <w:spacing w:after="0" w:line="259" w:lineRule="auto"/>
              <w:ind w:left="273" w:hanging="283"/>
              <w:rPr>
                <w:rFonts w:ascii="Times New Roman" w:hAnsi="Times New Roman"/>
                <w:sz w:val="20"/>
                <w:szCs w:val="20"/>
              </w:rPr>
            </w:pPr>
            <w:r w:rsidRPr="00027F8E">
              <w:rPr>
                <w:rFonts w:ascii="Times New Roman" w:hAnsi="Times New Roman"/>
                <w:sz w:val="20"/>
                <w:szCs w:val="20"/>
              </w:rPr>
              <w:t>İş süreçlerinde yapılan çalışmalara dair kayıt tutma</w:t>
            </w:r>
          </w:p>
          <w:p w14:paraId="0D71CFE6" w14:textId="77777777" w:rsidR="002A4CA7" w:rsidRPr="00027F8E" w:rsidRDefault="002A4CA7" w:rsidP="00027F8E">
            <w:pPr>
              <w:spacing w:after="0" w:line="259" w:lineRule="auto"/>
              <w:ind w:left="-10"/>
              <w:rPr>
                <w:rFonts w:ascii="Times New Roman" w:hAnsi="Times New Roman"/>
                <w:sz w:val="20"/>
                <w:szCs w:val="20"/>
              </w:rPr>
            </w:pPr>
          </w:p>
        </w:tc>
      </w:tr>
      <w:tr w:rsidR="002A4CA7" w:rsidRPr="00A33C9A" w14:paraId="56CDA997" w14:textId="77777777" w:rsidTr="00376E25">
        <w:trPr>
          <w:trHeight w:val="548"/>
        </w:trPr>
        <w:tc>
          <w:tcPr>
            <w:tcW w:w="871" w:type="dxa"/>
            <w:vMerge/>
            <w:tcBorders>
              <w:bottom w:val="single" w:sz="4" w:space="0" w:color="000000"/>
            </w:tcBorders>
            <w:shd w:val="clear" w:color="auto" w:fill="auto"/>
            <w:vAlign w:val="center"/>
          </w:tcPr>
          <w:p w14:paraId="017082B1" w14:textId="77777777" w:rsidR="002A4CA7" w:rsidRPr="00A33C9A" w:rsidRDefault="002A4CA7" w:rsidP="00D872C9">
            <w:pPr>
              <w:spacing w:after="0"/>
              <w:jc w:val="center"/>
              <w:rPr>
                <w:rFonts w:ascii="Times New Roman" w:hAnsi="Times New Roman"/>
                <w:b/>
                <w:sz w:val="20"/>
                <w:szCs w:val="20"/>
              </w:rPr>
            </w:pPr>
          </w:p>
        </w:tc>
        <w:tc>
          <w:tcPr>
            <w:tcW w:w="2446" w:type="dxa"/>
            <w:vMerge/>
            <w:shd w:val="clear" w:color="auto" w:fill="auto"/>
            <w:vAlign w:val="center"/>
          </w:tcPr>
          <w:p w14:paraId="5452847C" w14:textId="77777777" w:rsidR="002A4CA7" w:rsidRPr="00A33C9A" w:rsidRDefault="002A4CA7" w:rsidP="004324D4">
            <w:pPr>
              <w:spacing w:after="0"/>
              <w:rPr>
                <w:rFonts w:ascii="Times New Roman" w:hAnsi="Times New Roman"/>
                <w:b/>
                <w:sz w:val="20"/>
                <w:szCs w:val="20"/>
              </w:rPr>
            </w:pPr>
          </w:p>
        </w:tc>
        <w:tc>
          <w:tcPr>
            <w:tcW w:w="731" w:type="dxa"/>
            <w:tcBorders>
              <w:bottom w:val="single" w:sz="4" w:space="0" w:color="auto"/>
            </w:tcBorders>
            <w:shd w:val="clear" w:color="auto" w:fill="auto"/>
            <w:vAlign w:val="center"/>
          </w:tcPr>
          <w:p w14:paraId="7CB16E1F" w14:textId="77777777" w:rsidR="002A4CA7" w:rsidRPr="00A33C9A" w:rsidRDefault="002A4CA7" w:rsidP="00D872C9">
            <w:pPr>
              <w:spacing w:after="0" w:line="240" w:lineRule="auto"/>
              <w:jc w:val="center"/>
              <w:rPr>
                <w:rStyle w:val="tBasStyle"/>
                <w:rFonts w:eastAsia="Arial"/>
                <w:sz w:val="20"/>
                <w:szCs w:val="20"/>
              </w:rPr>
            </w:pPr>
            <w:r w:rsidRPr="00A33C9A">
              <w:rPr>
                <w:rStyle w:val="tBasStyle"/>
                <w:rFonts w:eastAsia="Arial"/>
                <w:sz w:val="20"/>
                <w:szCs w:val="20"/>
              </w:rPr>
              <w:t>A.2.2</w:t>
            </w:r>
          </w:p>
        </w:tc>
        <w:tc>
          <w:tcPr>
            <w:tcW w:w="6297" w:type="dxa"/>
            <w:tcBorders>
              <w:bottom w:val="single" w:sz="4" w:space="0" w:color="auto"/>
            </w:tcBorders>
            <w:shd w:val="clear" w:color="auto" w:fill="auto"/>
            <w:vAlign w:val="center"/>
          </w:tcPr>
          <w:p w14:paraId="3DDAA834" w14:textId="750C27D5" w:rsidR="002A4CA7" w:rsidRPr="00A33C9A" w:rsidRDefault="00D61C24" w:rsidP="002A4CA7">
            <w:pPr>
              <w:spacing w:after="0" w:line="240" w:lineRule="auto"/>
              <w:jc w:val="both"/>
              <w:rPr>
                <w:rFonts w:ascii="Times New Roman" w:hAnsi="Times New Roman"/>
                <w:color w:val="000000"/>
                <w:sz w:val="20"/>
                <w:szCs w:val="20"/>
                <w:lang w:eastAsia="tr-TR"/>
              </w:rPr>
            </w:pPr>
            <w:r w:rsidRPr="00027F8E">
              <w:rPr>
                <w:rFonts w:ascii="Times New Roman" w:hAnsi="Times New Roman"/>
                <w:sz w:val="20"/>
                <w:szCs w:val="20"/>
              </w:rPr>
              <w:t>Çevre korumaya yönelik önlemleri, yapılan işin gereklerine uygun şekilde uygular.</w:t>
            </w:r>
          </w:p>
        </w:tc>
        <w:tc>
          <w:tcPr>
            <w:tcW w:w="4498" w:type="dxa"/>
            <w:vMerge/>
            <w:shd w:val="clear" w:color="auto" w:fill="auto"/>
          </w:tcPr>
          <w:p w14:paraId="08739FFF" w14:textId="77777777" w:rsidR="002A4CA7" w:rsidRPr="00A33C9A" w:rsidRDefault="002A4CA7" w:rsidP="002A4CA7">
            <w:pPr>
              <w:spacing w:after="0"/>
              <w:rPr>
                <w:rFonts w:ascii="Times New Roman" w:hAnsi="Times New Roman"/>
                <w:sz w:val="20"/>
                <w:szCs w:val="20"/>
              </w:rPr>
            </w:pPr>
          </w:p>
        </w:tc>
      </w:tr>
      <w:tr w:rsidR="002A4CA7" w:rsidRPr="00A33C9A" w14:paraId="35D238E5" w14:textId="77777777" w:rsidTr="00376E25">
        <w:trPr>
          <w:trHeight w:val="548"/>
        </w:trPr>
        <w:tc>
          <w:tcPr>
            <w:tcW w:w="871" w:type="dxa"/>
            <w:vMerge/>
            <w:tcBorders>
              <w:bottom w:val="single" w:sz="4" w:space="0" w:color="000000"/>
            </w:tcBorders>
            <w:shd w:val="clear" w:color="auto" w:fill="auto"/>
            <w:vAlign w:val="center"/>
          </w:tcPr>
          <w:p w14:paraId="2AEFE949" w14:textId="77777777" w:rsidR="002A4CA7" w:rsidRPr="00A33C9A" w:rsidRDefault="002A4CA7" w:rsidP="00D872C9">
            <w:pPr>
              <w:spacing w:after="0"/>
              <w:jc w:val="center"/>
              <w:rPr>
                <w:rFonts w:ascii="Times New Roman" w:hAnsi="Times New Roman"/>
                <w:b/>
                <w:sz w:val="20"/>
                <w:szCs w:val="20"/>
              </w:rPr>
            </w:pPr>
          </w:p>
        </w:tc>
        <w:tc>
          <w:tcPr>
            <w:tcW w:w="2446" w:type="dxa"/>
            <w:vMerge/>
            <w:shd w:val="clear" w:color="auto" w:fill="auto"/>
            <w:vAlign w:val="center"/>
          </w:tcPr>
          <w:p w14:paraId="50D570C8" w14:textId="77777777" w:rsidR="002A4CA7" w:rsidRPr="00A33C9A" w:rsidRDefault="002A4CA7" w:rsidP="004324D4">
            <w:pPr>
              <w:spacing w:after="0"/>
              <w:rPr>
                <w:rFonts w:ascii="Times New Roman" w:hAnsi="Times New Roman"/>
                <w:b/>
                <w:sz w:val="20"/>
                <w:szCs w:val="20"/>
              </w:rPr>
            </w:pPr>
          </w:p>
        </w:tc>
        <w:tc>
          <w:tcPr>
            <w:tcW w:w="731" w:type="dxa"/>
            <w:tcBorders>
              <w:bottom w:val="single" w:sz="4" w:space="0" w:color="auto"/>
            </w:tcBorders>
            <w:shd w:val="clear" w:color="auto" w:fill="auto"/>
            <w:vAlign w:val="center"/>
          </w:tcPr>
          <w:p w14:paraId="27548BA3" w14:textId="77777777" w:rsidR="002A4CA7" w:rsidRPr="00A33C9A" w:rsidRDefault="002A4CA7" w:rsidP="00D872C9">
            <w:pPr>
              <w:spacing w:after="0" w:line="240" w:lineRule="auto"/>
              <w:jc w:val="center"/>
              <w:rPr>
                <w:rStyle w:val="tBasStyle"/>
                <w:rFonts w:eastAsia="Arial"/>
                <w:sz w:val="20"/>
                <w:szCs w:val="20"/>
              </w:rPr>
            </w:pPr>
            <w:r w:rsidRPr="00A33C9A">
              <w:rPr>
                <w:rStyle w:val="tBasStyle"/>
                <w:rFonts w:eastAsia="Arial"/>
                <w:sz w:val="20"/>
                <w:szCs w:val="20"/>
              </w:rPr>
              <w:t>A.2.3</w:t>
            </w:r>
          </w:p>
        </w:tc>
        <w:tc>
          <w:tcPr>
            <w:tcW w:w="6297" w:type="dxa"/>
            <w:tcBorders>
              <w:bottom w:val="single" w:sz="4" w:space="0" w:color="auto"/>
            </w:tcBorders>
            <w:shd w:val="clear" w:color="auto" w:fill="auto"/>
            <w:vAlign w:val="center"/>
          </w:tcPr>
          <w:p w14:paraId="717DC407" w14:textId="7EA26D9C" w:rsidR="002A4CA7" w:rsidRPr="00A33C9A" w:rsidRDefault="00D61C24" w:rsidP="002A4CA7">
            <w:pPr>
              <w:spacing w:after="0" w:line="240" w:lineRule="auto"/>
              <w:jc w:val="both"/>
              <w:rPr>
                <w:rFonts w:ascii="Times New Roman" w:hAnsi="Times New Roman"/>
                <w:color w:val="000000"/>
                <w:sz w:val="20"/>
                <w:szCs w:val="20"/>
                <w:lang w:eastAsia="tr-TR"/>
              </w:rPr>
            </w:pPr>
            <w:r w:rsidRPr="00027F8E">
              <w:rPr>
                <w:rFonts w:ascii="Times New Roman" w:hAnsi="Times New Roman"/>
                <w:sz w:val="20"/>
                <w:szCs w:val="20"/>
              </w:rPr>
              <w:t>Doğal ve işletme kaynaklarının daha az kullanımı için tespit ve planlama çalışmalarına katılır.</w:t>
            </w:r>
          </w:p>
        </w:tc>
        <w:tc>
          <w:tcPr>
            <w:tcW w:w="4498" w:type="dxa"/>
            <w:vMerge/>
            <w:shd w:val="clear" w:color="auto" w:fill="auto"/>
          </w:tcPr>
          <w:p w14:paraId="00D63C41" w14:textId="77777777" w:rsidR="002A4CA7" w:rsidRPr="00A33C9A" w:rsidRDefault="002A4CA7" w:rsidP="002A4CA7">
            <w:pPr>
              <w:spacing w:after="0"/>
              <w:rPr>
                <w:rFonts w:ascii="Times New Roman" w:hAnsi="Times New Roman"/>
                <w:sz w:val="20"/>
                <w:szCs w:val="20"/>
              </w:rPr>
            </w:pPr>
          </w:p>
        </w:tc>
      </w:tr>
      <w:tr w:rsidR="002A4CA7" w:rsidRPr="00A33C9A" w14:paraId="59875E5F" w14:textId="77777777" w:rsidTr="00376E25">
        <w:trPr>
          <w:trHeight w:val="548"/>
        </w:trPr>
        <w:tc>
          <w:tcPr>
            <w:tcW w:w="871" w:type="dxa"/>
            <w:vMerge/>
            <w:tcBorders>
              <w:bottom w:val="single" w:sz="4" w:space="0" w:color="000000"/>
            </w:tcBorders>
            <w:shd w:val="clear" w:color="auto" w:fill="auto"/>
            <w:vAlign w:val="center"/>
          </w:tcPr>
          <w:p w14:paraId="5CDD7445" w14:textId="77777777" w:rsidR="002A4CA7" w:rsidRPr="00A33C9A" w:rsidRDefault="002A4CA7" w:rsidP="00D872C9">
            <w:pPr>
              <w:spacing w:after="0"/>
              <w:jc w:val="center"/>
              <w:rPr>
                <w:rFonts w:ascii="Times New Roman" w:hAnsi="Times New Roman"/>
                <w:b/>
                <w:sz w:val="20"/>
                <w:szCs w:val="20"/>
              </w:rPr>
            </w:pPr>
          </w:p>
        </w:tc>
        <w:tc>
          <w:tcPr>
            <w:tcW w:w="2446" w:type="dxa"/>
            <w:vMerge/>
            <w:shd w:val="clear" w:color="auto" w:fill="auto"/>
            <w:vAlign w:val="center"/>
          </w:tcPr>
          <w:p w14:paraId="36C26085" w14:textId="77777777" w:rsidR="002A4CA7" w:rsidRPr="00A33C9A" w:rsidRDefault="002A4CA7" w:rsidP="004324D4">
            <w:pPr>
              <w:spacing w:after="0"/>
              <w:rPr>
                <w:rFonts w:ascii="Times New Roman" w:hAnsi="Times New Roman"/>
                <w:b/>
                <w:sz w:val="20"/>
                <w:szCs w:val="20"/>
              </w:rPr>
            </w:pPr>
          </w:p>
        </w:tc>
        <w:tc>
          <w:tcPr>
            <w:tcW w:w="731" w:type="dxa"/>
            <w:tcBorders>
              <w:bottom w:val="single" w:sz="4" w:space="0" w:color="auto"/>
            </w:tcBorders>
            <w:shd w:val="clear" w:color="auto" w:fill="auto"/>
            <w:vAlign w:val="center"/>
          </w:tcPr>
          <w:p w14:paraId="59FDA5E8" w14:textId="77777777" w:rsidR="002A4CA7" w:rsidRPr="00A33C9A" w:rsidRDefault="002A4CA7" w:rsidP="00D872C9">
            <w:pPr>
              <w:spacing w:after="0" w:line="240" w:lineRule="auto"/>
              <w:jc w:val="center"/>
              <w:rPr>
                <w:rStyle w:val="tBasStyle"/>
                <w:rFonts w:eastAsia="Arial"/>
                <w:sz w:val="20"/>
                <w:szCs w:val="20"/>
              </w:rPr>
            </w:pPr>
            <w:r w:rsidRPr="00A33C9A">
              <w:rPr>
                <w:rStyle w:val="tBasStyle"/>
                <w:rFonts w:eastAsia="Arial"/>
                <w:sz w:val="20"/>
                <w:szCs w:val="20"/>
              </w:rPr>
              <w:t>A.2.4</w:t>
            </w:r>
          </w:p>
        </w:tc>
        <w:tc>
          <w:tcPr>
            <w:tcW w:w="6297" w:type="dxa"/>
            <w:tcBorders>
              <w:bottom w:val="single" w:sz="4" w:space="0" w:color="auto"/>
            </w:tcBorders>
            <w:shd w:val="clear" w:color="auto" w:fill="auto"/>
            <w:vAlign w:val="center"/>
          </w:tcPr>
          <w:p w14:paraId="72D29C15" w14:textId="538F09D9" w:rsidR="002A4CA7" w:rsidRPr="00A33C9A" w:rsidRDefault="00D61C24" w:rsidP="002A4CA7">
            <w:pPr>
              <w:spacing w:after="0" w:line="240" w:lineRule="auto"/>
              <w:jc w:val="both"/>
              <w:rPr>
                <w:rFonts w:ascii="Times New Roman" w:hAnsi="Times New Roman"/>
                <w:color w:val="000000"/>
                <w:sz w:val="20"/>
                <w:szCs w:val="20"/>
                <w:lang w:eastAsia="tr-TR"/>
              </w:rPr>
            </w:pPr>
            <w:r w:rsidRPr="00027F8E">
              <w:rPr>
                <w:rFonts w:ascii="Times New Roman" w:hAnsi="Times New Roman"/>
                <w:sz w:val="20"/>
                <w:szCs w:val="20"/>
              </w:rPr>
              <w:t>Çalıştığı alanda ortaya çıkan çevresel atıkların ve dönüştürülebilir malzemelerin ayrımını yaparak tanımlı kaplarda toplar.</w:t>
            </w:r>
          </w:p>
        </w:tc>
        <w:tc>
          <w:tcPr>
            <w:tcW w:w="4498" w:type="dxa"/>
            <w:vMerge/>
            <w:shd w:val="clear" w:color="auto" w:fill="auto"/>
          </w:tcPr>
          <w:p w14:paraId="14BAB390" w14:textId="77777777" w:rsidR="002A4CA7" w:rsidRPr="00A33C9A" w:rsidRDefault="002A4CA7" w:rsidP="002A4CA7">
            <w:pPr>
              <w:spacing w:after="0"/>
              <w:rPr>
                <w:rFonts w:ascii="Times New Roman" w:hAnsi="Times New Roman"/>
                <w:sz w:val="20"/>
                <w:szCs w:val="20"/>
              </w:rPr>
            </w:pPr>
          </w:p>
        </w:tc>
      </w:tr>
      <w:tr w:rsidR="002A4CA7" w:rsidRPr="00A33C9A" w14:paraId="41DBFA19" w14:textId="77777777" w:rsidTr="00376E25">
        <w:trPr>
          <w:trHeight w:val="564"/>
        </w:trPr>
        <w:tc>
          <w:tcPr>
            <w:tcW w:w="871" w:type="dxa"/>
            <w:vMerge w:val="restart"/>
            <w:shd w:val="clear" w:color="auto" w:fill="auto"/>
            <w:vAlign w:val="center"/>
          </w:tcPr>
          <w:p w14:paraId="393C5228" w14:textId="77777777" w:rsidR="002A4CA7" w:rsidRPr="00A33C9A" w:rsidRDefault="002A4CA7" w:rsidP="00D872C9">
            <w:pPr>
              <w:spacing w:after="0"/>
              <w:jc w:val="center"/>
              <w:rPr>
                <w:rFonts w:ascii="Times New Roman" w:hAnsi="Times New Roman"/>
                <w:b/>
                <w:sz w:val="20"/>
                <w:szCs w:val="20"/>
              </w:rPr>
            </w:pPr>
            <w:r w:rsidRPr="00A33C9A">
              <w:rPr>
                <w:rFonts w:ascii="Times New Roman" w:hAnsi="Times New Roman"/>
                <w:b/>
                <w:sz w:val="20"/>
                <w:szCs w:val="20"/>
              </w:rPr>
              <w:t>A.3</w:t>
            </w:r>
          </w:p>
        </w:tc>
        <w:tc>
          <w:tcPr>
            <w:tcW w:w="2446" w:type="dxa"/>
            <w:vMerge w:val="restart"/>
            <w:shd w:val="clear" w:color="auto" w:fill="auto"/>
            <w:vAlign w:val="center"/>
          </w:tcPr>
          <w:p w14:paraId="5A2894BB" w14:textId="77777777" w:rsidR="002A4CA7" w:rsidRPr="00027F8E" w:rsidRDefault="002A4CA7" w:rsidP="004324D4">
            <w:pPr>
              <w:spacing w:after="0" w:line="240" w:lineRule="auto"/>
              <w:rPr>
                <w:rFonts w:ascii="Times New Roman" w:hAnsi="Times New Roman"/>
                <w:color w:val="000000"/>
                <w:sz w:val="20"/>
                <w:szCs w:val="20"/>
              </w:rPr>
            </w:pPr>
            <w:r w:rsidRPr="00027F8E">
              <w:rPr>
                <w:rFonts w:ascii="Times New Roman" w:hAnsi="Times New Roman"/>
                <w:color w:val="000000"/>
                <w:sz w:val="20"/>
                <w:szCs w:val="20"/>
              </w:rPr>
              <w:t>Kalite gerekliliklerine uygun çalışmak</w:t>
            </w:r>
          </w:p>
        </w:tc>
        <w:tc>
          <w:tcPr>
            <w:tcW w:w="731" w:type="dxa"/>
            <w:tcBorders>
              <w:bottom w:val="single" w:sz="4" w:space="0" w:color="000000"/>
            </w:tcBorders>
            <w:shd w:val="clear" w:color="auto" w:fill="auto"/>
            <w:vAlign w:val="center"/>
          </w:tcPr>
          <w:p w14:paraId="61DEBFB8" w14:textId="77777777" w:rsidR="002A4CA7" w:rsidRPr="00A33C9A" w:rsidRDefault="002A4CA7" w:rsidP="00D872C9">
            <w:pPr>
              <w:spacing w:after="0" w:line="240" w:lineRule="auto"/>
              <w:jc w:val="center"/>
              <w:rPr>
                <w:rFonts w:ascii="Times New Roman" w:eastAsia="Arial" w:hAnsi="Times New Roman"/>
                <w:b/>
                <w:sz w:val="20"/>
                <w:szCs w:val="20"/>
              </w:rPr>
            </w:pPr>
            <w:r w:rsidRPr="00A33C9A">
              <w:rPr>
                <w:rFonts w:ascii="Times New Roman" w:eastAsia="Arial" w:hAnsi="Times New Roman"/>
                <w:b/>
                <w:sz w:val="20"/>
                <w:szCs w:val="20"/>
              </w:rPr>
              <w:t>A.3.1</w:t>
            </w:r>
          </w:p>
        </w:tc>
        <w:tc>
          <w:tcPr>
            <w:tcW w:w="6297" w:type="dxa"/>
            <w:tcBorders>
              <w:bottom w:val="single" w:sz="4" w:space="0" w:color="000000"/>
            </w:tcBorders>
            <w:shd w:val="clear" w:color="auto" w:fill="auto"/>
            <w:vAlign w:val="center"/>
          </w:tcPr>
          <w:p w14:paraId="396DE45D" w14:textId="43B9B439" w:rsidR="002A4CA7" w:rsidRPr="00A33C9A" w:rsidRDefault="00D61C24" w:rsidP="002A4CA7">
            <w:pPr>
              <w:spacing w:after="0" w:line="240" w:lineRule="auto"/>
              <w:jc w:val="both"/>
              <w:rPr>
                <w:rFonts w:ascii="Times New Roman" w:hAnsi="Times New Roman"/>
                <w:color w:val="000000"/>
                <w:sz w:val="20"/>
                <w:szCs w:val="20"/>
                <w:lang w:eastAsia="tr-TR"/>
              </w:rPr>
            </w:pPr>
            <w:r w:rsidRPr="00027F8E">
              <w:rPr>
                <w:rFonts w:ascii="Times New Roman" w:hAnsi="Times New Roman"/>
                <w:sz w:val="20"/>
                <w:szCs w:val="20"/>
              </w:rPr>
              <w:t>İşlem formlarında yer alan talimatlara ve planlara uygun işlem yapar.</w:t>
            </w:r>
          </w:p>
        </w:tc>
        <w:tc>
          <w:tcPr>
            <w:tcW w:w="4498" w:type="dxa"/>
            <w:vMerge/>
            <w:shd w:val="clear" w:color="auto" w:fill="auto"/>
          </w:tcPr>
          <w:p w14:paraId="47DE9A8D" w14:textId="77777777" w:rsidR="002A4CA7" w:rsidRPr="00A33C9A" w:rsidRDefault="002A4CA7" w:rsidP="002A4CA7">
            <w:pPr>
              <w:spacing w:after="0"/>
              <w:rPr>
                <w:rFonts w:ascii="Times New Roman" w:hAnsi="Times New Roman"/>
                <w:sz w:val="20"/>
                <w:szCs w:val="20"/>
              </w:rPr>
            </w:pPr>
          </w:p>
        </w:tc>
      </w:tr>
      <w:tr w:rsidR="002A4CA7" w:rsidRPr="00A33C9A" w14:paraId="5C54C9AF" w14:textId="77777777" w:rsidTr="00376E25">
        <w:trPr>
          <w:trHeight w:val="564"/>
        </w:trPr>
        <w:tc>
          <w:tcPr>
            <w:tcW w:w="871" w:type="dxa"/>
            <w:vMerge/>
            <w:shd w:val="clear" w:color="auto" w:fill="auto"/>
            <w:vAlign w:val="center"/>
          </w:tcPr>
          <w:p w14:paraId="2F1679FC" w14:textId="77777777" w:rsidR="002A4CA7" w:rsidRPr="00A33C9A" w:rsidRDefault="002A4CA7" w:rsidP="00D872C9">
            <w:pPr>
              <w:spacing w:after="0"/>
              <w:jc w:val="center"/>
              <w:rPr>
                <w:rFonts w:ascii="Times New Roman" w:hAnsi="Times New Roman"/>
                <w:b/>
                <w:sz w:val="20"/>
                <w:szCs w:val="20"/>
              </w:rPr>
            </w:pPr>
          </w:p>
        </w:tc>
        <w:tc>
          <w:tcPr>
            <w:tcW w:w="2446" w:type="dxa"/>
            <w:vMerge/>
            <w:shd w:val="clear" w:color="auto" w:fill="auto"/>
            <w:vAlign w:val="center"/>
          </w:tcPr>
          <w:p w14:paraId="0C52776A" w14:textId="77777777" w:rsidR="002A4CA7" w:rsidRPr="00A33C9A" w:rsidRDefault="002A4CA7" w:rsidP="00D872C9">
            <w:pPr>
              <w:spacing w:after="0"/>
              <w:jc w:val="center"/>
              <w:rPr>
                <w:rFonts w:ascii="Times New Roman" w:hAnsi="Times New Roman"/>
                <w:b/>
                <w:sz w:val="20"/>
                <w:szCs w:val="20"/>
              </w:rPr>
            </w:pPr>
          </w:p>
        </w:tc>
        <w:tc>
          <w:tcPr>
            <w:tcW w:w="731" w:type="dxa"/>
            <w:tcBorders>
              <w:bottom w:val="single" w:sz="4" w:space="0" w:color="000000"/>
            </w:tcBorders>
            <w:shd w:val="clear" w:color="auto" w:fill="auto"/>
            <w:vAlign w:val="center"/>
          </w:tcPr>
          <w:p w14:paraId="52BBE031" w14:textId="77777777" w:rsidR="002A4CA7" w:rsidRPr="00A33C9A" w:rsidRDefault="002A4CA7" w:rsidP="00D872C9">
            <w:pPr>
              <w:spacing w:after="0" w:line="240" w:lineRule="auto"/>
              <w:jc w:val="center"/>
              <w:rPr>
                <w:rStyle w:val="tBasStyle"/>
                <w:rFonts w:eastAsia="Arial"/>
                <w:sz w:val="20"/>
                <w:szCs w:val="20"/>
              </w:rPr>
            </w:pPr>
            <w:r w:rsidRPr="00A33C9A">
              <w:rPr>
                <w:rFonts w:ascii="Times New Roman" w:eastAsia="Arial" w:hAnsi="Times New Roman"/>
                <w:b/>
                <w:sz w:val="20"/>
                <w:szCs w:val="20"/>
              </w:rPr>
              <w:t>A.3.2</w:t>
            </w:r>
          </w:p>
        </w:tc>
        <w:tc>
          <w:tcPr>
            <w:tcW w:w="6297" w:type="dxa"/>
            <w:tcBorders>
              <w:bottom w:val="single" w:sz="4" w:space="0" w:color="000000"/>
            </w:tcBorders>
            <w:shd w:val="clear" w:color="auto" w:fill="auto"/>
            <w:vAlign w:val="center"/>
          </w:tcPr>
          <w:p w14:paraId="0C94AAF8" w14:textId="157C00C1" w:rsidR="002A4CA7" w:rsidRPr="00A33C9A" w:rsidRDefault="00D61C24" w:rsidP="002A4CA7">
            <w:pPr>
              <w:spacing w:after="0" w:line="240" w:lineRule="auto"/>
              <w:jc w:val="both"/>
              <w:rPr>
                <w:rFonts w:ascii="Times New Roman" w:hAnsi="Times New Roman"/>
                <w:color w:val="000000"/>
                <w:sz w:val="20"/>
                <w:szCs w:val="20"/>
                <w:lang w:eastAsia="tr-TR"/>
              </w:rPr>
            </w:pPr>
            <w:r w:rsidRPr="00027F8E">
              <w:rPr>
                <w:rFonts w:ascii="Times New Roman" w:hAnsi="Times New Roman"/>
                <w:sz w:val="20"/>
                <w:szCs w:val="20"/>
              </w:rPr>
              <w:t>Araç, alet, donanım ya da sistemin kalite gerekliliklerine uygun çalışır.</w:t>
            </w:r>
          </w:p>
        </w:tc>
        <w:tc>
          <w:tcPr>
            <w:tcW w:w="4498" w:type="dxa"/>
            <w:vMerge/>
            <w:shd w:val="clear" w:color="auto" w:fill="auto"/>
          </w:tcPr>
          <w:p w14:paraId="3E6FA68A" w14:textId="77777777" w:rsidR="002A4CA7" w:rsidRPr="00A33C9A" w:rsidRDefault="002A4CA7" w:rsidP="002A4CA7">
            <w:pPr>
              <w:spacing w:after="0"/>
              <w:rPr>
                <w:rFonts w:ascii="Times New Roman" w:hAnsi="Times New Roman"/>
                <w:sz w:val="20"/>
                <w:szCs w:val="20"/>
              </w:rPr>
            </w:pPr>
          </w:p>
        </w:tc>
      </w:tr>
      <w:tr w:rsidR="002A4CA7" w:rsidRPr="00A33C9A" w14:paraId="5B082461" w14:textId="77777777" w:rsidTr="00376E25">
        <w:trPr>
          <w:trHeight w:val="564"/>
        </w:trPr>
        <w:tc>
          <w:tcPr>
            <w:tcW w:w="871" w:type="dxa"/>
            <w:vMerge/>
            <w:shd w:val="clear" w:color="auto" w:fill="auto"/>
            <w:vAlign w:val="center"/>
          </w:tcPr>
          <w:p w14:paraId="3BCA1857" w14:textId="77777777" w:rsidR="002A4CA7" w:rsidRPr="00A33C9A" w:rsidRDefault="002A4CA7" w:rsidP="00D872C9">
            <w:pPr>
              <w:spacing w:after="0"/>
              <w:jc w:val="center"/>
              <w:rPr>
                <w:rFonts w:ascii="Times New Roman" w:hAnsi="Times New Roman"/>
                <w:b/>
                <w:sz w:val="20"/>
                <w:szCs w:val="20"/>
              </w:rPr>
            </w:pPr>
          </w:p>
        </w:tc>
        <w:tc>
          <w:tcPr>
            <w:tcW w:w="2446" w:type="dxa"/>
            <w:vMerge/>
            <w:shd w:val="clear" w:color="auto" w:fill="auto"/>
            <w:vAlign w:val="center"/>
          </w:tcPr>
          <w:p w14:paraId="53148C4F" w14:textId="77777777" w:rsidR="002A4CA7" w:rsidRPr="00A33C9A" w:rsidRDefault="002A4CA7" w:rsidP="00D872C9">
            <w:pPr>
              <w:spacing w:after="0"/>
              <w:jc w:val="center"/>
              <w:rPr>
                <w:rFonts w:ascii="Times New Roman" w:hAnsi="Times New Roman"/>
                <w:b/>
                <w:sz w:val="20"/>
                <w:szCs w:val="20"/>
              </w:rPr>
            </w:pPr>
          </w:p>
        </w:tc>
        <w:tc>
          <w:tcPr>
            <w:tcW w:w="731" w:type="dxa"/>
            <w:tcBorders>
              <w:bottom w:val="single" w:sz="4" w:space="0" w:color="000000"/>
            </w:tcBorders>
            <w:shd w:val="clear" w:color="auto" w:fill="auto"/>
            <w:vAlign w:val="center"/>
          </w:tcPr>
          <w:p w14:paraId="56579035" w14:textId="77777777" w:rsidR="002A4CA7" w:rsidRPr="00A33C9A" w:rsidRDefault="002A4CA7" w:rsidP="00D872C9">
            <w:pPr>
              <w:spacing w:after="0" w:line="240" w:lineRule="auto"/>
              <w:jc w:val="center"/>
              <w:rPr>
                <w:rFonts w:ascii="Times New Roman" w:eastAsia="Arial" w:hAnsi="Times New Roman"/>
                <w:b/>
                <w:sz w:val="20"/>
                <w:szCs w:val="20"/>
              </w:rPr>
            </w:pPr>
            <w:r w:rsidRPr="00A33C9A">
              <w:rPr>
                <w:rFonts w:ascii="Times New Roman" w:eastAsia="Arial" w:hAnsi="Times New Roman"/>
                <w:b/>
                <w:sz w:val="20"/>
                <w:szCs w:val="20"/>
              </w:rPr>
              <w:t>A.3.3</w:t>
            </w:r>
          </w:p>
        </w:tc>
        <w:tc>
          <w:tcPr>
            <w:tcW w:w="6297" w:type="dxa"/>
            <w:tcBorders>
              <w:bottom w:val="single" w:sz="4" w:space="0" w:color="000000"/>
            </w:tcBorders>
            <w:shd w:val="clear" w:color="auto" w:fill="auto"/>
            <w:vAlign w:val="center"/>
          </w:tcPr>
          <w:p w14:paraId="78443577" w14:textId="14ABFFBC" w:rsidR="002A4CA7" w:rsidRPr="00A33C9A" w:rsidRDefault="00D61C24" w:rsidP="002A4CA7">
            <w:pPr>
              <w:spacing w:after="0" w:line="240" w:lineRule="auto"/>
              <w:jc w:val="both"/>
              <w:rPr>
                <w:rFonts w:ascii="Times New Roman" w:hAnsi="Times New Roman"/>
                <w:color w:val="000000"/>
                <w:sz w:val="20"/>
                <w:szCs w:val="20"/>
                <w:lang w:eastAsia="tr-TR"/>
              </w:rPr>
            </w:pPr>
            <w:r w:rsidRPr="00027F8E">
              <w:rPr>
                <w:rFonts w:ascii="Times New Roman" w:hAnsi="Times New Roman"/>
                <w:sz w:val="20"/>
                <w:szCs w:val="20"/>
              </w:rPr>
              <w:t>Yaptığı çalışmaların işletme prosedürüne göre kaydını tutar.</w:t>
            </w:r>
          </w:p>
        </w:tc>
        <w:tc>
          <w:tcPr>
            <w:tcW w:w="4498" w:type="dxa"/>
            <w:vMerge/>
            <w:shd w:val="clear" w:color="auto" w:fill="auto"/>
          </w:tcPr>
          <w:p w14:paraId="6BC40BDE" w14:textId="77777777" w:rsidR="002A4CA7" w:rsidRPr="00A33C9A" w:rsidRDefault="002A4CA7" w:rsidP="002A4CA7">
            <w:pPr>
              <w:spacing w:after="0"/>
              <w:rPr>
                <w:rFonts w:ascii="Times New Roman" w:hAnsi="Times New Roman"/>
                <w:sz w:val="20"/>
                <w:szCs w:val="20"/>
              </w:rPr>
            </w:pPr>
          </w:p>
        </w:tc>
      </w:tr>
    </w:tbl>
    <w:p w14:paraId="62688A42" w14:textId="77777777" w:rsidR="00A34188" w:rsidRPr="00027F8E" w:rsidRDefault="00A34188">
      <w:pPr>
        <w:spacing w:after="0" w:line="240" w:lineRule="auto"/>
        <w:rPr>
          <w:rFonts w:ascii="Times New Roman" w:hAnsi="Times New Roman"/>
          <w:lang w:eastAsia="tr-TR"/>
        </w:rPr>
      </w:pPr>
    </w:p>
    <w:p w14:paraId="5F8CEAD4" w14:textId="77777777" w:rsidR="00A34188" w:rsidRPr="00027F8E" w:rsidRDefault="00A34188">
      <w:pPr>
        <w:spacing w:after="0" w:line="240" w:lineRule="auto"/>
        <w:rPr>
          <w:rFonts w:ascii="Times New Roman" w:hAnsi="Times New Roman"/>
          <w:lang w:eastAsia="tr-TR"/>
        </w:rPr>
      </w:pPr>
    </w:p>
    <w:p w14:paraId="1C99AB51" w14:textId="77777777" w:rsidR="00027F8E" w:rsidRDefault="00027F8E">
      <w:pPr>
        <w:spacing w:after="0" w:line="240" w:lineRule="auto"/>
        <w:rPr>
          <w:rFonts w:ascii="Times New Roman" w:hAnsi="Times New Roman"/>
          <w:lang w:eastAsia="tr-TR"/>
        </w:rPr>
        <w:sectPr w:rsidR="00027F8E" w:rsidSect="00437FA1">
          <w:pgSz w:w="16838" w:h="11906" w:orient="landscape" w:code="9"/>
          <w:pgMar w:top="1276" w:right="567" w:bottom="1133" w:left="1418" w:header="568" w:footer="709" w:gutter="0"/>
          <w:cols w:space="708"/>
          <w:titlePg/>
          <w:docGrid w:linePitch="360"/>
        </w:sectPr>
      </w:pPr>
    </w:p>
    <w:p w14:paraId="410B62E6" w14:textId="77777777" w:rsidR="00A34188" w:rsidRPr="00027F8E" w:rsidRDefault="00A34188">
      <w:pPr>
        <w:spacing w:after="0" w:line="240" w:lineRule="auto"/>
        <w:rPr>
          <w:rFonts w:ascii="Times New Roman" w:hAnsi="Times New Roman"/>
          <w:lang w:eastAsia="tr-TR"/>
        </w:rPr>
      </w:pPr>
    </w:p>
    <w:tbl>
      <w:tblPr>
        <w:tblW w:w="496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4"/>
        <w:gridCol w:w="2408"/>
        <w:gridCol w:w="678"/>
        <w:gridCol w:w="6536"/>
        <w:gridCol w:w="4270"/>
      </w:tblGrid>
      <w:tr w:rsidR="00C15241" w:rsidRPr="00A33C9A" w14:paraId="1AB50D10" w14:textId="77777777" w:rsidTr="005B6556">
        <w:trPr>
          <w:trHeight w:val="567"/>
        </w:trPr>
        <w:tc>
          <w:tcPr>
            <w:tcW w:w="844" w:type="dxa"/>
            <w:shd w:val="clear" w:color="auto" w:fill="BDD6EE"/>
            <w:vAlign w:val="center"/>
          </w:tcPr>
          <w:p w14:paraId="0D29E86C" w14:textId="77777777" w:rsidR="00C15241" w:rsidRPr="00A33C9A" w:rsidRDefault="00C15241" w:rsidP="006779AA">
            <w:pPr>
              <w:spacing w:after="0"/>
              <w:rPr>
                <w:rFonts w:ascii="Times New Roman" w:hAnsi="Times New Roman"/>
                <w:b/>
                <w:sz w:val="20"/>
                <w:szCs w:val="20"/>
              </w:rPr>
            </w:pPr>
            <w:r w:rsidRPr="00A33C9A">
              <w:rPr>
                <w:rFonts w:ascii="Times New Roman" w:hAnsi="Times New Roman"/>
                <w:b/>
                <w:sz w:val="20"/>
                <w:szCs w:val="20"/>
              </w:rPr>
              <w:t>Görev</w:t>
            </w:r>
          </w:p>
        </w:tc>
        <w:tc>
          <w:tcPr>
            <w:tcW w:w="13892" w:type="dxa"/>
            <w:gridSpan w:val="4"/>
            <w:shd w:val="clear" w:color="auto" w:fill="auto"/>
            <w:vAlign w:val="center"/>
          </w:tcPr>
          <w:p w14:paraId="1BC61F8C" w14:textId="7E32FA54" w:rsidR="00C15241" w:rsidRPr="00A33C9A" w:rsidRDefault="007159A6" w:rsidP="006779AA">
            <w:pPr>
              <w:tabs>
                <w:tab w:val="left" w:pos="2820"/>
              </w:tabs>
              <w:spacing w:after="0" w:line="240" w:lineRule="auto"/>
              <w:rPr>
                <w:rFonts w:ascii="Times New Roman" w:hAnsi="Times New Roman"/>
                <w:sz w:val="20"/>
                <w:szCs w:val="20"/>
              </w:rPr>
            </w:pPr>
            <w:r w:rsidRPr="00A33C9A">
              <w:rPr>
                <w:rFonts w:ascii="Times New Roman" w:hAnsi="Times New Roman"/>
                <w:b/>
                <w:sz w:val="20"/>
                <w:szCs w:val="20"/>
              </w:rPr>
              <w:t xml:space="preserve">B. </w:t>
            </w:r>
            <w:r w:rsidRPr="00A33C9A">
              <w:rPr>
                <w:rFonts w:ascii="Times New Roman" w:hAnsi="Times New Roman"/>
                <w:b/>
                <w:bCs/>
                <w:sz w:val="20"/>
                <w:szCs w:val="20"/>
              </w:rPr>
              <w:t>Klima sistemleri montaj</w:t>
            </w:r>
            <w:r w:rsidR="0022033D" w:rsidRPr="00A33C9A">
              <w:rPr>
                <w:rFonts w:ascii="Times New Roman" w:hAnsi="Times New Roman"/>
                <w:b/>
                <w:bCs/>
                <w:sz w:val="20"/>
                <w:szCs w:val="20"/>
              </w:rPr>
              <w:t>/</w:t>
            </w:r>
            <w:proofErr w:type="spellStart"/>
            <w:r w:rsidRPr="00A33C9A">
              <w:rPr>
                <w:rFonts w:ascii="Times New Roman" w:hAnsi="Times New Roman"/>
                <w:b/>
                <w:bCs/>
                <w:sz w:val="20"/>
                <w:szCs w:val="20"/>
              </w:rPr>
              <w:t>demontajını</w:t>
            </w:r>
            <w:proofErr w:type="spellEnd"/>
            <w:r w:rsidRPr="00A33C9A">
              <w:rPr>
                <w:rFonts w:ascii="Times New Roman" w:hAnsi="Times New Roman"/>
                <w:b/>
                <w:bCs/>
                <w:sz w:val="20"/>
                <w:szCs w:val="20"/>
              </w:rPr>
              <w:t xml:space="preserve"> yapmak </w:t>
            </w:r>
            <w:r w:rsidRPr="00A33C9A">
              <w:rPr>
                <w:rFonts w:ascii="Times New Roman" w:hAnsi="Times New Roman"/>
                <w:sz w:val="20"/>
                <w:szCs w:val="20"/>
              </w:rPr>
              <w:t>(devamı var)</w:t>
            </w:r>
          </w:p>
        </w:tc>
      </w:tr>
      <w:tr w:rsidR="00B15009" w:rsidRPr="00A33C9A" w14:paraId="355E3671" w14:textId="77777777" w:rsidTr="005B6556">
        <w:trPr>
          <w:trHeight w:val="567"/>
        </w:trPr>
        <w:tc>
          <w:tcPr>
            <w:tcW w:w="3252" w:type="dxa"/>
            <w:gridSpan w:val="2"/>
            <w:shd w:val="clear" w:color="auto" w:fill="BDD6EE"/>
            <w:vAlign w:val="center"/>
          </w:tcPr>
          <w:p w14:paraId="2EC2D211" w14:textId="77777777" w:rsidR="00B15009" w:rsidRPr="00A33C9A" w:rsidRDefault="00B15009" w:rsidP="006779AA">
            <w:pPr>
              <w:spacing w:after="0"/>
              <w:rPr>
                <w:rFonts w:ascii="Times New Roman" w:hAnsi="Times New Roman"/>
                <w:b/>
                <w:sz w:val="20"/>
                <w:szCs w:val="20"/>
              </w:rPr>
            </w:pPr>
            <w:r w:rsidRPr="00A33C9A">
              <w:rPr>
                <w:rFonts w:ascii="Times New Roman" w:hAnsi="Times New Roman"/>
                <w:b/>
                <w:sz w:val="20"/>
                <w:szCs w:val="20"/>
              </w:rPr>
              <w:t>İşlemler</w:t>
            </w:r>
          </w:p>
        </w:tc>
        <w:tc>
          <w:tcPr>
            <w:tcW w:w="7214" w:type="dxa"/>
            <w:gridSpan w:val="2"/>
            <w:shd w:val="clear" w:color="auto" w:fill="BDD6EE"/>
            <w:vAlign w:val="center"/>
          </w:tcPr>
          <w:p w14:paraId="030192F2" w14:textId="77777777" w:rsidR="00B15009" w:rsidRPr="00A33C9A" w:rsidRDefault="00B15009" w:rsidP="006779AA">
            <w:pPr>
              <w:spacing w:after="0"/>
              <w:rPr>
                <w:rFonts w:ascii="Times New Roman" w:hAnsi="Times New Roman"/>
                <w:b/>
                <w:sz w:val="20"/>
                <w:szCs w:val="20"/>
              </w:rPr>
            </w:pPr>
            <w:r w:rsidRPr="00A33C9A">
              <w:rPr>
                <w:rFonts w:ascii="Times New Roman" w:hAnsi="Times New Roman"/>
                <w:b/>
                <w:sz w:val="20"/>
                <w:szCs w:val="20"/>
              </w:rPr>
              <w:t xml:space="preserve">Başarım Ölçütleri </w:t>
            </w:r>
          </w:p>
        </w:tc>
        <w:tc>
          <w:tcPr>
            <w:tcW w:w="4270" w:type="dxa"/>
            <w:vMerge w:val="restart"/>
            <w:shd w:val="clear" w:color="auto" w:fill="BDD6EE"/>
            <w:vAlign w:val="center"/>
          </w:tcPr>
          <w:p w14:paraId="6E6F0D4D" w14:textId="77777777" w:rsidR="00B15009" w:rsidRPr="00A33C9A" w:rsidRDefault="00B15009" w:rsidP="006779AA">
            <w:pPr>
              <w:spacing w:after="0"/>
              <w:rPr>
                <w:rFonts w:ascii="Times New Roman" w:hAnsi="Times New Roman"/>
                <w:b/>
                <w:sz w:val="20"/>
                <w:szCs w:val="20"/>
              </w:rPr>
            </w:pPr>
            <w:r w:rsidRPr="00A33C9A">
              <w:rPr>
                <w:rFonts w:ascii="Times New Roman" w:hAnsi="Times New Roman"/>
                <w:b/>
                <w:sz w:val="20"/>
                <w:szCs w:val="20"/>
              </w:rPr>
              <w:t>Mesleki Bilgi ve Uygulama Becerileri</w:t>
            </w:r>
          </w:p>
        </w:tc>
      </w:tr>
      <w:tr w:rsidR="00B15009" w:rsidRPr="00A33C9A" w14:paraId="58706A10" w14:textId="77777777" w:rsidTr="005B6556">
        <w:trPr>
          <w:trHeight w:val="567"/>
        </w:trPr>
        <w:tc>
          <w:tcPr>
            <w:tcW w:w="844" w:type="dxa"/>
            <w:shd w:val="clear" w:color="auto" w:fill="BDD6EE"/>
            <w:vAlign w:val="center"/>
          </w:tcPr>
          <w:p w14:paraId="7A5B5401" w14:textId="77777777" w:rsidR="00B15009" w:rsidRPr="00A33C9A" w:rsidRDefault="00B15009" w:rsidP="006779AA">
            <w:pPr>
              <w:spacing w:after="0"/>
              <w:rPr>
                <w:rFonts w:ascii="Times New Roman" w:hAnsi="Times New Roman"/>
                <w:b/>
                <w:sz w:val="20"/>
                <w:szCs w:val="20"/>
              </w:rPr>
            </w:pPr>
            <w:r w:rsidRPr="00A33C9A">
              <w:rPr>
                <w:rFonts w:ascii="Times New Roman" w:hAnsi="Times New Roman"/>
                <w:b/>
                <w:sz w:val="20"/>
                <w:szCs w:val="20"/>
              </w:rPr>
              <w:t>Kod</w:t>
            </w:r>
          </w:p>
        </w:tc>
        <w:tc>
          <w:tcPr>
            <w:tcW w:w="2408" w:type="dxa"/>
            <w:shd w:val="clear" w:color="auto" w:fill="BDD6EE"/>
            <w:vAlign w:val="center"/>
          </w:tcPr>
          <w:p w14:paraId="1CB2AB18" w14:textId="77777777" w:rsidR="00B15009" w:rsidRPr="00A33C9A" w:rsidRDefault="00B15009" w:rsidP="006779AA">
            <w:pPr>
              <w:spacing w:after="0"/>
              <w:rPr>
                <w:rFonts w:ascii="Times New Roman" w:hAnsi="Times New Roman"/>
                <w:b/>
                <w:sz w:val="20"/>
                <w:szCs w:val="20"/>
              </w:rPr>
            </w:pPr>
            <w:r w:rsidRPr="00A33C9A">
              <w:rPr>
                <w:rFonts w:ascii="Times New Roman" w:hAnsi="Times New Roman"/>
                <w:b/>
                <w:sz w:val="20"/>
                <w:szCs w:val="20"/>
              </w:rPr>
              <w:t>Açıklama</w:t>
            </w:r>
          </w:p>
        </w:tc>
        <w:tc>
          <w:tcPr>
            <w:tcW w:w="678" w:type="dxa"/>
            <w:shd w:val="clear" w:color="auto" w:fill="BDD6EE"/>
            <w:vAlign w:val="center"/>
          </w:tcPr>
          <w:p w14:paraId="0D5A6D98" w14:textId="77777777" w:rsidR="00B15009" w:rsidRPr="00A33C9A" w:rsidRDefault="00B15009" w:rsidP="006779AA">
            <w:pPr>
              <w:spacing w:after="0"/>
              <w:rPr>
                <w:rFonts w:ascii="Times New Roman" w:hAnsi="Times New Roman"/>
                <w:b/>
                <w:sz w:val="20"/>
                <w:szCs w:val="20"/>
              </w:rPr>
            </w:pPr>
            <w:r w:rsidRPr="00A33C9A">
              <w:rPr>
                <w:rFonts w:ascii="Times New Roman" w:hAnsi="Times New Roman"/>
                <w:b/>
                <w:sz w:val="20"/>
                <w:szCs w:val="20"/>
              </w:rPr>
              <w:t>Kod</w:t>
            </w:r>
          </w:p>
        </w:tc>
        <w:tc>
          <w:tcPr>
            <w:tcW w:w="6536" w:type="dxa"/>
            <w:shd w:val="clear" w:color="auto" w:fill="BDD6EE"/>
            <w:vAlign w:val="center"/>
          </w:tcPr>
          <w:p w14:paraId="612B2AB2" w14:textId="77777777" w:rsidR="00B15009" w:rsidRPr="008D5E29" w:rsidRDefault="00B15009" w:rsidP="006779AA">
            <w:pPr>
              <w:spacing w:after="0"/>
              <w:rPr>
                <w:rFonts w:ascii="Times New Roman" w:hAnsi="Times New Roman"/>
                <w:b/>
                <w:sz w:val="20"/>
                <w:szCs w:val="20"/>
              </w:rPr>
            </w:pPr>
            <w:r w:rsidRPr="008D5E29">
              <w:rPr>
                <w:rFonts w:ascii="Times New Roman" w:hAnsi="Times New Roman"/>
                <w:b/>
                <w:sz w:val="20"/>
                <w:szCs w:val="20"/>
              </w:rPr>
              <w:t>Açıklama</w:t>
            </w:r>
          </w:p>
        </w:tc>
        <w:tc>
          <w:tcPr>
            <w:tcW w:w="4270" w:type="dxa"/>
            <w:vMerge/>
            <w:shd w:val="clear" w:color="auto" w:fill="BDD6EE"/>
          </w:tcPr>
          <w:p w14:paraId="5011DDA2" w14:textId="77777777" w:rsidR="00B15009" w:rsidRPr="00A33C9A" w:rsidRDefault="00B15009" w:rsidP="006779AA">
            <w:pPr>
              <w:spacing w:after="0"/>
              <w:rPr>
                <w:rFonts w:ascii="Times New Roman" w:hAnsi="Times New Roman"/>
                <w:b/>
                <w:sz w:val="20"/>
                <w:szCs w:val="20"/>
              </w:rPr>
            </w:pPr>
          </w:p>
        </w:tc>
      </w:tr>
      <w:tr w:rsidR="00BC544C" w:rsidRPr="00A33C9A" w14:paraId="1E10978C" w14:textId="77777777" w:rsidTr="005B6556">
        <w:trPr>
          <w:trHeight w:val="70"/>
        </w:trPr>
        <w:tc>
          <w:tcPr>
            <w:tcW w:w="844" w:type="dxa"/>
            <w:vMerge w:val="restart"/>
            <w:shd w:val="clear" w:color="auto" w:fill="auto"/>
            <w:vAlign w:val="center"/>
          </w:tcPr>
          <w:p w14:paraId="6BA1DC53" w14:textId="727DC621" w:rsidR="00BC544C" w:rsidRPr="00A33C9A" w:rsidRDefault="00BC544C" w:rsidP="00BC544C">
            <w:pPr>
              <w:spacing w:after="0"/>
              <w:jc w:val="center"/>
              <w:rPr>
                <w:rFonts w:ascii="Times New Roman" w:hAnsi="Times New Roman"/>
                <w:b/>
                <w:sz w:val="20"/>
                <w:szCs w:val="20"/>
              </w:rPr>
            </w:pPr>
            <w:r w:rsidRPr="00A33C9A">
              <w:rPr>
                <w:rFonts w:ascii="Times New Roman" w:hAnsi="Times New Roman"/>
                <w:b/>
                <w:sz w:val="20"/>
                <w:szCs w:val="20"/>
              </w:rPr>
              <w:t>B.1</w:t>
            </w:r>
          </w:p>
        </w:tc>
        <w:tc>
          <w:tcPr>
            <w:tcW w:w="2408" w:type="dxa"/>
            <w:vMerge w:val="restart"/>
            <w:shd w:val="clear" w:color="auto" w:fill="auto"/>
            <w:vAlign w:val="center"/>
          </w:tcPr>
          <w:p w14:paraId="3B8E474D" w14:textId="4981FE55" w:rsidR="00BC544C" w:rsidRPr="00027F8E" w:rsidRDefault="00BC544C" w:rsidP="00BC544C">
            <w:pPr>
              <w:spacing w:after="0"/>
              <w:rPr>
                <w:rFonts w:ascii="Times New Roman" w:hAnsi="Times New Roman"/>
                <w:b/>
                <w:sz w:val="20"/>
                <w:szCs w:val="20"/>
                <w:highlight w:val="lightGray"/>
              </w:rPr>
            </w:pPr>
            <w:r w:rsidRPr="00027F8E">
              <w:rPr>
                <w:rFonts w:ascii="Times New Roman" w:hAnsi="Times New Roman"/>
                <w:sz w:val="20"/>
                <w:szCs w:val="20"/>
              </w:rPr>
              <w:t>Yapılmış keşif ile mekân değerlerini karşılaştırmak</w:t>
            </w:r>
          </w:p>
        </w:tc>
        <w:tc>
          <w:tcPr>
            <w:tcW w:w="678" w:type="dxa"/>
            <w:tcBorders>
              <w:bottom w:val="single" w:sz="4" w:space="0" w:color="auto"/>
            </w:tcBorders>
            <w:shd w:val="clear" w:color="auto" w:fill="auto"/>
            <w:vAlign w:val="center"/>
          </w:tcPr>
          <w:p w14:paraId="5C522538" w14:textId="7907D9C9" w:rsidR="00BC544C" w:rsidRPr="00A33C9A" w:rsidRDefault="00BC544C" w:rsidP="00BC544C">
            <w:pPr>
              <w:spacing w:after="0" w:line="240" w:lineRule="auto"/>
              <w:ind w:left="-30" w:right="-45"/>
              <w:jc w:val="center"/>
              <w:rPr>
                <w:rFonts w:ascii="Times New Roman" w:hAnsi="Times New Roman"/>
                <w:b/>
                <w:bCs/>
                <w:sz w:val="20"/>
                <w:szCs w:val="20"/>
              </w:rPr>
            </w:pPr>
            <w:r w:rsidRPr="00A33C9A">
              <w:rPr>
                <w:rFonts w:ascii="Times New Roman" w:hAnsi="Times New Roman"/>
                <w:b/>
                <w:bCs/>
                <w:sz w:val="20"/>
                <w:szCs w:val="20"/>
              </w:rPr>
              <w:t>B.1.1</w:t>
            </w:r>
          </w:p>
        </w:tc>
        <w:tc>
          <w:tcPr>
            <w:tcW w:w="6536" w:type="dxa"/>
            <w:tcBorders>
              <w:bottom w:val="single" w:sz="4" w:space="0" w:color="auto"/>
            </w:tcBorders>
            <w:shd w:val="clear" w:color="auto" w:fill="auto"/>
            <w:vAlign w:val="center"/>
          </w:tcPr>
          <w:p w14:paraId="566AC3C9" w14:textId="5377308A" w:rsidR="00BC544C" w:rsidRPr="00A33C9A" w:rsidRDefault="00D61C24" w:rsidP="00BC544C">
            <w:pPr>
              <w:pStyle w:val="ListeParagraf"/>
              <w:spacing w:after="0"/>
              <w:ind w:left="0"/>
              <w:rPr>
                <w:rFonts w:ascii="Times New Roman" w:hAnsi="Times New Roman"/>
                <w:sz w:val="20"/>
                <w:szCs w:val="20"/>
              </w:rPr>
            </w:pPr>
            <w:r w:rsidRPr="00027F8E">
              <w:rPr>
                <w:rFonts w:ascii="Times New Roman" w:hAnsi="Times New Roman"/>
                <w:sz w:val="20"/>
                <w:szCs w:val="20"/>
              </w:rPr>
              <w:t>Mekânın inşa özelliklerine, hacim, ısı kayıp ve kapasite değerlerine göre verilmesi gereken cihaz tipini belirler.</w:t>
            </w:r>
          </w:p>
        </w:tc>
        <w:tc>
          <w:tcPr>
            <w:tcW w:w="4270" w:type="dxa"/>
            <w:vMerge w:val="restart"/>
            <w:shd w:val="clear" w:color="auto" w:fill="auto"/>
          </w:tcPr>
          <w:p w14:paraId="31ACEF03" w14:textId="4E4DF9A6" w:rsidR="000E3376" w:rsidRPr="00027F8E" w:rsidRDefault="000E3376" w:rsidP="00027F8E">
            <w:pPr>
              <w:pStyle w:val="PMaddeimi"/>
              <w:numPr>
                <w:ilvl w:val="0"/>
                <w:numId w:val="11"/>
              </w:numPr>
              <w:spacing w:after="0" w:line="240" w:lineRule="auto"/>
              <w:ind w:left="331" w:hanging="284"/>
              <w:rPr>
                <w:rFonts w:ascii="Times New Roman" w:hAnsi="Times New Roman"/>
                <w:szCs w:val="20"/>
              </w:rPr>
            </w:pPr>
            <w:r w:rsidRPr="00027F8E">
              <w:rPr>
                <w:rFonts w:ascii="Times New Roman" w:hAnsi="Times New Roman"/>
                <w:szCs w:val="20"/>
              </w:rPr>
              <w:t>Çalışma mevzuatı</w:t>
            </w:r>
          </w:p>
          <w:p w14:paraId="525A101E" w14:textId="206F2A20" w:rsidR="000E3376" w:rsidRPr="00027F8E" w:rsidRDefault="000E3376" w:rsidP="00027F8E">
            <w:pPr>
              <w:pStyle w:val="ListeParagraf"/>
              <w:numPr>
                <w:ilvl w:val="0"/>
                <w:numId w:val="11"/>
              </w:numPr>
              <w:spacing w:after="0" w:line="240" w:lineRule="auto"/>
              <w:ind w:left="331" w:hanging="284"/>
              <w:rPr>
                <w:rFonts w:ascii="Times New Roman" w:hAnsi="Times New Roman"/>
                <w:sz w:val="20"/>
                <w:szCs w:val="20"/>
              </w:rPr>
            </w:pPr>
            <w:r w:rsidRPr="00027F8E">
              <w:rPr>
                <w:rFonts w:ascii="Times New Roman" w:hAnsi="Times New Roman"/>
                <w:sz w:val="20"/>
                <w:szCs w:val="20"/>
              </w:rPr>
              <w:t>Müşteri ile iletişim</w:t>
            </w:r>
          </w:p>
          <w:p w14:paraId="64293A6B" w14:textId="63AFD8C7" w:rsidR="000E3376" w:rsidRPr="00027F8E" w:rsidRDefault="000E3376" w:rsidP="00027F8E">
            <w:pPr>
              <w:pStyle w:val="ListeParagraf"/>
              <w:numPr>
                <w:ilvl w:val="0"/>
                <w:numId w:val="11"/>
              </w:numPr>
              <w:spacing w:after="0" w:line="240" w:lineRule="auto"/>
              <w:ind w:left="331" w:hanging="284"/>
              <w:rPr>
                <w:rFonts w:ascii="Times New Roman" w:hAnsi="Times New Roman"/>
                <w:sz w:val="20"/>
                <w:szCs w:val="20"/>
              </w:rPr>
            </w:pPr>
            <w:r w:rsidRPr="00027F8E">
              <w:rPr>
                <w:rFonts w:ascii="Times New Roman" w:hAnsi="Times New Roman"/>
                <w:sz w:val="20"/>
                <w:szCs w:val="20"/>
              </w:rPr>
              <w:t xml:space="preserve">Müşteri talebi alma </w:t>
            </w:r>
          </w:p>
          <w:p w14:paraId="1CB30DD0" w14:textId="6C1C2B3F" w:rsidR="000E3376" w:rsidRPr="00027F8E" w:rsidRDefault="000E3376" w:rsidP="00027F8E">
            <w:pPr>
              <w:pStyle w:val="ListeParagraf"/>
              <w:numPr>
                <w:ilvl w:val="0"/>
                <w:numId w:val="11"/>
              </w:numPr>
              <w:spacing w:after="0" w:line="240" w:lineRule="auto"/>
              <w:ind w:left="331" w:hanging="284"/>
              <w:rPr>
                <w:rFonts w:ascii="Times New Roman" w:hAnsi="Times New Roman"/>
                <w:sz w:val="20"/>
                <w:szCs w:val="20"/>
              </w:rPr>
            </w:pPr>
            <w:r w:rsidRPr="00027F8E">
              <w:rPr>
                <w:rFonts w:ascii="Times New Roman" w:hAnsi="Times New Roman"/>
                <w:sz w:val="20"/>
                <w:szCs w:val="20"/>
              </w:rPr>
              <w:t xml:space="preserve">Müşteri ilişkilerinde dikkat edilmesi gereken hususlar </w:t>
            </w:r>
          </w:p>
          <w:p w14:paraId="1C25B078" w14:textId="0FB411BE" w:rsidR="000E3376" w:rsidRPr="00027F8E" w:rsidRDefault="000E3376" w:rsidP="00027F8E">
            <w:pPr>
              <w:pStyle w:val="PMaddeimi"/>
              <w:numPr>
                <w:ilvl w:val="0"/>
                <w:numId w:val="11"/>
              </w:numPr>
              <w:autoSpaceDE w:val="0"/>
              <w:autoSpaceDN w:val="0"/>
              <w:adjustRightInd w:val="0"/>
              <w:spacing w:after="0" w:line="240" w:lineRule="auto"/>
              <w:ind w:left="331" w:hanging="284"/>
              <w:rPr>
                <w:rFonts w:ascii="Times New Roman" w:hAnsi="Times New Roman"/>
                <w:szCs w:val="20"/>
              </w:rPr>
            </w:pPr>
            <w:r w:rsidRPr="00027F8E">
              <w:rPr>
                <w:rFonts w:ascii="Times New Roman" w:hAnsi="Times New Roman"/>
                <w:szCs w:val="20"/>
              </w:rPr>
              <w:t>Çalışma alanını düzenleme</w:t>
            </w:r>
          </w:p>
          <w:p w14:paraId="6CEF9F24" w14:textId="0A195143" w:rsidR="000E3376" w:rsidRPr="00027F8E" w:rsidRDefault="000E3376" w:rsidP="00027F8E">
            <w:pPr>
              <w:pStyle w:val="PMaddeimi"/>
              <w:numPr>
                <w:ilvl w:val="0"/>
                <w:numId w:val="11"/>
              </w:numPr>
              <w:autoSpaceDE w:val="0"/>
              <w:autoSpaceDN w:val="0"/>
              <w:adjustRightInd w:val="0"/>
              <w:spacing w:after="0" w:line="240" w:lineRule="auto"/>
              <w:ind w:left="331" w:hanging="284"/>
              <w:rPr>
                <w:rFonts w:ascii="Times New Roman" w:hAnsi="Times New Roman"/>
                <w:szCs w:val="20"/>
              </w:rPr>
            </w:pPr>
            <w:r w:rsidRPr="00027F8E">
              <w:rPr>
                <w:rFonts w:ascii="Times New Roman" w:hAnsi="Times New Roman"/>
                <w:szCs w:val="20"/>
              </w:rPr>
              <w:t>Çalışma alanlarının düzenlenmesinde dikkat edilmesi gereken hususlar</w:t>
            </w:r>
          </w:p>
          <w:p w14:paraId="3FB92715" w14:textId="084F2367" w:rsidR="000E3376" w:rsidRPr="00027F8E" w:rsidRDefault="000E3376" w:rsidP="00027F8E">
            <w:pPr>
              <w:pStyle w:val="PMaddeimi"/>
              <w:numPr>
                <w:ilvl w:val="0"/>
                <w:numId w:val="11"/>
              </w:numPr>
              <w:autoSpaceDE w:val="0"/>
              <w:autoSpaceDN w:val="0"/>
              <w:adjustRightInd w:val="0"/>
              <w:spacing w:after="0" w:line="240" w:lineRule="auto"/>
              <w:ind w:left="331" w:hanging="284"/>
              <w:rPr>
                <w:rFonts w:ascii="Times New Roman" w:hAnsi="Times New Roman"/>
                <w:szCs w:val="20"/>
              </w:rPr>
            </w:pPr>
            <w:r w:rsidRPr="00027F8E">
              <w:rPr>
                <w:rFonts w:ascii="Times New Roman" w:hAnsi="Times New Roman"/>
                <w:szCs w:val="20"/>
              </w:rPr>
              <w:t>Klima montaj kılavuzu</w:t>
            </w:r>
          </w:p>
          <w:p w14:paraId="3D1D25F9" w14:textId="5F0DD266" w:rsidR="000E3376" w:rsidRPr="00027F8E" w:rsidRDefault="000E3376" w:rsidP="00027F8E">
            <w:pPr>
              <w:pStyle w:val="ListeParagraf"/>
              <w:numPr>
                <w:ilvl w:val="0"/>
                <w:numId w:val="11"/>
              </w:numPr>
              <w:spacing w:after="0" w:line="259" w:lineRule="auto"/>
              <w:ind w:left="331" w:hanging="284"/>
              <w:rPr>
                <w:rFonts w:ascii="Times New Roman" w:hAnsi="Times New Roman"/>
                <w:sz w:val="20"/>
                <w:szCs w:val="20"/>
              </w:rPr>
            </w:pPr>
            <w:r w:rsidRPr="00027F8E">
              <w:rPr>
                <w:rFonts w:ascii="Times New Roman" w:hAnsi="Times New Roman"/>
                <w:sz w:val="20"/>
                <w:szCs w:val="20"/>
              </w:rPr>
              <w:t xml:space="preserve">Klima montajı ve </w:t>
            </w:r>
            <w:proofErr w:type="spellStart"/>
            <w:r w:rsidRPr="00027F8E">
              <w:rPr>
                <w:rFonts w:ascii="Times New Roman" w:hAnsi="Times New Roman"/>
                <w:sz w:val="20"/>
                <w:szCs w:val="20"/>
              </w:rPr>
              <w:t>demontajında</w:t>
            </w:r>
            <w:proofErr w:type="spellEnd"/>
            <w:r w:rsidRPr="00027F8E">
              <w:rPr>
                <w:rFonts w:ascii="Times New Roman" w:hAnsi="Times New Roman"/>
                <w:sz w:val="20"/>
                <w:szCs w:val="20"/>
              </w:rPr>
              <w:t xml:space="preserve"> kullanılan alet, araç ve ekipmanlar</w:t>
            </w:r>
          </w:p>
          <w:p w14:paraId="22469707" w14:textId="304D84CC" w:rsidR="000E3376" w:rsidRPr="00027F8E" w:rsidRDefault="000E3376" w:rsidP="00027F8E">
            <w:pPr>
              <w:pStyle w:val="ListeParagraf"/>
              <w:numPr>
                <w:ilvl w:val="0"/>
                <w:numId w:val="11"/>
              </w:numPr>
              <w:spacing w:after="0" w:line="259" w:lineRule="auto"/>
              <w:ind w:left="331" w:hanging="284"/>
              <w:rPr>
                <w:rFonts w:ascii="Times New Roman" w:hAnsi="Times New Roman"/>
                <w:sz w:val="20"/>
                <w:szCs w:val="20"/>
              </w:rPr>
            </w:pPr>
            <w:r w:rsidRPr="00027F8E">
              <w:rPr>
                <w:rFonts w:ascii="Times New Roman" w:hAnsi="Times New Roman"/>
                <w:sz w:val="20"/>
                <w:szCs w:val="20"/>
              </w:rPr>
              <w:t xml:space="preserve">Klima montajı ve </w:t>
            </w:r>
            <w:proofErr w:type="spellStart"/>
            <w:r w:rsidRPr="00027F8E">
              <w:rPr>
                <w:rFonts w:ascii="Times New Roman" w:hAnsi="Times New Roman"/>
                <w:sz w:val="20"/>
                <w:szCs w:val="20"/>
              </w:rPr>
              <w:t>demontajında</w:t>
            </w:r>
            <w:proofErr w:type="spellEnd"/>
            <w:r w:rsidRPr="00027F8E">
              <w:rPr>
                <w:rFonts w:ascii="Times New Roman" w:hAnsi="Times New Roman"/>
                <w:sz w:val="20"/>
                <w:szCs w:val="20"/>
              </w:rPr>
              <w:t xml:space="preserve"> kullanılan muayene ve ölçüm cihazları </w:t>
            </w:r>
          </w:p>
          <w:p w14:paraId="091CABA8" w14:textId="28EC559C" w:rsidR="000E3376" w:rsidRPr="00027F8E" w:rsidRDefault="000E3376" w:rsidP="00027F8E">
            <w:pPr>
              <w:pStyle w:val="ListeParagraf"/>
              <w:numPr>
                <w:ilvl w:val="0"/>
                <w:numId w:val="11"/>
              </w:numPr>
              <w:spacing w:after="0" w:line="259" w:lineRule="auto"/>
              <w:ind w:left="331" w:hanging="284"/>
              <w:rPr>
                <w:rFonts w:ascii="Times New Roman" w:hAnsi="Times New Roman"/>
                <w:sz w:val="20"/>
                <w:szCs w:val="20"/>
              </w:rPr>
            </w:pPr>
            <w:r w:rsidRPr="00027F8E">
              <w:rPr>
                <w:rFonts w:ascii="Times New Roman" w:hAnsi="Times New Roman"/>
                <w:sz w:val="20"/>
                <w:szCs w:val="20"/>
              </w:rPr>
              <w:t>Klima montajında dikkat edilecek hususlar</w:t>
            </w:r>
          </w:p>
          <w:p w14:paraId="2BF203C8" w14:textId="0D9D10CD" w:rsidR="000E3376" w:rsidRPr="00027F8E" w:rsidRDefault="000E3376" w:rsidP="00027F8E">
            <w:pPr>
              <w:pStyle w:val="ListeParagraf"/>
              <w:numPr>
                <w:ilvl w:val="0"/>
                <w:numId w:val="11"/>
              </w:numPr>
              <w:spacing w:after="0" w:line="259" w:lineRule="auto"/>
              <w:ind w:left="331" w:hanging="284"/>
              <w:rPr>
                <w:rFonts w:ascii="Times New Roman" w:hAnsi="Times New Roman"/>
                <w:sz w:val="20"/>
                <w:szCs w:val="20"/>
              </w:rPr>
            </w:pPr>
            <w:r w:rsidRPr="00027F8E">
              <w:rPr>
                <w:rFonts w:ascii="Times New Roman" w:hAnsi="Times New Roman"/>
                <w:sz w:val="20"/>
                <w:szCs w:val="20"/>
              </w:rPr>
              <w:t>Klima sistemi montajı</w:t>
            </w:r>
          </w:p>
          <w:p w14:paraId="7E87C886" w14:textId="5D9A34C1" w:rsidR="000E3376" w:rsidRPr="00027F8E" w:rsidRDefault="000E3376" w:rsidP="00027F8E">
            <w:pPr>
              <w:pStyle w:val="ListeParagraf"/>
              <w:numPr>
                <w:ilvl w:val="0"/>
                <w:numId w:val="11"/>
              </w:numPr>
              <w:spacing w:after="0" w:line="259" w:lineRule="auto"/>
              <w:ind w:left="331" w:hanging="284"/>
              <w:rPr>
                <w:rFonts w:ascii="Times New Roman" w:hAnsi="Times New Roman"/>
                <w:sz w:val="20"/>
                <w:szCs w:val="20"/>
              </w:rPr>
            </w:pPr>
            <w:r w:rsidRPr="00027F8E">
              <w:rPr>
                <w:rFonts w:ascii="Times New Roman" w:hAnsi="Times New Roman"/>
                <w:sz w:val="20"/>
                <w:szCs w:val="20"/>
              </w:rPr>
              <w:t>Montajda dikkat edilecek hususlar</w:t>
            </w:r>
          </w:p>
          <w:p w14:paraId="3A24B7B6" w14:textId="7FE6B75C" w:rsidR="000E3376" w:rsidRPr="00027F8E" w:rsidRDefault="000E3376" w:rsidP="00027F8E">
            <w:pPr>
              <w:pStyle w:val="ListeParagraf"/>
              <w:numPr>
                <w:ilvl w:val="0"/>
                <w:numId w:val="11"/>
              </w:numPr>
              <w:spacing w:after="0" w:line="259" w:lineRule="auto"/>
              <w:ind w:left="331" w:hanging="284"/>
              <w:rPr>
                <w:rFonts w:ascii="Times New Roman" w:hAnsi="Times New Roman"/>
                <w:sz w:val="20"/>
                <w:szCs w:val="20"/>
              </w:rPr>
            </w:pPr>
            <w:r w:rsidRPr="00027F8E">
              <w:rPr>
                <w:rFonts w:ascii="Times New Roman" w:hAnsi="Times New Roman"/>
                <w:sz w:val="20"/>
                <w:szCs w:val="20"/>
              </w:rPr>
              <w:t>İç ünite montajı</w:t>
            </w:r>
          </w:p>
          <w:p w14:paraId="2DA8A4D9" w14:textId="58AAAD91" w:rsidR="000E3376" w:rsidRPr="00027F8E" w:rsidRDefault="000E3376" w:rsidP="00027F8E">
            <w:pPr>
              <w:pStyle w:val="ListeParagraf"/>
              <w:numPr>
                <w:ilvl w:val="0"/>
                <w:numId w:val="11"/>
              </w:numPr>
              <w:spacing w:after="0" w:line="259" w:lineRule="auto"/>
              <w:ind w:left="331" w:hanging="284"/>
              <w:rPr>
                <w:rFonts w:ascii="Times New Roman" w:hAnsi="Times New Roman"/>
                <w:sz w:val="20"/>
                <w:szCs w:val="20"/>
              </w:rPr>
            </w:pPr>
            <w:r w:rsidRPr="00027F8E">
              <w:rPr>
                <w:rFonts w:ascii="Times New Roman" w:hAnsi="Times New Roman"/>
                <w:sz w:val="20"/>
                <w:szCs w:val="20"/>
              </w:rPr>
              <w:t>Askı aparatları montajı</w:t>
            </w:r>
          </w:p>
          <w:p w14:paraId="39C8E99B" w14:textId="26D16D24" w:rsidR="000E3376" w:rsidRPr="00027F8E" w:rsidRDefault="000E3376" w:rsidP="00027F8E">
            <w:pPr>
              <w:pStyle w:val="ListeParagraf"/>
              <w:numPr>
                <w:ilvl w:val="0"/>
                <w:numId w:val="11"/>
              </w:numPr>
              <w:spacing w:after="0" w:line="259" w:lineRule="auto"/>
              <w:ind w:left="331" w:hanging="284"/>
              <w:rPr>
                <w:rFonts w:ascii="Times New Roman" w:hAnsi="Times New Roman"/>
                <w:sz w:val="20"/>
                <w:szCs w:val="20"/>
              </w:rPr>
            </w:pPr>
            <w:r w:rsidRPr="00027F8E">
              <w:rPr>
                <w:rFonts w:ascii="Times New Roman" w:hAnsi="Times New Roman"/>
                <w:sz w:val="20"/>
                <w:szCs w:val="20"/>
              </w:rPr>
              <w:t>Dış ünite montajı</w:t>
            </w:r>
          </w:p>
          <w:p w14:paraId="6BB6B1CD" w14:textId="4B54D345" w:rsidR="000E3376" w:rsidRPr="00027F8E" w:rsidRDefault="000E3376" w:rsidP="00027F8E">
            <w:pPr>
              <w:pStyle w:val="ListeParagraf"/>
              <w:numPr>
                <w:ilvl w:val="0"/>
                <w:numId w:val="11"/>
              </w:numPr>
              <w:spacing w:after="0" w:line="259" w:lineRule="auto"/>
              <w:ind w:left="331" w:hanging="284"/>
              <w:rPr>
                <w:rFonts w:ascii="Times New Roman" w:hAnsi="Times New Roman"/>
                <w:sz w:val="20"/>
                <w:szCs w:val="20"/>
              </w:rPr>
            </w:pPr>
            <w:r w:rsidRPr="00027F8E">
              <w:rPr>
                <w:rFonts w:ascii="Times New Roman" w:hAnsi="Times New Roman"/>
                <w:sz w:val="20"/>
                <w:szCs w:val="20"/>
              </w:rPr>
              <w:t>İç ve dış ünite bağlantıları</w:t>
            </w:r>
          </w:p>
          <w:p w14:paraId="5AD00526" w14:textId="1039EC10" w:rsidR="000E3376" w:rsidRPr="00027F8E" w:rsidRDefault="000E3376" w:rsidP="00027F8E">
            <w:pPr>
              <w:pStyle w:val="ListeParagraf"/>
              <w:numPr>
                <w:ilvl w:val="0"/>
                <w:numId w:val="11"/>
              </w:numPr>
              <w:spacing w:after="0" w:line="259" w:lineRule="auto"/>
              <w:ind w:left="331" w:hanging="284"/>
              <w:rPr>
                <w:rFonts w:ascii="Times New Roman" w:hAnsi="Times New Roman"/>
                <w:sz w:val="20"/>
                <w:szCs w:val="20"/>
              </w:rPr>
            </w:pPr>
            <w:r w:rsidRPr="00027F8E">
              <w:rPr>
                <w:rFonts w:ascii="Times New Roman" w:hAnsi="Times New Roman"/>
                <w:sz w:val="20"/>
                <w:szCs w:val="20"/>
              </w:rPr>
              <w:t xml:space="preserve">Klima sistemi </w:t>
            </w:r>
            <w:proofErr w:type="spellStart"/>
            <w:r w:rsidRPr="00027F8E">
              <w:rPr>
                <w:rFonts w:ascii="Times New Roman" w:hAnsi="Times New Roman"/>
                <w:sz w:val="20"/>
                <w:szCs w:val="20"/>
              </w:rPr>
              <w:t>demontajı</w:t>
            </w:r>
            <w:proofErr w:type="spellEnd"/>
          </w:p>
          <w:p w14:paraId="7962706C" w14:textId="1921EE2B" w:rsidR="000E3376" w:rsidRPr="00027F8E" w:rsidRDefault="000E3376" w:rsidP="00027F8E">
            <w:pPr>
              <w:pStyle w:val="ListeParagraf"/>
              <w:numPr>
                <w:ilvl w:val="0"/>
                <w:numId w:val="11"/>
              </w:numPr>
              <w:spacing w:after="0" w:line="259" w:lineRule="auto"/>
              <w:ind w:left="331" w:hanging="284"/>
              <w:rPr>
                <w:rFonts w:ascii="Times New Roman" w:hAnsi="Times New Roman"/>
                <w:sz w:val="20"/>
                <w:szCs w:val="20"/>
              </w:rPr>
            </w:pPr>
            <w:proofErr w:type="spellStart"/>
            <w:r w:rsidRPr="00027F8E">
              <w:rPr>
                <w:rFonts w:ascii="Times New Roman" w:hAnsi="Times New Roman"/>
                <w:sz w:val="20"/>
                <w:szCs w:val="20"/>
              </w:rPr>
              <w:t>Demontajda</w:t>
            </w:r>
            <w:proofErr w:type="spellEnd"/>
            <w:r w:rsidRPr="00027F8E">
              <w:rPr>
                <w:rFonts w:ascii="Times New Roman" w:hAnsi="Times New Roman"/>
                <w:sz w:val="20"/>
                <w:szCs w:val="20"/>
              </w:rPr>
              <w:t xml:space="preserve"> dikkat edilecek hususlar</w:t>
            </w:r>
          </w:p>
          <w:p w14:paraId="507FD578" w14:textId="45BA9E9E" w:rsidR="000E3376" w:rsidRPr="00027F8E" w:rsidRDefault="000E3376" w:rsidP="00027F8E">
            <w:pPr>
              <w:pStyle w:val="ListeParagraf"/>
              <w:numPr>
                <w:ilvl w:val="0"/>
                <w:numId w:val="11"/>
              </w:numPr>
              <w:spacing w:after="0" w:line="259" w:lineRule="auto"/>
              <w:ind w:left="331" w:hanging="284"/>
              <w:rPr>
                <w:rFonts w:ascii="Times New Roman" w:hAnsi="Times New Roman"/>
                <w:sz w:val="20"/>
                <w:szCs w:val="20"/>
              </w:rPr>
            </w:pPr>
            <w:proofErr w:type="spellStart"/>
            <w:r w:rsidRPr="00027F8E">
              <w:rPr>
                <w:rFonts w:ascii="Times New Roman" w:hAnsi="Times New Roman"/>
                <w:sz w:val="20"/>
                <w:szCs w:val="20"/>
              </w:rPr>
              <w:t>Demontaj</w:t>
            </w:r>
            <w:proofErr w:type="spellEnd"/>
            <w:r w:rsidRPr="00027F8E">
              <w:rPr>
                <w:rFonts w:ascii="Times New Roman" w:hAnsi="Times New Roman"/>
                <w:sz w:val="20"/>
                <w:szCs w:val="20"/>
              </w:rPr>
              <w:t xml:space="preserve"> için gerekli alet ve ekipmanlar</w:t>
            </w:r>
          </w:p>
          <w:p w14:paraId="532D4EB5" w14:textId="2363F9AD" w:rsidR="000E3376" w:rsidRPr="00027F8E" w:rsidRDefault="000E3376" w:rsidP="00027F8E">
            <w:pPr>
              <w:pStyle w:val="ListeParagraf"/>
              <w:numPr>
                <w:ilvl w:val="0"/>
                <w:numId w:val="11"/>
              </w:numPr>
              <w:spacing w:after="0" w:line="259" w:lineRule="auto"/>
              <w:ind w:left="331" w:hanging="284"/>
              <w:rPr>
                <w:rFonts w:ascii="Times New Roman" w:hAnsi="Times New Roman"/>
                <w:sz w:val="20"/>
                <w:szCs w:val="20"/>
              </w:rPr>
            </w:pPr>
            <w:r w:rsidRPr="00027F8E">
              <w:rPr>
                <w:rFonts w:ascii="Times New Roman" w:hAnsi="Times New Roman"/>
                <w:sz w:val="20"/>
                <w:szCs w:val="20"/>
              </w:rPr>
              <w:t xml:space="preserve">İç ve dış ünitelerin </w:t>
            </w:r>
            <w:proofErr w:type="spellStart"/>
            <w:r w:rsidRPr="00027F8E">
              <w:rPr>
                <w:rFonts w:ascii="Times New Roman" w:hAnsi="Times New Roman"/>
                <w:sz w:val="20"/>
                <w:szCs w:val="20"/>
              </w:rPr>
              <w:t>demontajı</w:t>
            </w:r>
            <w:proofErr w:type="spellEnd"/>
          </w:p>
          <w:p w14:paraId="0C316819" w14:textId="4D6E395D" w:rsidR="000E3376" w:rsidRPr="00027F8E" w:rsidRDefault="000E3376" w:rsidP="00027F8E">
            <w:pPr>
              <w:pStyle w:val="ListeParagraf"/>
              <w:numPr>
                <w:ilvl w:val="0"/>
                <w:numId w:val="11"/>
              </w:numPr>
              <w:spacing w:after="0" w:line="259" w:lineRule="auto"/>
              <w:ind w:left="331" w:hanging="284"/>
              <w:rPr>
                <w:rFonts w:ascii="Times New Roman" w:hAnsi="Times New Roman"/>
                <w:sz w:val="20"/>
                <w:szCs w:val="20"/>
              </w:rPr>
            </w:pPr>
            <w:r w:rsidRPr="00027F8E">
              <w:rPr>
                <w:rFonts w:ascii="Times New Roman" w:hAnsi="Times New Roman"/>
                <w:sz w:val="20"/>
                <w:szCs w:val="20"/>
              </w:rPr>
              <w:t xml:space="preserve">Askı aparatlarının </w:t>
            </w:r>
            <w:proofErr w:type="spellStart"/>
            <w:r w:rsidRPr="00027F8E">
              <w:rPr>
                <w:rFonts w:ascii="Times New Roman" w:hAnsi="Times New Roman"/>
                <w:sz w:val="20"/>
                <w:szCs w:val="20"/>
              </w:rPr>
              <w:t>demontajı</w:t>
            </w:r>
            <w:proofErr w:type="spellEnd"/>
          </w:p>
          <w:p w14:paraId="01D68748" w14:textId="189B849F" w:rsidR="00BC544C" w:rsidRPr="00A33C9A" w:rsidRDefault="000E3376" w:rsidP="00027F8E">
            <w:pPr>
              <w:pStyle w:val="ListeParagraf"/>
              <w:numPr>
                <w:ilvl w:val="0"/>
                <w:numId w:val="11"/>
              </w:numPr>
              <w:spacing w:after="0" w:line="259" w:lineRule="auto"/>
              <w:ind w:left="331" w:hanging="284"/>
              <w:rPr>
                <w:rFonts w:ascii="Times New Roman" w:hAnsi="Times New Roman"/>
                <w:sz w:val="20"/>
                <w:szCs w:val="20"/>
              </w:rPr>
            </w:pPr>
            <w:r w:rsidRPr="00027F8E">
              <w:rPr>
                <w:rFonts w:ascii="Times New Roman" w:hAnsi="Times New Roman"/>
                <w:sz w:val="20"/>
                <w:szCs w:val="20"/>
              </w:rPr>
              <w:t>Klima sistemi kaçak testi</w:t>
            </w:r>
          </w:p>
        </w:tc>
      </w:tr>
      <w:tr w:rsidR="00BC544C" w:rsidRPr="00A33C9A" w14:paraId="30345F2E" w14:textId="77777777" w:rsidTr="005B6556">
        <w:trPr>
          <w:trHeight w:val="567"/>
        </w:trPr>
        <w:tc>
          <w:tcPr>
            <w:tcW w:w="844" w:type="dxa"/>
            <w:vMerge/>
            <w:shd w:val="clear" w:color="auto" w:fill="auto"/>
            <w:vAlign w:val="center"/>
          </w:tcPr>
          <w:p w14:paraId="7D9286C9" w14:textId="77777777" w:rsidR="00BC544C" w:rsidRPr="00A33C9A" w:rsidRDefault="00BC544C" w:rsidP="00BC544C">
            <w:pPr>
              <w:spacing w:after="0"/>
              <w:jc w:val="center"/>
              <w:rPr>
                <w:rFonts w:ascii="Times New Roman" w:hAnsi="Times New Roman"/>
                <w:b/>
                <w:sz w:val="20"/>
                <w:szCs w:val="20"/>
              </w:rPr>
            </w:pPr>
          </w:p>
        </w:tc>
        <w:tc>
          <w:tcPr>
            <w:tcW w:w="2408" w:type="dxa"/>
            <w:vMerge/>
            <w:shd w:val="clear" w:color="auto" w:fill="auto"/>
            <w:vAlign w:val="center"/>
          </w:tcPr>
          <w:p w14:paraId="7949D550" w14:textId="77777777" w:rsidR="00BC544C" w:rsidRPr="00A33C9A" w:rsidRDefault="00BC544C" w:rsidP="00BC544C">
            <w:pPr>
              <w:spacing w:after="0"/>
              <w:rPr>
                <w:rFonts w:ascii="Times New Roman" w:hAnsi="Times New Roman"/>
                <w:b/>
                <w:sz w:val="20"/>
                <w:szCs w:val="20"/>
                <w:highlight w:val="lightGray"/>
              </w:rPr>
            </w:pPr>
          </w:p>
        </w:tc>
        <w:tc>
          <w:tcPr>
            <w:tcW w:w="678" w:type="dxa"/>
            <w:shd w:val="clear" w:color="auto" w:fill="auto"/>
            <w:vAlign w:val="center"/>
          </w:tcPr>
          <w:p w14:paraId="2089477D" w14:textId="3D3AE6BC" w:rsidR="00BC544C" w:rsidRPr="00A33C9A" w:rsidRDefault="00BC544C" w:rsidP="00BC544C">
            <w:pPr>
              <w:spacing w:after="0" w:line="240" w:lineRule="auto"/>
              <w:ind w:left="-30" w:right="-45"/>
              <w:jc w:val="center"/>
              <w:rPr>
                <w:rFonts w:ascii="Times New Roman" w:hAnsi="Times New Roman"/>
                <w:b/>
                <w:bCs/>
                <w:sz w:val="20"/>
                <w:szCs w:val="20"/>
              </w:rPr>
            </w:pPr>
            <w:r w:rsidRPr="00A33C9A">
              <w:rPr>
                <w:rFonts w:ascii="Times New Roman" w:hAnsi="Times New Roman"/>
                <w:b/>
                <w:bCs/>
                <w:sz w:val="20"/>
                <w:szCs w:val="20"/>
              </w:rPr>
              <w:t>B.1.2</w:t>
            </w:r>
          </w:p>
        </w:tc>
        <w:tc>
          <w:tcPr>
            <w:tcW w:w="6536" w:type="dxa"/>
            <w:shd w:val="clear" w:color="auto" w:fill="auto"/>
            <w:vAlign w:val="center"/>
          </w:tcPr>
          <w:p w14:paraId="4D884FC4" w14:textId="4B423015" w:rsidR="00BC544C" w:rsidRPr="00A33C9A" w:rsidRDefault="00D61C24" w:rsidP="008D5E29">
            <w:pPr>
              <w:pStyle w:val="ListeParagraf"/>
              <w:spacing w:after="0"/>
              <w:ind w:left="0"/>
              <w:rPr>
                <w:rFonts w:ascii="Times New Roman" w:hAnsi="Times New Roman"/>
                <w:sz w:val="20"/>
                <w:szCs w:val="20"/>
              </w:rPr>
            </w:pPr>
            <w:r w:rsidRPr="00027F8E">
              <w:rPr>
                <w:rFonts w:ascii="Times New Roman" w:hAnsi="Times New Roman"/>
                <w:sz w:val="20"/>
                <w:szCs w:val="20"/>
              </w:rPr>
              <w:t>Veril</w:t>
            </w:r>
            <w:r w:rsidR="008D5E29">
              <w:rPr>
                <w:rFonts w:ascii="Times New Roman" w:hAnsi="Times New Roman"/>
                <w:sz w:val="20"/>
                <w:szCs w:val="20"/>
              </w:rPr>
              <w:t>en cihazın tipini veril</w:t>
            </w:r>
            <w:r w:rsidRPr="00027F8E">
              <w:rPr>
                <w:rFonts w:ascii="Times New Roman" w:hAnsi="Times New Roman"/>
                <w:sz w:val="20"/>
                <w:szCs w:val="20"/>
              </w:rPr>
              <w:t>mesi gereken cihazın tipiyle karşılaştırarak değerlendirir.</w:t>
            </w:r>
          </w:p>
        </w:tc>
        <w:tc>
          <w:tcPr>
            <w:tcW w:w="4270" w:type="dxa"/>
            <w:vMerge/>
            <w:shd w:val="clear" w:color="auto" w:fill="auto"/>
          </w:tcPr>
          <w:p w14:paraId="0168E561" w14:textId="77777777" w:rsidR="00BC544C" w:rsidRPr="00A33C9A" w:rsidRDefault="00BC544C" w:rsidP="00BC544C">
            <w:pPr>
              <w:spacing w:after="0"/>
              <w:rPr>
                <w:rFonts w:ascii="Times New Roman" w:hAnsi="Times New Roman"/>
                <w:sz w:val="20"/>
                <w:szCs w:val="20"/>
              </w:rPr>
            </w:pPr>
          </w:p>
        </w:tc>
      </w:tr>
      <w:tr w:rsidR="00BC544C" w:rsidRPr="00A33C9A" w14:paraId="43871C65" w14:textId="77777777" w:rsidTr="005B6556">
        <w:trPr>
          <w:trHeight w:val="567"/>
        </w:trPr>
        <w:tc>
          <w:tcPr>
            <w:tcW w:w="844" w:type="dxa"/>
            <w:vMerge/>
            <w:shd w:val="clear" w:color="auto" w:fill="auto"/>
            <w:vAlign w:val="center"/>
          </w:tcPr>
          <w:p w14:paraId="6434303E" w14:textId="77777777" w:rsidR="00BC544C" w:rsidRPr="00A33C9A" w:rsidRDefault="00BC544C" w:rsidP="00BC544C">
            <w:pPr>
              <w:spacing w:after="0"/>
              <w:jc w:val="center"/>
              <w:rPr>
                <w:rFonts w:ascii="Times New Roman" w:hAnsi="Times New Roman"/>
                <w:b/>
                <w:sz w:val="20"/>
                <w:szCs w:val="20"/>
              </w:rPr>
            </w:pPr>
          </w:p>
        </w:tc>
        <w:tc>
          <w:tcPr>
            <w:tcW w:w="2408" w:type="dxa"/>
            <w:vMerge/>
            <w:shd w:val="clear" w:color="auto" w:fill="auto"/>
            <w:vAlign w:val="center"/>
          </w:tcPr>
          <w:p w14:paraId="412B9945" w14:textId="77777777" w:rsidR="00BC544C" w:rsidRPr="00A33C9A" w:rsidRDefault="00BC544C" w:rsidP="00BC544C">
            <w:pPr>
              <w:spacing w:after="0"/>
              <w:rPr>
                <w:rFonts w:ascii="Times New Roman" w:hAnsi="Times New Roman"/>
                <w:b/>
                <w:sz w:val="20"/>
                <w:szCs w:val="20"/>
                <w:highlight w:val="lightGray"/>
              </w:rPr>
            </w:pPr>
          </w:p>
        </w:tc>
        <w:tc>
          <w:tcPr>
            <w:tcW w:w="678" w:type="dxa"/>
            <w:shd w:val="clear" w:color="auto" w:fill="auto"/>
            <w:vAlign w:val="center"/>
          </w:tcPr>
          <w:p w14:paraId="40A3CD06" w14:textId="17B297BC" w:rsidR="00BC544C" w:rsidRPr="00A33C9A" w:rsidRDefault="00BC544C" w:rsidP="00BC544C">
            <w:pPr>
              <w:spacing w:after="0" w:line="240" w:lineRule="auto"/>
              <w:ind w:left="-30" w:right="-45"/>
              <w:jc w:val="center"/>
              <w:rPr>
                <w:rFonts w:ascii="Times New Roman" w:hAnsi="Times New Roman"/>
                <w:b/>
                <w:bCs/>
                <w:sz w:val="20"/>
                <w:szCs w:val="20"/>
              </w:rPr>
            </w:pPr>
            <w:r w:rsidRPr="00A33C9A">
              <w:rPr>
                <w:rFonts w:ascii="Times New Roman" w:hAnsi="Times New Roman"/>
                <w:b/>
                <w:bCs/>
                <w:sz w:val="20"/>
                <w:szCs w:val="20"/>
              </w:rPr>
              <w:t>B.1.3</w:t>
            </w:r>
          </w:p>
        </w:tc>
        <w:tc>
          <w:tcPr>
            <w:tcW w:w="6536" w:type="dxa"/>
            <w:shd w:val="clear" w:color="auto" w:fill="auto"/>
            <w:vAlign w:val="center"/>
          </w:tcPr>
          <w:p w14:paraId="66FD3AAA" w14:textId="76F64A8F" w:rsidR="00BC544C" w:rsidRPr="00A33C9A" w:rsidRDefault="00D61C24" w:rsidP="00BC544C">
            <w:pPr>
              <w:pStyle w:val="ListeParagraf"/>
              <w:spacing w:after="0"/>
              <w:ind w:left="0"/>
              <w:rPr>
                <w:rFonts w:ascii="Times New Roman" w:hAnsi="Times New Roman"/>
                <w:sz w:val="20"/>
                <w:szCs w:val="20"/>
              </w:rPr>
            </w:pPr>
            <w:r w:rsidRPr="00027F8E">
              <w:rPr>
                <w:rFonts w:ascii="Times New Roman" w:hAnsi="Times New Roman"/>
                <w:sz w:val="20"/>
                <w:szCs w:val="20"/>
              </w:rPr>
              <w:t>Olası bir uygunsuzluk durumunda bayii/satıcıyla irtibata geçip uygunsuzluk durumunu bildirir.</w:t>
            </w:r>
          </w:p>
        </w:tc>
        <w:tc>
          <w:tcPr>
            <w:tcW w:w="4270" w:type="dxa"/>
            <w:vMerge/>
            <w:shd w:val="clear" w:color="auto" w:fill="auto"/>
          </w:tcPr>
          <w:p w14:paraId="1BC083A5" w14:textId="77777777" w:rsidR="00BC544C" w:rsidRPr="00A33C9A" w:rsidRDefault="00BC544C" w:rsidP="00BC544C">
            <w:pPr>
              <w:spacing w:after="0"/>
              <w:rPr>
                <w:rFonts w:ascii="Times New Roman" w:hAnsi="Times New Roman"/>
                <w:sz w:val="20"/>
                <w:szCs w:val="20"/>
              </w:rPr>
            </w:pPr>
          </w:p>
        </w:tc>
      </w:tr>
      <w:tr w:rsidR="00BC544C" w:rsidRPr="00A33C9A" w14:paraId="612377FD" w14:textId="77777777" w:rsidTr="005B6556">
        <w:trPr>
          <w:trHeight w:val="567"/>
        </w:trPr>
        <w:tc>
          <w:tcPr>
            <w:tcW w:w="844" w:type="dxa"/>
            <w:vMerge/>
            <w:shd w:val="clear" w:color="auto" w:fill="auto"/>
            <w:vAlign w:val="center"/>
          </w:tcPr>
          <w:p w14:paraId="31592529" w14:textId="77777777" w:rsidR="00BC544C" w:rsidRPr="00A33C9A" w:rsidRDefault="00BC544C" w:rsidP="00BC544C">
            <w:pPr>
              <w:spacing w:after="0"/>
              <w:jc w:val="center"/>
              <w:rPr>
                <w:rFonts w:ascii="Times New Roman" w:hAnsi="Times New Roman"/>
                <w:b/>
                <w:sz w:val="20"/>
                <w:szCs w:val="20"/>
              </w:rPr>
            </w:pPr>
          </w:p>
        </w:tc>
        <w:tc>
          <w:tcPr>
            <w:tcW w:w="2408" w:type="dxa"/>
            <w:vMerge/>
            <w:shd w:val="clear" w:color="auto" w:fill="auto"/>
            <w:vAlign w:val="center"/>
          </w:tcPr>
          <w:p w14:paraId="43F360E6" w14:textId="77777777" w:rsidR="00BC544C" w:rsidRPr="00A33C9A" w:rsidRDefault="00BC544C" w:rsidP="00BC544C">
            <w:pPr>
              <w:spacing w:after="0"/>
              <w:rPr>
                <w:rFonts w:ascii="Times New Roman" w:hAnsi="Times New Roman"/>
                <w:b/>
                <w:sz w:val="20"/>
                <w:szCs w:val="20"/>
                <w:highlight w:val="lightGray"/>
              </w:rPr>
            </w:pPr>
          </w:p>
        </w:tc>
        <w:tc>
          <w:tcPr>
            <w:tcW w:w="678" w:type="dxa"/>
            <w:shd w:val="clear" w:color="auto" w:fill="auto"/>
            <w:vAlign w:val="center"/>
          </w:tcPr>
          <w:p w14:paraId="6AD92A93" w14:textId="3973CE2E" w:rsidR="00BC544C" w:rsidRPr="00A33C9A" w:rsidRDefault="00BC544C" w:rsidP="00BC544C">
            <w:pPr>
              <w:spacing w:after="0" w:line="240" w:lineRule="auto"/>
              <w:ind w:left="-30" w:right="-45"/>
              <w:jc w:val="center"/>
              <w:rPr>
                <w:rFonts w:ascii="Times New Roman" w:hAnsi="Times New Roman"/>
                <w:b/>
                <w:bCs/>
                <w:sz w:val="20"/>
                <w:szCs w:val="20"/>
              </w:rPr>
            </w:pPr>
            <w:r w:rsidRPr="00A33C9A">
              <w:rPr>
                <w:rFonts w:ascii="Times New Roman" w:hAnsi="Times New Roman"/>
                <w:b/>
                <w:bCs/>
                <w:sz w:val="20"/>
                <w:szCs w:val="20"/>
              </w:rPr>
              <w:t>B.1.4</w:t>
            </w:r>
          </w:p>
        </w:tc>
        <w:tc>
          <w:tcPr>
            <w:tcW w:w="6536" w:type="dxa"/>
            <w:shd w:val="clear" w:color="auto" w:fill="auto"/>
            <w:vAlign w:val="center"/>
          </w:tcPr>
          <w:p w14:paraId="28432D22" w14:textId="3A5E8DCF" w:rsidR="00BC544C" w:rsidRPr="00A33C9A" w:rsidRDefault="00D61C24" w:rsidP="00BC544C">
            <w:pPr>
              <w:pStyle w:val="ListeParagraf"/>
              <w:spacing w:after="0"/>
              <w:ind w:left="0"/>
              <w:rPr>
                <w:rFonts w:ascii="Times New Roman" w:hAnsi="Times New Roman"/>
                <w:sz w:val="20"/>
                <w:szCs w:val="20"/>
              </w:rPr>
            </w:pPr>
            <w:r w:rsidRPr="00027F8E">
              <w:rPr>
                <w:rFonts w:ascii="Times New Roman" w:hAnsi="Times New Roman"/>
                <w:sz w:val="20"/>
                <w:szCs w:val="20"/>
              </w:rPr>
              <w:t>Bayii/satıcı ve müşteri ile görüşmenin ardından montaj yapıp yapmama kararını servis formunda belirterek müşterinin onayına sunar.</w:t>
            </w:r>
          </w:p>
        </w:tc>
        <w:tc>
          <w:tcPr>
            <w:tcW w:w="4270" w:type="dxa"/>
            <w:vMerge/>
            <w:shd w:val="clear" w:color="auto" w:fill="auto"/>
          </w:tcPr>
          <w:p w14:paraId="34274233" w14:textId="77777777" w:rsidR="00BC544C" w:rsidRPr="00A33C9A" w:rsidRDefault="00BC544C" w:rsidP="00BC544C">
            <w:pPr>
              <w:spacing w:after="0"/>
              <w:rPr>
                <w:rFonts w:ascii="Times New Roman" w:hAnsi="Times New Roman"/>
                <w:sz w:val="20"/>
                <w:szCs w:val="20"/>
              </w:rPr>
            </w:pPr>
          </w:p>
        </w:tc>
      </w:tr>
      <w:tr w:rsidR="00BC544C" w:rsidRPr="00A33C9A" w14:paraId="038A2866" w14:textId="77777777" w:rsidTr="005B6556">
        <w:trPr>
          <w:trHeight w:val="567"/>
        </w:trPr>
        <w:tc>
          <w:tcPr>
            <w:tcW w:w="844" w:type="dxa"/>
            <w:vMerge/>
            <w:shd w:val="clear" w:color="auto" w:fill="auto"/>
            <w:vAlign w:val="center"/>
          </w:tcPr>
          <w:p w14:paraId="28BF2078" w14:textId="77777777" w:rsidR="00BC544C" w:rsidRPr="00A33C9A" w:rsidRDefault="00BC544C" w:rsidP="00BC544C">
            <w:pPr>
              <w:spacing w:after="0"/>
              <w:jc w:val="center"/>
              <w:rPr>
                <w:rFonts w:ascii="Times New Roman" w:hAnsi="Times New Roman"/>
                <w:b/>
                <w:sz w:val="20"/>
                <w:szCs w:val="20"/>
              </w:rPr>
            </w:pPr>
          </w:p>
        </w:tc>
        <w:tc>
          <w:tcPr>
            <w:tcW w:w="2408" w:type="dxa"/>
            <w:vMerge/>
            <w:shd w:val="clear" w:color="auto" w:fill="auto"/>
            <w:vAlign w:val="center"/>
          </w:tcPr>
          <w:p w14:paraId="474D633A" w14:textId="77777777" w:rsidR="00BC544C" w:rsidRPr="00A33C9A" w:rsidRDefault="00BC544C" w:rsidP="00BC544C">
            <w:pPr>
              <w:spacing w:after="0"/>
              <w:jc w:val="center"/>
              <w:rPr>
                <w:rFonts w:ascii="Times New Roman" w:hAnsi="Times New Roman"/>
                <w:b/>
                <w:sz w:val="20"/>
                <w:szCs w:val="20"/>
                <w:highlight w:val="lightGray"/>
              </w:rPr>
            </w:pPr>
          </w:p>
        </w:tc>
        <w:tc>
          <w:tcPr>
            <w:tcW w:w="678" w:type="dxa"/>
            <w:shd w:val="clear" w:color="auto" w:fill="auto"/>
            <w:vAlign w:val="center"/>
          </w:tcPr>
          <w:p w14:paraId="7EE4746B" w14:textId="2AB98E1C" w:rsidR="00BC544C" w:rsidRPr="00A33C9A" w:rsidRDefault="00BC544C" w:rsidP="00BC544C">
            <w:pPr>
              <w:spacing w:after="0" w:line="240" w:lineRule="auto"/>
              <w:ind w:left="-30" w:right="-45"/>
              <w:jc w:val="center"/>
              <w:rPr>
                <w:rFonts w:ascii="Times New Roman" w:hAnsi="Times New Roman"/>
                <w:b/>
                <w:bCs/>
                <w:sz w:val="20"/>
                <w:szCs w:val="20"/>
              </w:rPr>
            </w:pPr>
            <w:r w:rsidRPr="00A33C9A">
              <w:rPr>
                <w:rFonts w:ascii="Times New Roman" w:hAnsi="Times New Roman"/>
                <w:b/>
                <w:bCs/>
                <w:sz w:val="20"/>
                <w:szCs w:val="20"/>
              </w:rPr>
              <w:t>B.1.5</w:t>
            </w:r>
          </w:p>
        </w:tc>
        <w:tc>
          <w:tcPr>
            <w:tcW w:w="6536" w:type="dxa"/>
            <w:shd w:val="clear" w:color="auto" w:fill="auto"/>
            <w:vAlign w:val="center"/>
          </w:tcPr>
          <w:p w14:paraId="1D533099" w14:textId="2F20C277" w:rsidR="00BC544C" w:rsidRPr="00A33C9A" w:rsidRDefault="00D61C24" w:rsidP="00BC544C">
            <w:pPr>
              <w:pStyle w:val="ListeParagraf"/>
              <w:spacing w:after="0"/>
              <w:ind w:left="0"/>
              <w:rPr>
                <w:rFonts w:ascii="Times New Roman" w:hAnsi="Times New Roman"/>
                <w:sz w:val="20"/>
                <w:szCs w:val="20"/>
              </w:rPr>
            </w:pPr>
            <w:r w:rsidRPr="00027F8E">
              <w:rPr>
                <w:rFonts w:ascii="Times New Roman" w:hAnsi="Times New Roman"/>
                <w:sz w:val="20"/>
                <w:szCs w:val="20"/>
              </w:rPr>
              <w:t>Cihazın besleneceği elektrik tesisatının cihazın çalışma değerlerine uygun olup olmadığına karar verir.</w:t>
            </w:r>
          </w:p>
        </w:tc>
        <w:tc>
          <w:tcPr>
            <w:tcW w:w="4270" w:type="dxa"/>
            <w:vMerge/>
            <w:shd w:val="clear" w:color="auto" w:fill="auto"/>
          </w:tcPr>
          <w:p w14:paraId="1B7C1DA6" w14:textId="77777777" w:rsidR="00BC544C" w:rsidRPr="00A33C9A" w:rsidRDefault="00BC544C" w:rsidP="00BC544C">
            <w:pPr>
              <w:spacing w:after="0"/>
              <w:rPr>
                <w:rFonts w:ascii="Times New Roman" w:hAnsi="Times New Roman"/>
                <w:sz w:val="20"/>
                <w:szCs w:val="20"/>
              </w:rPr>
            </w:pPr>
          </w:p>
        </w:tc>
      </w:tr>
      <w:tr w:rsidR="009C2A76" w:rsidRPr="00A33C9A" w14:paraId="152AAFB8" w14:textId="77777777" w:rsidTr="005B6556">
        <w:trPr>
          <w:trHeight w:val="567"/>
        </w:trPr>
        <w:tc>
          <w:tcPr>
            <w:tcW w:w="844" w:type="dxa"/>
            <w:vMerge/>
            <w:shd w:val="clear" w:color="auto" w:fill="auto"/>
            <w:vAlign w:val="center"/>
          </w:tcPr>
          <w:p w14:paraId="663C8248" w14:textId="77777777" w:rsidR="009C2A76" w:rsidRPr="00A33C9A" w:rsidRDefault="009C2A76" w:rsidP="009C2A76">
            <w:pPr>
              <w:spacing w:after="0"/>
              <w:jc w:val="center"/>
              <w:rPr>
                <w:rFonts w:ascii="Times New Roman" w:hAnsi="Times New Roman"/>
                <w:b/>
                <w:sz w:val="20"/>
                <w:szCs w:val="20"/>
              </w:rPr>
            </w:pPr>
          </w:p>
        </w:tc>
        <w:tc>
          <w:tcPr>
            <w:tcW w:w="2408" w:type="dxa"/>
            <w:vMerge/>
            <w:shd w:val="clear" w:color="auto" w:fill="auto"/>
            <w:vAlign w:val="center"/>
          </w:tcPr>
          <w:p w14:paraId="3A5EEAF5" w14:textId="77777777" w:rsidR="009C2A76" w:rsidRPr="00A33C9A" w:rsidRDefault="009C2A76" w:rsidP="009C2A76">
            <w:pPr>
              <w:spacing w:after="0"/>
              <w:jc w:val="center"/>
              <w:rPr>
                <w:rFonts w:ascii="Times New Roman" w:hAnsi="Times New Roman"/>
                <w:b/>
                <w:sz w:val="20"/>
                <w:szCs w:val="20"/>
                <w:highlight w:val="lightGray"/>
              </w:rPr>
            </w:pPr>
          </w:p>
        </w:tc>
        <w:tc>
          <w:tcPr>
            <w:tcW w:w="678" w:type="dxa"/>
            <w:shd w:val="clear" w:color="auto" w:fill="auto"/>
            <w:vAlign w:val="center"/>
          </w:tcPr>
          <w:p w14:paraId="66689AEF" w14:textId="4693D78F" w:rsidR="009C2A76" w:rsidRPr="00A33C9A" w:rsidRDefault="009C2A76" w:rsidP="009C2A76">
            <w:pPr>
              <w:spacing w:after="0" w:line="240" w:lineRule="auto"/>
              <w:ind w:left="-30" w:right="-45"/>
              <w:jc w:val="center"/>
              <w:rPr>
                <w:rFonts w:ascii="Times New Roman" w:hAnsi="Times New Roman"/>
                <w:b/>
                <w:bCs/>
                <w:sz w:val="20"/>
                <w:szCs w:val="20"/>
              </w:rPr>
            </w:pPr>
            <w:r w:rsidRPr="00A33C9A">
              <w:rPr>
                <w:rFonts w:ascii="Times New Roman" w:hAnsi="Times New Roman"/>
                <w:b/>
                <w:bCs/>
                <w:sz w:val="20"/>
                <w:szCs w:val="20"/>
              </w:rPr>
              <w:t>B.1.6</w:t>
            </w:r>
          </w:p>
        </w:tc>
        <w:tc>
          <w:tcPr>
            <w:tcW w:w="6536" w:type="dxa"/>
            <w:shd w:val="clear" w:color="auto" w:fill="auto"/>
            <w:vAlign w:val="center"/>
          </w:tcPr>
          <w:p w14:paraId="560CAC2C" w14:textId="4049065C" w:rsidR="009C2A76" w:rsidRPr="00A33C9A" w:rsidRDefault="00D61C24" w:rsidP="009C2A76">
            <w:pPr>
              <w:pStyle w:val="ListeParagraf"/>
              <w:spacing w:after="0"/>
              <w:ind w:left="0"/>
              <w:rPr>
                <w:rFonts w:ascii="Times New Roman" w:hAnsi="Times New Roman"/>
                <w:sz w:val="20"/>
                <w:szCs w:val="20"/>
              </w:rPr>
            </w:pPr>
            <w:r w:rsidRPr="00027F8E">
              <w:rPr>
                <w:rFonts w:ascii="Times New Roman" w:hAnsi="Times New Roman"/>
                <w:sz w:val="20"/>
                <w:szCs w:val="20"/>
              </w:rPr>
              <w:t>Cihazın besleneceği elektrik tesisat altyapısı yeterli değil ise müşteriden gerekli tesisatın yetkin bir elektrikçiye yaptırılmasını talep eder.</w:t>
            </w:r>
          </w:p>
        </w:tc>
        <w:tc>
          <w:tcPr>
            <w:tcW w:w="4270" w:type="dxa"/>
            <w:vMerge/>
            <w:shd w:val="clear" w:color="auto" w:fill="auto"/>
          </w:tcPr>
          <w:p w14:paraId="3F35FCA9" w14:textId="77777777" w:rsidR="009C2A76" w:rsidRPr="00A33C9A" w:rsidRDefault="009C2A76" w:rsidP="009C2A76">
            <w:pPr>
              <w:spacing w:after="0"/>
              <w:rPr>
                <w:rFonts w:ascii="Times New Roman" w:hAnsi="Times New Roman"/>
                <w:sz w:val="20"/>
                <w:szCs w:val="20"/>
              </w:rPr>
            </w:pPr>
          </w:p>
        </w:tc>
      </w:tr>
      <w:tr w:rsidR="009C2A76" w:rsidRPr="00A33C9A" w14:paraId="70608B7C" w14:textId="77777777" w:rsidTr="005B6556">
        <w:trPr>
          <w:trHeight w:val="567"/>
        </w:trPr>
        <w:tc>
          <w:tcPr>
            <w:tcW w:w="844" w:type="dxa"/>
            <w:vMerge/>
            <w:shd w:val="clear" w:color="auto" w:fill="auto"/>
            <w:vAlign w:val="center"/>
          </w:tcPr>
          <w:p w14:paraId="21A3F4E5" w14:textId="77777777" w:rsidR="009C2A76" w:rsidRPr="00A33C9A" w:rsidRDefault="009C2A76" w:rsidP="009C2A76">
            <w:pPr>
              <w:spacing w:after="0"/>
              <w:jc w:val="center"/>
              <w:rPr>
                <w:rFonts w:ascii="Times New Roman" w:hAnsi="Times New Roman"/>
                <w:b/>
                <w:sz w:val="20"/>
                <w:szCs w:val="20"/>
              </w:rPr>
            </w:pPr>
          </w:p>
        </w:tc>
        <w:tc>
          <w:tcPr>
            <w:tcW w:w="2408" w:type="dxa"/>
            <w:vMerge/>
            <w:shd w:val="clear" w:color="auto" w:fill="auto"/>
            <w:vAlign w:val="center"/>
          </w:tcPr>
          <w:p w14:paraId="29F6C0DF" w14:textId="77777777" w:rsidR="009C2A76" w:rsidRPr="00A33C9A" w:rsidRDefault="009C2A76" w:rsidP="009C2A76">
            <w:pPr>
              <w:spacing w:after="0"/>
              <w:jc w:val="center"/>
              <w:rPr>
                <w:rFonts w:ascii="Times New Roman" w:hAnsi="Times New Roman"/>
                <w:b/>
                <w:sz w:val="20"/>
                <w:szCs w:val="20"/>
                <w:highlight w:val="lightGray"/>
              </w:rPr>
            </w:pPr>
          </w:p>
        </w:tc>
        <w:tc>
          <w:tcPr>
            <w:tcW w:w="678" w:type="dxa"/>
            <w:shd w:val="clear" w:color="auto" w:fill="auto"/>
            <w:vAlign w:val="center"/>
          </w:tcPr>
          <w:p w14:paraId="7A51F004" w14:textId="0539F998" w:rsidR="009C2A76" w:rsidRPr="00A33C9A" w:rsidRDefault="009C2A76" w:rsidP="009C2A76">
            <w:pPr>
              <w:spacing w:after="0" w:line="240" w:lineRule="auto"/>
              <w:ind w:left="-30" w:right="-45"/>
              <w:jc w:val="center"/>
              <w:rPr>
                <w:rFonts w:ascii="Times New Roman" w:hAnsi="Times New Roman"/>
                <w:b/>
                <w:bCs/>
                <w:sz w:val="20"/>
                <w:szCs w:val="20"/>
              </w:rPr>
            </w:pPr>
            <w:r w:rsidRPr="00A33C9A">
              <w:rPr>
                <w:rFonts w:ascii="Times New Roman" w:hAnsi="Times New Roman"/>
                <w:b/>
                <w:bCs/>
                <w:sz w:val="20"/>
                <w:szCs w:val="20"/>
              </w:rPr>
              <w:t>B.1.7</w:t>
            </w:r>
          </w:p>
        </w:tc>
        <w:tc>
          <w:tcPr>
            <w:tcW w:w="6536" w:type="dxa"/>
            <w:shd w:val="clear" w:color="auto" w:fill="auto"/>
            <w:vAlign w:val="center"/>
          </w:tcPr>
          <w:p w14:paraId="3471D4D2" w14:textId="04688ABA" w:rsidR="009C2A76" w:rsidRPr="00A33C9A" w:rsidRDefault="00D61C24" w:rsidP="009C2A76">
            <w:pPr>
              <w:pStyle w:val="ListeParagraf"/>
              <w:spacing w:after="0"/>
              <w:ind w:left="0"/>
              <w:rPr>
                <w:rFonts w:ascii="Times New Roman" w:hAnsi="Times New Roman"/>
                <w:sz w:val="20"/>
                <w:szCs w:val="20"/>
              </w:rPr>
            </w:pPr>
            <w:r w:rsidRPr="00027F8E">
              <w:rPr>
                <w:rFonts w:ascii="Times New Roman" w:hAnsi="Times New Roman"/>
                <w:sz w:val="20"/>
                <w:szCs w:val="20"/>
              </w:rPr>
              <w:t>Cihazın kurulacağı yeri, mekânın uygunluğuna ve müşterinin teknik olarak gerçekleştirilebilir isteklerine göre kesinleştirir.</w:t>
            </w:r>
          </w:p>
        </w:tc>
        <w:tc>
          <w:tcPr>
            <w:tcW w:w="4270" w:type="dxa"/>
            <w:vMerge/>
            <w:shd w:val="clear" w:color="auto" w:fill="auto"/>
          </w:tcPr>
          <w:p w14:paraId="0DFE5070" w14:textId="77777777" w:rsidR="009C2A76" w:rsidRPr="00A33C9A" w:rsidRDefault="009C2A76" w:rsidP="009C2A76">
            <w:pPr>
              <w:spacing w:after="0"/>
              <w:rPr>
                <w:rFonts w:ascii="Times New Roman" w:hAnsi="Times New Roman"/>
                <w:sz w:val="20"/>
                <w:szCs w:val="20"/>
              </w:rPr>
            </w:pPr>
          </w:p>
        </w:tc>
      </w:tr>
      <w:tr w:rsidR="009C2A76" w:rsidRPr="00A33C9A" w14:paraId="13DAEE7B" w14:textId="77777777" w:rsidTr="005B6556">
        <w:trPr>
          <w:trHeight w:val="567"/>
        </w:trPr>
        <w:tc>
          <w:tcPr>
            <w:tcW w:w="844" w:type="dxa"/>
            <w:vMerge/>
            <w:shd w:val="clear" w:color="auto" w:fill="auto"/>
            <w:vAlign w:val="center"/>
          </w:tcPr>
          <w:p w14:paraId="42D41A18" w14:textId="77777777" w:rsidR="009C2A76" w:rsidRPr="00A33C9A" w:rsidRDefault="009C2A76" w:rsidP="009C2A76">
            <w:pPr>
              <w:spacing w:after="0"/>
              <w:jc w:val="center"/>
              <w:rPr>
                <w:rFonts w:ascii="Times New Roman" w:hAnsi="Times New Roman"/>
                <w:b/>
                <w:sz w:val="20"/>
                <w:szCs w:val="20"/>
              </w:rPr>
            </w:pPr>
          </w:p>
        </w:tc>
        <w:tc>
          <w:tcPr>
            <w:tcW w:w="2408" w:type="dxa"/>
            <w:vMerge/>
            <w:shd w:val="clear" w:color="auto" w:fill="auto"/>
            <w:vAlign w:val="center"/>
          </w:tcPr>
          <w:p w14:paraId="5DF9E2E8" w14:textId="77777777" w:rsidR="009C2A76" w:rsidRPr="00A33C9A" w:rsidRDefault="009C2A76" w:rsidP="009C2A76">
            <w:pPr>
              <w:spacing w:after="0"/>
              <w:rPr>
                <w:rFonts w:ascii="Times New Roman" w:hAnsi="Times New Roman"/>
                <w:b/>
                <w:sz w:val="20"/>
                <w:szCs w:val="20"/>
                <w:highlight w:val="lightGray"/>
              </w:rPr>
            </w:pPr>
          </w:p>
        </w:tc>
        <w:tc>
          <w:tcPr>
            <w:tcW w:w="678" w:type="dxa"/>
            <w:shd w:val="clear" w:color="auto" w:fill="auto"/>
            <w:vAlign w:val="center"/>
          </w:tcPr>
          <w:p w14:paraId="5682D677" w14:textId="69F34C29" w:rsidR="009C2A76" w:rsidRPr="00A33C9A" w:rsidRDefault="009C2A76" w:rsidP="009C2A76">
            <w:pPr>
              <w:spacing w:after="0" w:line="240" w:lineRule="auto"/>
              <w:ind w:left="-30" w:right="-45"/>
              <w:jc w:val="center"/>
              <w:rPr>
                <w:rFonts w:ascii="Times New Roman" w:hAnsi="Times New Roman"/>
                <w:b/>
                <w:bCs/>
                <w:sz w:val="20"/>
                <w:szCs w:val="20"/>
              </w:rPr>
            </w:pPr>
            <w:r w:rsidRPr="00A33C9A">
              <w:rPr>
                <w:rFonts w:ascii="Times New Roman" w:hAnsi="Times New Roman"/>
                <w:b/>
                <w:bCs/>
                <w:sz w:val="20"/>
                <w:szCs w:val="20"/>
              </w:rPr>
              <w:t>B.1.8</w:t>
            </w:r>
          </w:p>
        </w:tc>
        <w:tc>
          <w:tcPr>
            <w:tcW w:w="6536" w:type="dxa"/>
            <w:shd w:val="clear" w:color="auto" w:fill="auto"/>
            <w:vAlign w:val="center"/>
          </w:tcPr>
          <w:p w14:paraId="746A7A8E" w14:textId="0923A6A4" w:rsidR="009C2A76" w:rsidRPr="00A33C9A" w:rsidRDefault="00D61C24" w:rsidP="009C2A76">
            <w:pPr>
              <w:pStyle w:val="ListeParagraf"/>
              <w:spacing w:after="0"/>
              <w:ind w:left="0"/>
              <w:rPr>
                <w:rFonts w:ascii="Times New Roman" w:hAnsi="Times New Roman"/>
                <w:sz w:val="20"/>
                <w:szCs w:val="20"/>
              </w:rPr>
            </w:pPr>
            <w:r w:rsidRPr="00027F8E">
              <w:rPr>
                <w:rFonts w:ascii="Times New Roman" w:hAnsi="Times New Roman"/>
                <w:sz w:val="20"/>
                <w:szCs w:val="20"/>
              </w:rPr>
              <w:t>Montaj esnasında ek malzeme veya tadilat gerekli ise müşterinin onayını alır.</w:t>
            </w:r>
          </w:p>
        </w:tc>
        <w:tc>
          <w:tcPr>
            <w:tcW w:w="4270" w:type="dxa"/>
            <w:vMerge/>
            <w:shd w:val="clear" w:color="auto" w:fill="auto"/>
          </w:tcPr>
          <w:p w14:paraId="33EC85EF" w14:textId="77777777" w:rsidR="009C2A76" w:rsidRPr="00A33C9A" w:rsidRDefault="009C2A76" w:rsidP="009C2A76">
            <w:pPr>
              <w:spacing w:after="0"/>
              <w:rPr>
                <w:rFonts w:ascii="Times New Roman" w:hAnsi="Times New Roman"/>
                <w:sz w:val="20"/>
                <w:szCs w:val="20"/>
              </w:rPr>
            </w:pPr>
          </w:p>
        </w:tc>
      </w:tr>
      <w:tr w:rsidR="0097436D" w:rsidRPr="00A33C9A" w14:paraId="21C08089" w14:textId="77777777" w:rsidTr="005B6556">
        <w:trPr>
          <w:trHeight w:val="567"/>
        </w:trPr>
        <w:tc>
          <w:tcPr>
            <w:tcW w:w="844" w:type="dxa"/>
            <w:vMerge w:val="restart"/>
            <w:shd w:val="clear" w:color="auto" w:fill="auto"/>
            <w:vAlign w:val="center"/>
          </w:tcPr>
          <w:p w14:paraId="50FB9131" w14:textId="6B1238A1" w:rsidR="0097436D" w:rsidRPr="00A33C9A" w:rsidRDefault="0097436D" w:rsidP="0097436D">
            <w:pPr>
              <w:spacing w:after="0"/>
              <w:jc w:val="center"/>
              <w:rPr>
                <w:rFonts w:ascii="Times New Roman" w:hAnsi="Times New Roman"/>
                <w:b/>
                <w:sz w:val="20"/>
                <w:szCs w:val="20"/>
              </w:rPr>
            </w:pPr>
            <w:r w:rsidRPr="00A33C9A">
              <w:rPr>
                <w:rFonts w:ascii="Times New Roman" w:hAnsi="Times New Roman"/>
                <w:b/>
                <w:sz w:val="20"/>
                <w:szCs w:val="20"/>
              </w:rPr>
              <w:t>B.2</w:t>
            </w:r>
          </w:p>
        </w:tc>
        <w:tc>
          <w:tcPr>
            <w:tcW w:w="2408" w:type="dxa"/>
            <w:vMerge w:val="restart"/>
            <w:shd w:val="clear" w:color="auto" w:fill="auto"/>
            <w:vAlign w:val="center"/>
          </w:tcPr>
          <w:p w14:paraId="5DFDDA98" w14:textId="00662362" w:rsidR="0097436D" w:rsidRPr="00027F8E" w:rsidRDefault="0097436D" w:rsidP="0097436D">
            <w:pPr>
              <w:spacing w:after="0"/>
              <w:rPr>
                <w:rFonts w:ascii="Times New Roman" w:hAnsi="Times New Roman"/>
                <w:b/>
                <w:sz w:val="20"/>
                <w:szCs w:val="20"/>
                <w:highlight w:val="lightGray"/>
              </w:rPr>
            </w:pPr>
            <w:r w:rsidRPr="00027F8E">
              <w:rPr>
                <w:rFonts w:ascii="Times New Roman" w:hAnsi="Times New Roman"/>
                <w:sz w:val="20"/>
                <w:szCs w:val="20"/>
              </w:rPr>
              <w:t>Montaj/</w:t>
            </w:r>
            <w:proofErr w:type="spellStart"/>
            <w:r w:rsidRPr="00027F8E">
              <w:rPr>
                <w:rFonts w:ascii="Times New Roman" w:hAnsi="Times New Roman"/>
                <w:sz w:val="20"/>
                <w:szCs w:val="20"/>
              </w:rPr>
              <w:t>demontaj</w:t>
            </w:r>
            <w:proofErr w:type="spellEnd"/>
            <w:r w:rsidRPr="00027F8E">
              <w:rPr>
                <w:rFonts w:ascii="Times New Roman" w:hAnsi="Times New Roman"/>
                <w:sz w:val="20"/>
                <w:szCs w:val="20"/>
              </w:rPr>
              <w:t xml:space="preserve"> hazırlıklarını yapmak (devamı var)</w:t>
            </w:r>
          </w:p>
        </w:tc>
        <w:tc>
          <w:tcPr>
            <w:tcW w:w="678" w:type="dxa"/>
            <w:shd w:val="clear" w:color="auto" w:fill="auto"/>
            <w:vAlign w:val="center"/>
          </w:tcPr>
          <w:p w14:paraId="6EB7D23B" w14:textId="437D98EA" w:rsidR="0097436D" w:rsidRPr="008D5E29" w:rsidRDefault="0097436D" w:rsidP="0097436D">
            <w:pPr>
              <w:spacing w:after="0" w:line="240" w:lineRule="auto"/>
              <w:ind w:left="-30" w:right="-45"/>
              <w:jc w:val="center"/>
              <w:rPr>
                <w:rFonts w:ascii="Times New Roman" w:hAnsi="Times New Roman"/>
                <w:b/>
                <w:bCs/>
                <w:sz w:val="20"/>
                <w:szCs w:val="20"/>
              </w:rPr>
            </w:pPr>
            <w:r w:rsidRPr="00A33C9A">
              <w:rPr>
                <w:rFonts w:ascii="Times New Roman" w:hAnsi="Times New Roman"/>
                <w:b/>
                <w:bCs/>
                <w:sz w:val="20"/>
                <w:szCs w:val="20"/>
              </w:rPr>
              <w:t>B.2.1</w:t>
            </w:r>
          </w:p>
        </w:tc>
        <w:tc>
          <w:tcPr>
            <w:tcW w:w="6536" w:type="dxa"/>
            <w:shd w:val="clear" w:color="auto" w:fill="auto"/>
            <w:vAlign w:val="center"/>
          </w:tcPr>
          <w:p w14:paraId="1D09198C" w14:textId="453B7FF4" w:rsidR="0097436D" w:rsidRPr="00A33C9A" w:rsidRDefault="00D61C24" w:rsidP="0097436D">
            <w:pPr>
              <w:pStyle w:val="ListeParagraf"/>
              <w:spacing w:after="0"/>
              <w:ind w:left="0"/>
              <w:rPr>
                <w:rFonts w:ascii="Times New Roman" w:hAnsi="Times New Roman"/>
                <w:sz w:val="20"/>
                <w:szCs w:val="20"/>
              </w:rPr>
            </w:pPr>
            <w:r w:rsidRPr="00027F8E">
              <w:rPr>
                <w:rFonts w:ascii="Times New Roman" w:hAnsi="Times New Roman"/>
                <w:sz w:val="20"/>
                <w:szCs w:val="20"/>
              </w:rPr>
              <w:t>Montajı/</w:t>
            </w:r>
            <w:proofErr w:type="spellStart"/>
            <w:r w:rsidRPr="00027F8E">
              <w:rPr>
                <w:rFonts w:ascii="Times New Roman" w:hAnsi="Times New Roman"/>
                <w:sz w:val="20"/>
                <w:szCs w:val="20"/>
              </w:rPr>
              <w:t>demontajı</w:t>
            </w:r>
            <w:proofErr w:type="spellEnd"/>
            <w:r w:rsidRPr="00027F8E">
              <w:rPr>
                <w:rFonts w:ascii="Times New Roman" w:hAnsi="Times New Roman"/>
                <w:sz w:val="20"/>
                <w:szCs w:val="20"/>
              </w:rPr>
              <w:t xml:space="preserve"> yapılacak cihazla ilgili bilgileri içeren </w:t>
            </w:r>
            <w:r w:rsidR="000D0D8D">
              <w:rPr>
                <w:rFonts w:ascii="Times New Roman" w:hAnsi="Times New Roman"/>
                <w:sz w:val="20"/>
                <w:szCs w:val="20"/>
              </w:rPr>
              <w:t>s</w:t>
            </w:r>
            <w:r w:rsidRPr="00027F8E">
              <w:rPr>
                <w:rFonts w:ascii="Times New Roman" w:hAnsi="Times New Roman"/>
                <w:sz w:val="20"/>
                <w:szCs w:val="20"/>
              </w:rPr>
              <w:t>ervis formunu (iş emri) alır.</w:t>
            </w:r>
          </w:p>
        </w:tc>
        <w:tc>
          <w:tcPr>
            <w:tcW w:w="4270" w:type="dxa"/>
            <w:vMerge/>
            <w:shd w:val="clear" w:color="auto" w:fill="auto"/>
          </w:tcPr>
          <w:p w14:paraId="0125C9EF" w14:textId="77777777" w:rsidR="0097436D" w:rsidRPr="00A33C9A" w:rsidRDefault="0097436D" w:rsidP="0097436D">
            <w:pPr>
              <w:spacing w:after="0"/>
              <w:rPr>
                <w:rFonts w:ascii="Times New Roman" w:hAnsi="Times New Roman"/>
                <w:sz w:val="20"/>
                <w:szCs w:val="20"/>
              </w:rPr>
            </w:pPr>
          </w:p>
        </w:tc>
      </w:tr>
      <w:tr w:rsidR="0097436D" w:rsidRPr="00A33C9A" w14:paraId="6AE71607" w14:textId="77777777" w:rsidTr="005B6556">
        <w:trPr>
          <w:trHeight w:val="567"/>
        </w:trPr>
        <w:tc>
          <w:tcPr>
            <w:tcW w:w="844" w:type="dxa"/>
            <w:vMerge/>
            <w:shd w:val="clear" w:color="auto" w:fill="auto"/>
            <w:vAlign w:val="center"/>
          </w:tcPr>
          <w:p w14:paraId="5DD11F3E" w14:textId="77777777" w:rsidR="0097436D" w:rsidRPr="00A33C9A" w:rsidRDefault="0097436D" w:rsidP="0097436D">
            <w:pPr>
              <w:spacing w:after="0"/>
              <w:jc w:val="center"/>
              <w:rPr>
                <w:rFonts w:ascii="Times New Roman" w:hAnsi="Times New Roman"/>
                <w:b/>
                <w:sz w:val="20"/>
                <w:szCs w:val="20"/>
              </w:rPr>
            </w:pPr>
          </w:p>
        </w:tc>
        <w:tc>
          <w:tcPr>
            <w:tcW w:w="2408" w:type="dxa"/>
            <w:vMerge/>
            <w:shd w:val="clear" w:color="auto" w:fill="auto"/>
            <w:vAlign w:val="center"/>
          </w:tcPr>
          <w:p w14:paraId="3AA866FE" w14:textId="77777777" w:rsidR="0097436D" w:rsidRPr="00A33C9A" w:rsidRDefault="0097436D" w:rsidP="0097436D">
            <w:pPr>
              <w:spacing w:after="0"/>
              <w:jc w:val="center"/>
              <w:rPr>
                <w:rFonts w:ascii="Times New Roman" w:hAnsi="Times New Roman"/>
                <w:b/>
                <w:sz w:val="20"/>
                <w:szCs w:val="20"/>
                <w:highlight w:val="lightGray"/>
              </w:rPr>
            </w:pPr>
          </w:p>
        </w:tc>
        <w:tc>
          <w:tcPr>
            <w:tcW w:w="678" w:type="dxa"/>
            <w:shd w:val="clear" w:color="auto" w:fill="auto"/>
            <w:vAlign w:val="center"/>
          </w:tcPr>
          <w:p w14:paraId="6983E41B" w14:textId="37CF48E0" w:rsidR="0097436D" w:rsidRPr="00A33C9A" w:rsidRDefault="0097436D" w:rsidP="0097436D">
            <w:pPr>
              <w:spacing w:after="0" w:line="240" w:lineRule="auto"/>
              <w:ind w:left="-30" w:right="-45"/>
              <w:jc w:val="center"/>
              <w:rPr>
                <w:rFonts w:ascii="Times New Roman" w:hAnsi="Times New Roman"/>
                <w:b/>
                <w:bCs/>
                <w:sz w:val="20"/>
                <w:szCs w:val="20"/>
              </w:rPr>
            </w:pPr>
            <w:r w:rsidRPr="00A33C9A">
              <w:rPr>
                <w:rFonts w:ascii="Times New Roman" w:hAnsi="Times New Roman"/>
                <w:b/>
                <w:bCs/>
                <w:sz w:val="20"/>
                <w:szCs w:val="20"/>
              </w:rPr>
              <w:t>B.2.2</w:t>
            </w:r>
          </w:p>
        </w:tc>
        <w:tc>
          <w:tcPr>
            <w:tcW w:w="6536" w:type="dxa"/>
            <w:shd w:val="clear" w:color="auto" w:fill="auto"/>
            <w:vAlign w:val="center"/>
          </w:tcPr>
          <w:p w14:paraId="03D2C4BE" w14:textId="643D3E0E" w:rsidR="0097436D" w:rsidRPr="00A33C9A" w:rsidRDefault="00D61C24" w:rsidP="0097436D">
            <w:pPr>
              <w:pStyle w:val="ListeParagraf"/>
              <w:spacing w:after="0"/>
              <w:ind w:left="0"/>
              <w:rPr>
                <w:rFonts w:ascii="Times New Roman" w:hAnsi="Times New Roman"/>
                <w:sz w:val="20"/>
                <w:szCs w:val="20"/>
              </w:rPr>
            </w:pPr>
            <w:r w:rsidRPr="00027F8E">
              <w:rPr>
                <w:rFonts w:ascii="Times New Roman" w:hAnsi="Times New Roman"/>
                <w:sz w:val="20"/>
                <w:szCs w:val="20"/>
              </w:rPr>
              <w:t>Servis montajı/</w:t>
            </w:r>
            <w:proofErr w:type="spellStart"/>
            <w:r w:rsidRPr="00027F8E">
              <w:rPr>
                <w:rFonts w:ascii="Times New Roman" w:hAnsi="Times New Roman"/>
                <w:sz w:val="20"/>
                <w:szCs w:val="20"/>
              </w:rPr>
              <w:t>demontaj</w:t>
            </w:r>
            <w:proofErr w:type="spellEnd"/>
            <w:r w:rsidRPr="00027F8E">
              <w:rPr>
                <w:rFonts w:ascii="Times New Roman" w:hAnsi="Times New Roman"/>
                <w:sz w:val="20"/>
                <w:szCs w:val="20"/>
              </w:rPr>
              <w:t xml:space="preserve"> formları üzerindeki randevu saatlerine göre iş sıralaması yapar.</w:t>
            </w:r>
          </w:p>
        </w:tc>
        <w:tc>
          <w:tcPr>
            <w:tcW w:w="4270" w:type="dxa"/>
            <w:vMerge/>
            <w:shd w:val="clear" w:color="auto" w:fill="auto"/>
          </w:tcPr>
          <w:p w14:paraId="47D253D6" w14:textId="77777777" w:rsidR="0097436D" w:rsidRPr="00A33C9A" w:rsidRDefault="0097436D" w:rsidP="0097436D">
            <w:pPr>
              <w:spacing w:after="0"/>
              <w:rPr>
                <w:rFonts w:ascii="Times New Roman" w:hAnsi="Times New Roman"/>
                <w:sz w:val="20"/>
                <w:szCs w:val="20"/>
              </w:rPr>
            </w:pPr>
          </w:p>
        </w:tc>
      </w:tr>
      <w:tr w:rsidR="0097436D" w:rsidRPr="00A33C9A" w14:paraId="4025345D" w14:textId="77777777" w:rsidTr="005B6556">
        <w:trPr>
          <w:trHeight w:val="567"/>
        </w:trPr>
        <w:tc>
          <w:tcPr>
            <w:tcW w:w="844" w:type="dxa"/>
            <w:vMerge/>
            <w:shd w:val="clear" w:color="auto" w:fill="auto"/>
            <w:vAlign w:val="center"/>
          </w:tcPr>
          <w:p w14:paraId="1CDED8CA" w14:textId="77777777" w:rsidR="0097436D" w:rsidRPr="00A33C9A" w:rsidRDefault="0097436D" w:rsidP="0097436D">
            <w:pPr>
              <w:spacing w:after="0"/>
              <w:jc w:val="center"/>
              <w:rPr>
                <w:rFonts w:ascii="Times New Roman" w:hAnsi="Times New Roman"/>
                <w:b/>
                <w:sz w:val="20"/>
                <w:szCs w:val="20"/>
              </w:rPr>
            </w:pPr>
          </w:p>
        </w:tc>
        <w:tc>
          <w:tcPr>
            <w:tcW w:w="2408" w:type="dxa"/>
            <w:vMerge/>
            <w:shd w:val="clear" w:color="auto" w:fill="auto"/>
            <w:vAlign w:val="center"/>
          </w:tcPr>
          <w:p w14:paraId="2C2F85FD" w14:textId="77777777" w:rsidR="0097436D" w:rsidRPr="00A33C9A" w:rsidRDefault="0097436D" w:rsidP="0097436D">
            <w:pPr>
              <w:spacing w:after="0"/>
              <w:jc w:val="center"/>
              <w:rPr>
                <w:rFonts w:ascii="Times New Roman" w:hAnsi="Times New Roman"/>
                <w:b/>
                <w:sz w:val="20"/>
                <w:szCs w:val="20"/>
                <w:highlight w:val="lightGray"/>
              </w:rPr>
            </w:pPr>
          </w:p>
        </w:tc>
        <w:tc>
          <w:tcPr>
            <w:tcW w:w="678" w:type="dxa"/>
            <w:shd w:val="clear" w:color="auto" w:fill="auto"/>
            <w:vAlign w:val="center"/>
          </w:tcPr>
          <w:p w14:paraId="36341520" w14:textId="6EB8EDCD" w:rsidR="0097436D" w:rsidRPr="00A33C9A" w:rsidRDefault="0097436D" w:rsidP="0097436D">
            <w:pPr>
              <w:spacing w:after="0" w:line="240" w:lineRule="auto"/>
              <w:ind w:left="-30" w:right="-45"/>
              <w:jc w:val="center"/>
              <w:rPr>
                <w:rFonts w:ascii="Times New Roman" w:hAnsi="Times New Roman"/>
                <w:b/>
                <w:bCs/>
                <w:sz w:val="20"/>
                <w:szCs w:val="20"/>
              </w:rPr>
            </w:pPr>
            <w:r w:rsidRPr="00A33C9A">
              <w:rPr>
                <w:rFonts w:ascii="Times New Roman" w:hAnsi="Times New Roman"/>
                <w:b/>
                <w:bCs/>
                <w:sz w:val="20"/>
                <w:szCs w:val="20"/>
              </w:rPr>
              <w:t>B.2.3</w:t>
            </w:r>
          </w:p>
        </w:tc>
        <w:tc>
          <w:tcPr>
            <w:tcW w:w="6536" w:type="dxa"/>
            <w:shd w:val="clear" w:color="auto" w:fill="auto"/>
            <w:vAlign w:val="center"/>
          </w:tcPr>
          <w:p w14:paraId="071B3AC7" w14:textId="16A883D1" w:rsidR="0097436D" w:rsidRPr="00A33C9A" w:rsidRDefault="00D61C24" w:rsidP="000D0D8D">
            <w:pPr>
              <w:pStyle w:val="ListeParagraf"/>
              <w:spacing w:after="0"/>
              <w:ind w:left="0"/>
              <w:rPr>
                <w:rFonts w:ascii="Times New Roman" w:hAnsi="Times New Roman"/>
                <w:sz w:val="20"/>
                <w:szCs w:val="20"/>
              </w:rPr>
            </w:pPr>
            <w:r w:rsidRPr="00027F8E">
              <w:rPr>
                <w:rFonts w:ascii="Times New Roman" w:hAnsi="Times New Roman"/>
                <w:sz w:val="20"/>
                <w:szCs w:val="20"/>
              </w:rPr>
              <w:t>Randevusu verilmemiş veya aynı zamana randevu verilmiş işlerin, randevusunu al</w:t>
            </w:r>
            <w:r w:rsidR="000D0D8D">
              <w:rPr>
                <w:rFonts w:ascii="Times New Roman" w:hAnsi="Times New Roman"/>
                <w:sz w:val="20"/>
                <w:szCs w:val="20"/>
              </w:rPr>
              <w:t>arak</w:t>
            </w:r>
            <w:r w:rsidRPr="00027F8E">
              <w:rPr>
                <w:rFonts w:ascii="Times New Roman" w:hAnsi="Times New Roman"/>
                <w:sz w:val="20"/>
                <w:szCs w:val="20"/>
              </w:rPr>
              <w:t xml:space="preserve"> iş sıralamasını revize eder.</w:t>
            </w:r>
          </w:p>
        </w:tc>
        <w:tc>
          <w:tcPr>
            <w:tcW w:w="4270" w:type="dxa"/>
            <w:vMerge/>
            <w:shd w:val="clear" w:color="auto" w:fill="auto"/>
          </w:tcPr>
          <w:p w14:paraId="3AAAA914" w14:textId="77777777" w:rsidR="0097436D" w:rsidRPr="00A33C9A" w:rsidRDefault="0097436D" w:rsidP="0097436D">
            <w:pPr>
              <w:spacing w:after="0"/>
              <w:rPr>
                <w:rFonts w:ascii="Times New Roman" w:hAnsi="Times New Roman"/>
                <w:sz w:val="20"/>
                <w:szCs w:val="20"/>
              </w:rPr>
            </w:pPr>
          </w:p>
        </w:tc>
      </w:tr>
      <w:tr w:rsidR="0097436D" w:rsidRPr="00A33C9A" w14:paraId="12CB79F0" w14:textId="77777777" w:rsidTr="005B6556">
        <w:trPr>
          <w:trHeight w:val="567"/>
        </w:trPr>
        <w:tc>
          <w:tcPr>
            <w:tcW w:w="844" w:type="dxa"/>
            <w:vMerge/>
            <w:shd w:val="clear" w:color="auto" w:fill="auto"/>
            <w:vAlign w:val="center"/>
          </w:tcPr>
          <w:p w14:paraId="710FCFC6" w14:textId="55A157C9" w:rsidR="0097436D" w:rsidRPr="00A33C9A" w:rsidRDefault="0097436D" w:rsidP="0097436D">
            <w:pPr>
              <w:spacing w:after="0"/>
              <w:jc w:val="center"/>
              <w:rPr>
                <w:rFonts w:ascii="Times New Roman" w:hAnsi="Times New Roman"/>
                <w:b/>
                <w:sz w:val="20"/>
                <w:szCs w:val="20"/>
              </w:rPr>
            </w:pPr>
          </w:p>
        </w:tc>
        <w:tc>
          <w:tcPr>
            <w:tcW w:w="2408" w:type="dxa"/>
            <w:vMerge/>
            <w:shd w:val="clear" w:color="auto" w:fill="auto"/>
            <w:vAlign w:val="center"/>
          </w:tcPr>
          <w:p w14:paraId="06A2D9A1" w14:textId="7518DB48" w:rsidR="0097436D" w:rsidRPr="00A33C9A" w:rsidRDefault="0097436D" w:rsidP="0097436D">
            <w:pPr>
              <w:spacing w:after="0"/>
              <w:rPr>
                <w:rFonts w:ascii="Times New Roman" w:hAnsi="Times New Roman"/>
                <w:b/>
                <w:sz w:val="20"/>
                <w:szCs w:val="20"/>
                <w:highlight w:val="lightGray"/>
              </w:rPr>
            </w:pPr>
          </w:p>
        </w:tc>
        <w:tc>
          <w:tcPr>
            <w:tcW w:w="678" w:type="dxa"/>
            <w:shd w:val="clear" w:color="auto" w:fill="auto"/>
            <w:vAlign w:val="center"/>
          </w:tcPr>
          <w:p w14:paraId="3083A691" w14:textId="3C02FF88" w:rsidR="0097436D" w:rsidRPr="00A33C9A" w:rsidRDefault="0097436D" w:rsidP="0097436D">
            <w:pPr>
              <w:spacing w:after="0" w:line="240" w:lineRule="auto"/>
              <w:ind w:left="-30" w:right="-45"/>
              <w:jc w:val="center"/>
              <w:rPr>
                <w:rFonts w:ascii="Times New Roman" w:hAnsi="Times New Roman"/>
                <w:b/>
                <w:bCs/>
                <w:sz w:val="20"/>
                <w:szCs w:val="20"/>
              </w:rPr>
            </w:pPr>
            <w:r w:rsidRPr="00A33C9A">
              <w:rPr>
                <w:rFonts w:ascii="Times New Roman" w:hAnsi="Times New Roman"/>
                <w:b/>
                <w:bCs/>
                <w:sz w:val="20"/>
                <w:szCs w:val="20"/>
              </w:rPr>
              <w:t>B.2.4</w:t>
            </w:r>
          </w:p>
        </w:tc>
        <w:tc>
          <w:tcPr>
            <w:tcW w:w="6536" w:type="dxa"/>
            <w:shd w:val="clear" w:color="auto" w:fill="auto"/>
            <w:vAlign w:val="center"/>
          </w:tcPr>
          <w:p w14:paraId="4599E18A" w14:textId="1986985E" w:rsidR="0097436D" w:rsidRPr="00A33C9A" w:rsidRDefault="00D61C24" w:rsidP="0097436D">
            <w:pPr>
              <w:pStyle w:val="ListeParagraf"/>
              <w:spacing w:after="0"/>
              <w:ind w:left="0"/>
              <w:rPr>
                <w:rFonts w:ascii="Times New Roman" w:hAnsi="Times New Roman"/>
                <w:sz w:val="20"/>
                <w:szCs w:val="20"/>
              </w:rPr>
            </w:pPr>
            <w:r w:rsidRPr="00027F8E">
              <w:rPr>
                <w:rFonts w:ascii="Times New Roman" w:hAnsi="Times New Roman"/>
                <w:sz w:val="20"/>
                <w:szCs w:val="20"/>
              </w:rPr>
              <w:t>Montaj/</w:t>
            </w:r>
            <w:proofErr w:type="spellStart"/>
            <w:r w:rsidRPr="00027F8E">
              <w:rPr>
                <w:rFonts w:ascii="Times New Roman" w:hAnsi="Times New Roman"/>
                <w:sz w:val="20"/>
                <w:szCs w:val="20"/>
              </w:rPr>
              <w:t>demontajda</w:t>
            </w:r>
            <w:proofErr w:type="spellEnd"/>
            <w:r w:rsidRPr="00027F8E">
              <w:rPr>
                <w:rFonts w:ascii="Times New Roman" w:hAnsi="Times New Roman"/>
                <w:sz w:val="20"/>
                <w:szCs w:val="20"/>
              </w:rPr>
              <w:t xml:space="preserve"> kullanılacak alet ve ekipmanları hazırlar.</w:t>
            </w:r>
          </w:p>
        </w:tc>
        <w:tc>
          <w:tcPr>
            <w:tcW w:w="4270" w:type="dxa"/>
            <w:vMerge/>
            <w:shd w:val="clear" w:color="auto" w:fill="auto"/>
          </w:tcPr>
          <w:p w14:paraId="3B6E554F" w14:textId="77777777" w:rsidR="0097436D" w:rsidRPr="00A33C9A" w:rsidRDefault="0097436D" w:rsidP="0097436D">
            <w:pPr>
              <w:spacing w:after="0"/>
              <w:rPr>
                <w:rFonts w:ascii="Times New Roman" w:hAnsi="Times New Roman"/>
                <w:sz w:val="20"/>
                <w:szCs w:val="20"/>
              </w:rPr>
            </w:pPr>
          </w:p>
        </w:tc>
      </w:tr>
    </w:tbl>
    <w:p w14:paraId="5BC361BD" w14:textId="77777777" w:rsidR="005B6556" w:rsidRDefault="005B6556">
      <w:pPr>
        <w:sectPr w:rsidR="005B6556" w:rsidSect="00437FA1">
          <w:pgSz w:w="16838" w:h="11906" w:orient="landscape" w:code="9"/>
          <w:pgMar w:top="1276" w:right="567" w:bottom="1133" w:left="1418" w:header="568" w:footer="709" w:gutter="0"/>
          <w:cols w:space="708"/>
          <w:titlePg/>
          <w:docGrid w:linePitch="360"/>
        </w:sectPr>
      </w:pPr>
    </w:p>
    <w:p w14:paraId="0ED643EC" w14:textId="77777777" w:rsidR="005B6556" w:rsidRDefault="005B6556"/>
    <w:tbl>
      <w:tblPr>
        <w:tblW w:w="496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66"/>
        <w:gridCol w:w="2386"/>
        <w:gridCol w:w="708"/>
        <w:gridCol w:w="6519"/>
        <w:gridCol w:w="4257"/>
      </w:tblGrid>
      <w:tr w:rsidR="009C2A76" w:rsidRPr="00A33C9A" w14:paraId="58B2ECFE" w14:textId="77777777" w:rsidTr="005B6556">
        <w:trPr>
          <w:trHeight w:val="567"/>
        </w:trPr>
        <w:tc>
          <w:tcPr>
            <w:tcW w:w="866" w:type="dxa"/>
            <w:shd w:val="clear" w:color="auto" w:fill="BDD6EE"/>
            <w:vAlign w:val="center"/>
          </w:tcPr>
          <w:p w14:paraId="60ECD5E4" w14:textId="77777777" w:rsidR="009C2A76" w:rsidRPr="00A33C9A" w:rsidRDefault="009C2A76" w:rsidP="006779AA">
            <w:pPr>
              <w:spacing w:after="0"/>
              <w:rPr>
                <w:rFonts w:ascii="Times New Roman" w:hAnsi="Times New Roman"/>
                <w:b/>
                <w:sz w:val="20"/>
                <w:szCs w:val="20"/>
              </w:rPr>
            </w:pPr>
            <w:r w:rsidRPr="00A33C9A">
              <w:rPr>
                <w:rFonts w:ascii="Times New Roman" w:hAnsi="Times New Roman"/>
                <w:b/>
                <w:sz w:val="20"/>
                <w:szCs w:val="20"/>
              </w:rPr>
              <w:t>Görev</w:t>
            </w:r>
          </w:p>
        </w:tc>
        <w:tc>
          <w:tcPr>
            <w:tcW w:w="13870" w:type="dxa"/>
            <w:gridSpan w:val="4"/>
            <w:shd w:val="clear" w:color="auto" w:fill="auto"/>
            <w:vAlign w:val="center"/>
          </w:tcPr>
          <w:p w14:paraId="78D684D6" w14:textId="5AA2F0B6" w:rsidR="009C2A76" w:rsidRPr="008D5E29" w:rsidRDefault="009C2A76" w:rsidP="006779AA">
            <w:pPr>
              <w:tabs>
                <w:tab w:val="left" w:pos="2820"/>
              </w:tabs>
              <w:spacing w:after="0"/>
              <w:rPr>
                <w:rFonts w:ascii="Times New Roman" w:hAnsi="Times New Roman"/>
                <w:bCs/>
                <w:color w:val="000000"/>
                <w:sz w:val="20"/>
                <w:szCs w:val="20"/>
              </w:rPr>
            </w:pPr>
            <w:r w:rsidRPr="008D5E29">
              <w:rPr>
                <w:rFonts w:ascii="Times New Roman" w:hAnsi="Times New Roman"/>
                <w:b/>
                <w:sz w:val="20"/>
                <w:szCs w:val="20"/>
              </w:rPr>
              <w:t xml:space="preserve">B. </w:t>
            </w:r>
            <w:r w:rsidRPr="008D5E29">
              <w:rPr>
                <w:rFonts w:ascii="Times New Roman" w:hAnsi="Times New Roman"/>
                <w:b/>
                <w:bCs/>
                <w:sz w:val="20"/>
                <w:szCs w:val="20"/>
              </w:rPr>
              <w:t>Klima sistemleri montaj</w:t>
            </w:r>
            <w:r w:rsidR="006740BC" w:rsidRPr="008D5E29">
              <w:rPr>
                <w:rFonts w:ascii="Times New Roman" w:hAnsi="Times New Roman"/>
                <w:b/>
                <w:bCs/>
                <w:sz w:val="20"/>
                <w:szCs w:val="20"/>
              </w:rPr>
              <w:t>/</w:t>
            </w:r>
            <w:proofErr w:type="spellStart"/>
            <w:r w:rsidRPr="008D5E29">
              <w:rPr>
                <w:rFonts w:ascii="Times New Roman" w:hAnsi="Times New Roman"/>
                <w:b/>
                <w:bCs/>
                <w:sz w:val="20"/>
                <w:szCs w:val="20"/>
              </w:rPr>
              <w:t>demontajını</w:t>
            </w:r>
            <w:proofErr w:type="spellEnd"/>
            <w:r w:rsidRPr="008D5E29">
              <w:rPr>
                <w:rFonts w:ascii="Times New Roman" w:hAnsi="Times New Roman"/>
                <w:b/>
                <w:bCs/>
                <w:sz w:val="20"/>
                <w:szCs w:val="20"/>
              </w:rPr>
              <w:t xml:space="preserve"> yapmak </w:t>
            </w:r>
            <w:r w:rsidRPr="008D5E29">
              <w:rPr>
                <w:rFonts w:ascii="Times New Roman" w:hAnsi="Times New Roman"/>
                <w:sz w:val="20"/>
                <w:szCs w:val="20"/>
              </w:rPr>
              <w:t>(devamı var)</w:t>
            </w:r>
          </w:p>
        </w:tc>
      </w:tr>
      <w:tr w:rsidR="009C2A76" w:rsidRPr="00A33C9A" w14:paraId="608101CC" w14:textId="77777777" w:rsidTr="005B6556">
        <w:trPr>
          <w:trHeight w:val="567"/>
        </w:trPr>
        <w:tc>
          <w:tcPr>
            <w:tcW w:w="3252" w:type="dxa"/>
            <w:gridSpan w:val="2"/>
            <w:shd w:val="clear" w:color="auto" w:fill="BDD6EE"/>
            <w:vAlign w:val="center"/>
          </w:tcPr>
          <w:p w14:paraId="633AB1CD" w14:textId="77777777" w:rsidR="009C2A76" w:rsidRPr="00A33C9A" w:rsidRDefault="009C2A76" w:rsidP="006779AA">
            <w:pPr>
              <w:spacing w:after="0"/>
              <w:rPr>
                <w:rFonts w:ascii="Times New Roman" w:hAnsi="Times New Roman"/>
                <w:b/>
                <w:sz w:val="20"/>
                <w:szCs w:val="20"/>
              </w:rPr>
            </w:pPr>
            <w:r w:rsidRPr="00A33C9A">
              <w:rPr>
                <w:rFonts w:ascii="Times New Roman" w:hAnsi="Times New Roman"/>
                <w:b/>
                <w:sz w:val="20"/>
                <w:szCs w:val="20"/>
              </w:rPr>
              <w:t>İşlemler</w:t>
            </w:r>
          </w:p>
        </w:tc>
        <w:tc>
          <w:tcPr>
            <w:tcW w:w="7227" w:type="dxa"/>
            <w:gridSpan w:val="2"/>
            <w:shd w:val="clear" w:color="auto" w:fill="BDD6EE"/>
            <w:vAlign w:val="center"/>
          </w:tcPr>
          <w:p w14:paraId="5DC3E408" w14:textId="77777777" w:rsidR="009C2A76" w:rsidRPr="008D5E29" w:rsidRDefault="009C2A76" w:rsidP="006779AA">
            <w:pPr>
              <w:spacing w:after="0"/>
              <w:rPr>
                <w:rFonts w:ascii="Times New Roman" w:hAnsi="Times New Roman"/>
                <w:b/>
                <w:sz w:val="20"/>
                <w:szCs w:val="20"/>
              </w:rPr>
            </w:pPr>
            <w:r w:rsidRPr="008D5E29">
              <w:rPr>
                <w:rFonts w:ascii="Times New Roman" w:hAnsi="Times New Roman"/>
                <w:b/>
                <w:sz w:val="20"/>
                <w:szCs w:val="20"/>
              </w:rPr>
              <w:t xml:space="preserve">Başarım Ölçütleri </w:t>
            </w:r>
          </w:p>
        </w:tc>
        <w:tc>
          <w:tcPr>
            <w:tcW w:w="4257" w:type="dxa"/>
            <w:vMerge w:val="restart"/>
            <w:shd w:val="clear" w:color="auto" w:fill="BDD6EE"/>
            <w:vAlign w:val="center"/>
          </w:tcPr>
          <w:p w14:paraId="3F0FE996" w14:textId="77777777" w:rsidR="009C2A76" w:rsidRPr="008D5E29" w:rsidRDefault="009C2A76" w:rsidP="006779AA">
            <w:pPr>
              <w:spacing w:after="0"/>
              <w:rPr>
                <w:rFonts w:ascii="Times New Roman" w:hAnsi="Times New Roman"/>
                <w:b/>
                <w:sz w:val="20"/>
                <w:szCs w:val="20"/>
              </w:rPr>
            </w:pPr>
            <w:r w:rsidRPr="008D5E29">
              <w:rPr>
                <w:rFonts w:ascii="Times New Roman" w:hAnsi="Times New Roman"/>
                <w:b/>
                <w:sz w:val="20"/>
                <w:szCs w:val="20"/>
              </w:rPr>
              <w:t>Mesleki Bilgi ve Uygulama Becerileri</w:t>
            </w:r>
          </w:p>
        </w:tc>
      </w:tr>
      <w:tr w:rsidR="009C2A76" w:rsidRPr="00A33C9A" w14:paraId="7C5242FF" w14:textId="77777777" w:rsidTr="005B6556">
        <w:trPr>
          <w:trHeight w:val="567"/>
        </w:trPr>
        <w:tc>
          <w:tcPr>
            <w:tcW w:w="866" w:type="dxa"/>
            <w:shd w:val="clear" w:color="auto" w:fill="BDD6EE"/>
            <w:vAlign w:val="center"/>
          </w:tcPr>
          <w:p w14:paraId="502ED4F0" w14:textId="77777777" w:rsidR="009C2A76" w:rsidRPr="00A33C9A" w:rsidRDefault="009C2A76" w:rsidP="006779AA">
            <w:pPr>
              <w:spacing w:after="0"/>
              <w:rPr>
                <w:rFonts w:ascii="Times New Roman" w:hAnsi="Times New Roman"/>
                <w:b/>
                <w:sz w:val="20"/>
                <w:szCs w:val="20"/>
              </w:rPr>
            </w:pPr>
            <w:r w:rsidRPr="00A33C9A">
              <w:rPr>
                <w:rFonts w:ascii="Times New Roman" w:hAnsi="Times New Roman"/>
                <w:b/>
                <w:sz w:val="20"/>
                <w:szCs w:val="20"/>
              </w:rPr>
              <w:t>Kod</w:t>
            </w:r>
          </w:p>
        </w:tc>
        <w:tc>
          <w:tcPr>
            <w:tcW w:w="2386" w:type="dxa"/>
            <w:shd w:val="clear" w:color="auto" w:fill="BDD6EE"/>
            <w:vAlign w:val="center"/>
          </w:tcPr>
          <w:p w14:paraId="2FABCF42" w14:textId="77777777" w:rsidR="009C2A76" w:rsidRPr="008D5E29" w:rsidRDefault="009C2A76" w:rsidP="006779AA">
            <w:pPr>
              <w:spacing w:after="0"/>
              <w:rPr>
                <w:rFonts w:ascii="Times New Roman" w:hAnsi="Times New Roman"/>
                <w:b/>
                <w:sz w:val="20"/>
                <w:szCs w:val="20"/>
              </w:rPr>
            </w:pPr>
            <w:r w:rsidRPr="008D5E29">
              <w:rPr>
                <w:rFonts w:ascii="Times New Roman" w:hAnsi="Times New Roman"/>
                <w:b/>
                <w:sz w:val="20"/>
                <w:szCs w:val="20"/>
              </w:rPr>
              <w:t>Açıklama</w:t>
            </w:r>
          </w:p>
        </w:tc>
        <w:tc>
          <w:tcPr>
            <w:tcW w:w="708" w:type="dxa"/>
            <w:shd w:val="clear" w:color="auto" w:fill="BDD6EE"/>
            <w:vAlign w:val="center"/>
          </w:tcPr>
          <w:p w14:paraId="6D3AE92C" w14:textId="77777777" w:rsidR="009C2A76" w:rsidRPr="008D5E29" w:rsidRDefault="009C2A76" w:rsidP="006779AA">
            <w:pPr>
              <w:spacing w:after="0"/>
              <w:rPr>
                <w:rFonts w:ascii="Times New Roman" w:hAnsi="Times New Roman"/>
                <w:b/>
                <w:sz w:val="20"/>
                <w:szCs w:val="20"/>
              </w:rPr>
            </w:pPr>
            <w:r w:rsidRPr="008D5E29">
              <w:rPr>
                <w:rFonts w:ascii="Times New Roman" w:hAnsi="Times New Roman"/>
                <w:b/>
                <w:sz w:val="20"/>
                <w:szCs w:val="20"/>
              </w:rPr>
              <w:t>Kod</w:t>
            </w:r>
          </w:p>
        </w:tc>
        <w:tc>
          <w:tcPr>
            <w:tcW w:w="6519" w:type="dxa"/>
            <w:shd w:val="clear" w:color="auto" w:fill="BDD6EE"/>
            <w:vAlign w:val="center"/>
          </w:tcPr>
          <w:p w14:paraId="081020CB" w14:textId="77777777" w:rsidR="009C2A76" w:rsidRPr="008D5E29" w:rsidRDefault="009C2A76" w:rsidP="006779AA">
            <w:pPr>
              <w:spacing w:after="0"/>
              <w:rPr>
                <w:rFonts w:ascii="Times New Roman" w:hAnsi="Times New Roman"/>
                <w:b/>
                <w:sz w:val="20"/>
                <w:szCs w:val="20"/>
              </w:rPr>
            </w:pPr>
            <w:r w:rsidRPr="008D5E29">
              <w:rPr>
                <w:rFonts w:ascii="Times New Roman" w:hAnsi="Times New Roman"/>
                <w:b/>
                <w:sz w:val="20"/>
                <w:szCs w:val="20"/>
              </w:rPr>
              <w:t>Açıklama</w:t>
            </w:r>
          </w:p>
        </w:tc>
        <w:tc>
          <w:tcPr>
            <w:tcW w:w="4257" w:type="dxa"/>
            <w:vMerge/>
            <w:shd w:val="clear" w:color="auto" w:fill="BDD6EE"/>
          </w:tcPr>
          <w:p w14:paraId="6DC6BD1F" w14:textId="77777777" w:rsidR="009C2A76" w:rsidRPr="00A33C9A" w:rsidRDefault="009C2A76" w:rsidP="006779AA">
            <w:pPr>
              <w:spacing w:after="0"/>
              <w:rPr>
                <w:rFonts w:ascii="Times New Roman" w:hAnsi="Times New Roman"/>
                <w:b/>
                <w:sz w:val="20"/>
                <w:szCs w:val="20"/>
              </w:rPr>
            </w:pPr>
          </w:p>
        </w:tc>
      </w:tr>
      <w:tr w:rsidR="007F30CE" w:rsidRPr="00A33C9A" w14:paraId="78BCF4FE" w14:textId="77777777" w:rsidTr="005B6556">
        <w:trPr>
          <w:trHeight w:val="624"/>
        </w:trPr>
        <w:tc>
          <w:tcPr>
            <w:tcW w:w="866" w:type="dxa"/>
            <w:vMerge w:val="restart"/>
            <w:tcBorders>
              <w:bottom w:val="single" w:sz="4" w:space="0" w:color="000000"/>
            </w:tcBorders>
            <w:shd w:val="clear" w:color="auto" w:fill="FFFFFF"/>
            <w:vAlign w:val="center"/>
          </w:tcPr>
          <w:p w14:paraId="7AE130D6" w14:textId="01AA2127" w:rsidR="007F30CE" w:rsidRPr="00A33C9A" w:rsidRDefault="007F30CE" w:rsidP="0097436D">
            <w:pPr>
              <w:spacing w:after="0"/>
              <w:jc w:val="center"/>
              <w:rPr>
                <w:rFonts w:ascii="Times New Roman" w:hAnsi="Times New Roman"/>
                <w:b/>
                <w:sz w:val="20"/>
                <w:szCs w:val="20"/>
              </w:rPr>
            </w:pPr>
            <w:r w:rsidRPr="00A33C9A">
              <w:rPr>
                <w:rFonts w:ascii="Times New Roman" w:hAnsi="Times New Roman"/>
                <w:b/>
                <w:sz w:val="20"/>
                <w:szCs w:val="20"/>
              </w:rPr>
              <w:t>B.2</w:t>
            </w:r>
          </w:p>
        </w:tc>
        <w:tc>
          <w:tcPr>
            <w:tcW w:w="2386" w:type="dxa"/>
            <w:vMerge w:val="restart"/>
            <w:shd w:val="clear" w:color="auto" w:fill="auto"/>
            <w:vAlign w:val="center"/>
          </w:tcPr>
          <w:p w14:paraId="2C1B79DB" w14:textId="77777777" w:rsidR="007F30CE" w:rsidRPr="008D5E29" w:rsidRDefault="007F30CE" w:rsidP="0097436D">
            <w:pPr>
              <w:spacing w:after="0"/>
              <w:rPr>
                <w:rFonts w:ascii="Times New Roman" w:hAnsi="Times New Roman"/>
                <w:sz w:val="20"/>
                <w:szCs w:val="20"/>
              </w:rPr>
            </w:pPr>
            <w:r w:rsidRPr="008D5E29">
              <w:rPr>
                <w:rFonts w:ascii="Times New Roman" w:hAnsi="Times New Roman"/>
                <w:sz w:val="20"/>
                <w:szCs w:val="20"/>
              </w:rPr>
              <w:t>Montaj/</w:t>
            </w:r>
            <w:proofErr w:type="spellStart"/>
            <w:r w:rsidRPr="008D5E29">
              <w:rPr>
                <w:rFonts w:ascii="Times New Roman" w:hAnsi="Times New Roman"/>
                <w:sz w:val="20"/>
                <w:szCs w:val="20"/>
              </w:rPr>
              <w:t>demontaj</w:t>
            </w:r>
            <w:proofErr w:type="spellEnd"/>
            <w:r w:rsidRPr="008D5E29">
              <w:rPr>
                <w:rFonts w:ascii="Times New Roman" w:hAnsi="Times New Roman"/>
                <w:sz w:val="20"/>
                <w:szCs w:val="20"/>
              </w:rPr>
              <w:t xml:space="preserve"> hazırlıklarını yapmak</w:t>
            </w:r>
          </w:p>
        </w:tc>
        <w:tc>
          <w:tcPr>
            <w:tcW w:w="708" w:type="dxa"/>
            <w:tcBorders>
              <w:bottom w:val="single" w:sz="4" w:space="0" w:color="000000"/>
            </w:tcBorders>
            <w:shd w:val="clear" w:color="auto" w:fill="auto"/>
            <w:vAlign w:val="center"/>
          </w:tcPr>
          <w:p w14:paraId="351E80A1" w14:textId="5D20F87E" w:rsidR="007F30CE" w:rsidRPr="008D5E29" w:rsidRDefault="007F30CE" w:rsidP="0097436D">
            <w:pPr>
              <w:spacing w:after="0"/>
              <w:jc w:val="center"/>
              <w:rPr>
                <w:rFonts w:ascii="Times New Roman" w:hAnsi="Times New Roman"/>
                <w:b/>
                <w:sz w:val="20"/>
                <w:szCs w:val="20"/>
              </w:rPr>
            </w:pPr>
            <w:r w:rsidRPr="008D5E29">
              <w:rPr>
                <w:rFonts w:ascii="Times New Roman" w:hAnsi="Times New Roman"/>
                <w:b/>
                <w:bCs/>
                <w:sz w:val="20"/>
                <w:szCs w:val="20"/>
              </w:rPr>
              <w:t>B.2.5</w:t>
            </w:r>
          </w:p>
        </w:tc>
        <w:tc>
          <w:tcPr>
            <w:tcW w:w="6519" w:type="dxa"/>
            <w:tcBorders>
              <w:bottom w:val="single" w:sz="4" w:space="0" w:color="000000"/>
            </w:tcBorders>
            <w:shd w:val="clear" w:color="auto" w:fill="auto"/>
            <w:vAlign w:val="center"/>
          </w:tcPr>
          <w:p w14:paraId="6E39718F" w14:textId="08626CD2" w:rsidR="007F30CE" w:rsidRPr="00A33C9A" w:rsidRDefault="007F30CE" w:rsidP="0097436D">
            <w:pPr>
              <w:spacing w:after="0"/>
              <w:rPr>
                <w:rFonts w:ascii="Times New Roman" w:hAnsi="Times New Roman"/>
                <w:sz w:val="20"/>
                <w:szCs w:val="20"/>
              </w:rPr>
            </w:pPr>
            <w:r w:rsidRPr="00027F8E">
              <w:rPr>
                <w:rFonts w:ascii="Times New Roman" w:hAnsi="Times New Roman"/>
                <w:sz w:val="20"/>
                <w:szCs w:val="20"/>
              </w:rPr>
              <w:t>Montaj/</w:t>
            </w:r>
            <w:proofErr w:type="spellStart"/>
            <w:r w:rsidRPr="00027F8E">
              <w:rPr>
                <w:rFonts w:ascii="Times New Roman" w:hAnsi="Times New Roman"/>
                <w:sz w:val="20"/>
                <w:szCs w:val="20"/>
              </w:rPr>
              <w:t>demontajda</w:t>
            </w:r>
            <w:proofErr w:type="spellEnd"/>
            <w:r w:rsidRPr="00027F8E">
              <w:rPr>
                <w:rFonts w:ascii="Times New Roman" w:hAnsi="Times New Roman"/>
                <w:sz w:val="20"/>
                <w:szCs w:val="20"/>
              </w:rPr>
              <w:t xml:space="preserve"> kullanılacak malzemeleri (bakır boru, izolasyon, drenaj hortumu, kablo ve soğutucu akışkanları </w:t>
            </w:r>
            <w:r w:rsidR="008D5E29">
              <w:rPr>
                <w:rFonts w:ascii="Times New Roman" w:hAnsi="Times New Roman"/>
                <w:sz w:val="20"/>
                <w:szCs w:val="20"/>
              </w:rPr>
              <w:t>ve benzeri</w:t>
            </w:r>
            <w:r w:rsidRPr="00027F8E">
              <w:rPr>
                <w:rFonts w:ascii="Times New Roman" w:hAnsi="Times New Roman"/>
                <w:sz w:val="20"/>
                <w:szCs w:val="20"/>
              </w:rPr>
              <w:t>) hazırlar.</w:t>
            </w:r>
          </w:p>
        </w:tc>
        <w:tc>
          <w:tcPr>
            <w:tcW w:w="4257" w:type="dxa"/>
            <w:vMerge w:val="restart"/>
            <w:shd w:val="clear" w:color="auto" w:fill="auto"/>
          </w:tcPr>
          <w:p w14:paraId="263C7764" w14:textId="77777777" w:rsidR="007F30CE" w:rsidRPr="008D5E29" w:rsidRDefault="007F30CE" w:rsidP="000E3376">
            <w:pPr>
              <w:spacing w:after="0" w:line="259" w:lineRule="auto"/>
              <w:rPr>
                <w:rFonts w:ascii="Times New Roman" w:hAnsi="Times New Roman"/>
                <w:sz w:val="20"/>
                <w:szCs w:val="20"/>
              </w:rPr>
            </w:pPr>
          </w:p>
        </w:tc>
      </w:tr>
      <w:tr w:rsidR="007F30CE" w:rsidRPr="00A33C9A" w14:paraId="0A5B1A1C" w14:textId="77777777" w:rsidTr="005B6556">
        <w:trPr>
          <w:trHeight w:val="624"/>
        </w:trPr>
        <w:tc>
          <w:tcPr>
            <w:tcW w:w="866" w:type="dxa"/>
            <w:vMerge/>
            <w:tcBorders>
              <w:bottom w:val="single" w:sz="4" w:space="0" w:color="000000"/>
            </w:tcBorders>
            <w:shd w:val="clear" w:color="auto" w:fill="FFFFFF"/>
            <w:vAlign w:val="center"/>
          </w:tcPr>
          <w:p w14:paraId="040FA0EC" w14:textId="77777777" w:rsidR="007F30CE" w:rsidRPr="00A33C9A" w:rsidRDefault="007F30CE" w:rsidP="0097436D">
            <w:pPr>
              <w:spacing w:after="0"/>
              <w:jc w:val="center"/>
              <w:rPr>
                <w:rFonts w:ascii="Times New Roman" w:hAnsi="Times New Roman"/>
                <w:b/>
                <w:sz w:val="20"/>
                <w:szCs w:val="20"/>
              </w:rPr>
            </w:pPr>
          </w:p>
        </w:tc>
        <w:tc>
          <w:tcPr>
            <w:tcW w:w="2386" w:type="dxa"/>
            <w:vMerge/>
            <w:shd w:val="clear" w:color="auto" w:fill="auto"/>
            <w:vAlign w:val="center"/>
          </w:tcPr>
          <w:p w14:paraId="669D3FE5" w14:textId="77777777" w:rsidR="007F30CE" w:rsidRPr="00A33C9A" w:rsidRDefault="007F30CE" w:rsidP="0097436D">
            <w:pPr>
              <w:spacing w:after="0"/>
              <w:jc w:val="center"/>
              <w:rPr>
                <w:rFonts w:ascii="Times New Roman" w:hAnsi="Times New Roman"/>
                <w:sz w:val="20"/>
                <w:szCs w:val="20"/>
              </w:rPr>
            </w:pPr>
          </w:p>
        </w:tc>
        <w:tc>
          <w:tcPr>
            <w:tcW w:w="708" w:type="dxa"/>
            <w:tcBorders>
              <w:bottom w:val="single" w:sz="4" w:space="0" w:color="000000"/>
            </w:tcBorders>
            <w:shd w:val="clear" w:color="auto" w:fill="auto"/>
            <w:vAlign w:val="center"/>
          </w:tcPr>
          <w:p w14:paraId="39A91CF1" w14:textId="2D6751AB" w:rsidR="007F30CE" w:rsidRPr="00A33C9A" w:rsidRDefault="007F30CE" w:rsidP="0097436D">
            <w:pPr>
              <w:spacing w:after="0" w:line="240" w:lineRule="auto"/>
              <w:jc w:val="center"/>
              <w:rPr>
                <w:rStyle w:val="tBasStyle"/>
                <w:rFonts w:eastAsia="Arial"/>
                <w:sz w:val="20"/>
                <w:szCs w:val="20"/>
              </w:rPr>
            </w:pPr>
            <w:r w:rsidRPr="00027F8E">
              <w:rPr>
                <w:rFonts w:ascii="Times New Roman" w:hAnsi="Times New Roman"/>
                <w:b/>
                <w:bCs/>
                <w:sz w:val="20"/>
                <w:szCs w:val="20"/>
              </w:rPr>
              <w:t>B.2.6</w:t>
            </w:r>
          </w:p>
        </w:tc>
        <w:tc>
          <w:tcPr>
            <w:tcW w:w="6519" w:type="dxa"/>
            <w:tcBorders>
              <w:bottom w:val="single" w:sz="4" w:space="0" w:color="000000"/>
            </w:tcBorders>
            <w:shd w:val="clear" w:color="auto" w:fill="auto"/>
            <w:vAlign w:val="center"/>
          </w:tcPr>
          <w:p w14:paraId="27C820D8" w14:textId="2E335AC4" w:rsidR="007F30CE" w:rsidRPr="00A33C9A" w:rsidRDefault="007F30CE" w:rsidP="0097436D">
            <w:pPr>
              <w:spacing w:after="0"/>
              <w:jc w:val="both"/>
              <w:rPr>
                <w:rFonts w:ascii="Times New Roman" w:hAnsi="Times New Roman"/>
                <w:sz w:val="20"/>
                <w:szCs w:val="20"/>
              </w:rPr>
            </w:pPr>
            <w:r w:rsidRPr="00027F8E">
              <w:rPr>
                <w:rFonts w:ascii="Times New Roman" w:hAnsi="Times New Roman"/>
                <w:sz w:val="20"/>
                <w:szCs w:val="20"/>
              </w:rPr>
              <w:t>Montaj/</w:t>
            </w:r>
            <w:proofErr w:type="spellStart"/>
            <w:r w:rsidRPr="00027F8E">
              <w:rPr>
                <w:rFonts w:ascii="Times New Roman" w:hAnsi="Times New Roman"/>
                <w:sz w:val="20"/>
                <w:szCs w:val="20"/>
              </w:rPr>
              <w:t>demontajda</w:t>
            </w:r>
            <w:proofErr w:type="spellEnd"/>
            <w:r w:rsidRPr="00027F8E">
              <w:rPr>
                <w:rFonts w:ascii="Times New Roman" w:hAnsi="Times New Roman"/>
                <w:sz w:val="20"/>
                <w:szCs w:val="20"/>
              </w:rPr>
              <w:t xml:space="preserve"> kullanılacak sarf malzemelerini hazırlar.</w:t>
            </w:r>
          </w:p>
        </w:tc>
        <w:tc>
          <w:tcPr>
            <w:tcW w:w="4257" w:type="dxa"/>
            <w:vMerge/>
            <w:shd w:val="clear" w:color="auto" w:fill="auto"/>
            <w:vAlign w:val="center"/>
          </w:tcPr>
          <w:p w14:paraId="43A0C966" w14:textId="77777777" w:rsidR="007F30CE" w:rsidRPr="00A33C9A" w:rsidRDefault="007F30CE" w:rsidP="00E27507">
            <w:pPr>
              <w:pStyle w:val="ListeParagraf"/>
              <w:numPr>
                <w:ilvl w:val="0"/>
                <w:numId w:val="10"/>
              </w:numPr>
              <w:spacing w:after="0" w:line="259" w:lineRule="auto"/>
              <w:ind w:left="273" w:hanging="283"/>
              <w:rPr>
                <w:rFonts w:ascii="Times New Roman" w:hAnsi="Times New Roman"/>
                <w:sz w:val="20"/>
                <w:szCs w:val="20"/>
                <w:lang w:eastAsia="tr-TR"/>
              </w:rPr>
            </w:pPr>
          </w:p>
        </w:tc>
      </w:tr>
      <w:tr w:rsidR="007F30CE" w:rsidRPr="00A33C9A" w14:paraId="56669736" w14:textId="77777777" w:rsidTr="005B6556">
        <w:trPr>
          <w:trHeight w:val="624"/>
        </w:trPr>
        <w:tc>
          <w:tcPr>
            <w:tcW w:w="866" w:type="dxa"/>
            <w:vMerge w:val="restart"/>
            <w:shd w:val="clear" w:color="auto" w:fill="FFFFFF"/>
            <w:vAlign w:val="center"/>
          </w:tcPr>
          <w:p w14:paraId="7A0C37B3" w14:textId="7E05FEAC" w:rsidR="007F30CE" w:rsidRPr="00A33C9A" w:rsidRDefault="007F30CE" w:rsidP="0097436D">
            <w:pPr>
              <w:spacing w:after="0"/>
              <w:jc w:val="center"/>
              <w:rPr>
                <w:rFonts w:ascii="Times New Roman" w:hAnsi="Times New Roman"/>
                <w:b/>
                <w:sz w:val="20"/>
                <w:szCs w:val="20"/>
              </w:rPr>
            </w:pPr>
            <w:r w:rsidRPr="00A33C9A">
              <w:rPr>
                <w:rFonts w:ascii="Times New Roman" w:hAnsi="Times New Roman"/>
                <w:b/>
                <w:sz w:val="20"/>
                <w:szCs w:val="20"/>
              </w:rPr>
              <w:t>B.3</w:t>
            </w:r>
          </w:p>
        </w:tc>
        <w:tc>
          <w:tcPr>
            <w:tcW w:w="2386" w:type="dxa"/>
            <w:vMerge w:val="restart"/>
            <w:shd w:val="clear" w:color="auto" w:fill="auto"/>
            <w:vAlign w:val="center"/>
          </w:tcPr>
          <w:p w14:paraId="41C1BDEF" w14:textId="77777777" w:rsidR="007F30CE" w:rsidRPr="008D5E29" w:rsidRDefault="007F30CE" w:rsidP="0097436D">
            <w:pPr>
              <w:tabs>
                <w:tab w:val="left" w:pos="2820"/>
              </w:tabs>
              <w:spacing w:after="0"/>
              <w:rPr>
                <w:rFonts w:ascii="Times New Roman" w:hAnsi="Times New Roman"/>
                <w:sz w:val="20"/>
                <w:szCs w:val="20"/>
              </w:rPr>
            </w:pPr>
            <w:r w:rsidRPr="008D5E29">
              <w:rPr>
                <w:rFonts w:ascii="Times New Roman" w:hAnsi="Times New Roman"/>
                <w:sz w:val="20"/>
                <w:szCs w:val="20"/>
              </w:rPr>
              <w:t>Montaj yapılacak cihazda hasar ve eksiklik tespiti yapmak</w:t>
            </w:r>
          </w:p>
        </w:tc>
        <w:tc>
          <w:tcPr>
            <w:tcW w:w="708" w:type="dxa"/>
            <w:shd w:val="clear" w:color="auto" w:fill="auto"/>
            <w:vAlign w:val="center"/>
          </w:tcPr>
          <w:p w14:paraId="40A04B46" w14:textId="188B6854" w:rsidR="007F30CE" w:rsidRPr="00F12895" w:rsidRDefault="007F30CE" w:rsidP="0097436D">
            <w:pPr>
              <w:spacing w:after="0" w:line="240" w:lineRule="auto"/>
              <w:ind w:left="-30" w:right="-45"/>
              <w:jc w:val="center"/>
              <w:rPr>
                <w:rFonts w:ascii="Times New Roman" w:hAnsi="Times New Roman"/>
                <w:b/>
                <w:bCs/>
                <w:sz w:val="20"/>
                <w:szCs w:val="20"/>
              </w:rPr>
            </w:pPr>
            <w:r w:rsidRPr="00F12895">
              <w:rPr>
                <w:rFonts w:ascii="Times New Roman" w:hAnsi="Times New Roman"/>
                <w:b/>
                <w:bCs/>
                <w:sz w:val="20"/>
                <w:szCs w:val="20"/>
              </w:rPr>
              <w:t>B.3.1</w:t>
            </w:r>
          </w:p>
        </w:tc>
        <w:tc>
          <w:tcPr>
            <w:tcW w:w="6519" w:type="dxa"/>
            <w:shd w:val="clear" w:color="auto" w:fill="auto"/>
            <w:vAlign w:val="center"/>
          </w:tcPr>
          <w:p w14:paraId="607480EA" w14:textId="765EAFF1" w:rsidR="007F30CE" w:rsidRPr="00A33C9A" w:rsidRDefault="007F30CE" w:rsidP="0097436D">
            <w:pPr>
              <w:pStyle w:val="ListeParagraf"/>
              <w:spacing w:after="0"/>
              <w:ind w:left="0"/>
              <w:rPr>
                <w:rFonts w:ascii="Times New Roman" w:hAnsi="Times New Roman"/>
                <w:sz w:val="20"/>
                <w:szCs w:val="20"/>
              </w:rPr>
            </w:pPr>
            <w:r w:rsidRPr="00027F8E">
              <w:rPr>
                <w:rFonts w:ascii="Times New Roman" w:hAnsi="Times New Roman"/>
                <w:sz w:val="20"/>
                <w:szCs w:val="20"/>
              </w:rPr>
              <w:t>Servis formundaki bilgiler ile müşteride bulunan cihazın model ve kodlarının uygunluğunu değerlendirerek montaja karar verir.</w:t>
            </w:r>
          </w:p>
        </w:tc>
        <w:tc>
          <w:tcPr>
            <w:tcW w:w="4257" w:type="dxa"/>
            <w:vMerge/>
            <w:shd w:val="clear" w:color="auto" w:fill="auto"/>
            <w:vAlign w:val="center"/>
          </w:tcPr>
          <w:p w14:paraId="70826B98" w14:textId="77777777" w:rsidR="007F30CE" w:rsidRPr="00A33C9A" w:rsidRDefault="007F30CE" w:rsidP="0097436D">
            <w:pPr>
              <w:spacing w:after="0"/>
              <w:ind w:left="273"/>
              <w:rPr>
                <w:rFonts w:ascii="Times New Roman" w:hAnsi="Times New Roman"/>
                <w:sz w:val="20"/>
                <w:szCs w:val="20"/>
              </w:rPr>
            </w:pPr>
          </w:p>
        </w:tc>
      </w:tr>
      <w:tr w:rsidR="007F30CE" w:rsidRPr="00A33C9A" w14:paraId="6FB8A96F" w14:textId="77777777" w:rsidTr="005B6556">
        <w:trPr>
          <w:trHeight w:val="624"/>
        </w:trPr>
        <w:tc>
          <w:tcPr>
            <w:tcW w:w="866" w:type="dxa"/>
            <w:vMerge/>
            <w:shd w:val="clear" w:color="auto" w:fill="FFFFFF"/>
            <w:vAlign w:val="center"/>
          </w:tcPr>
          <w:p w14:paraId="38C3C929" w14:textId="77777777" w:rsidR="007F30CE" w:rsidRPr="00A33C9A" w:rsidRDefault="007F30CE" w:rsidP="0097436D">
            <w:pPr>
              <w:spacing w:after="0"/>
              <w:jc w:val="center"/>
              <w:rPr>
                <w:rFonts w:ascii="Times New Roman" w:hAnsi="Times New Roman"/>
                <w:b/>
                <w:sz w:val="20"/>
                <w:szCs w:val="20"/>
              </w:rPr>
            </w:pPr>
          </w:p>
        </w:tc>
        <w:tc>
          <w:tcPr>
            <w:tcW w:w="2386" w:type="dxa"/>
            <w:vMerge/>
            <w:shd w:val="clear" w:color="auto" w:fill="auto"/>
            <w:vAlign w:val="center"/>
          </w:tcPr>
          <w:p w14:paraId="4A08FBDE" w14:textId="77777777" w:rsidR="007F30CE" w:rsidRPr="00A33C9A" w:rsidRDefault="007F30CE" w:rsidP="0097436D">
            <w:pPr>
              <w:tabs>
                <w:tab w:val="left" w:pos="2820"/>
              </w:tabs>
              <w:spacing w:after="0"/>
              <w:jc w:val="center"/>
              <w:rPr>
                <w:rFonts w:ascii="Times New Roman" w:hAnsi="Times New Roman"/>
                <w:sz w:val="20"/>
                <w:szCs w:val="20"/>
              </w:rPr>
            </w:pPr>
          </w:p>
        </w:tc>
        <w:tc>
          <w:tcPr>
            <w:tcW w:w="708" w:type="dxa"/>
            <w:shd w:val="clear" w:color="auto" w:fill="auto"/>
            <w:vAlign w:val="center"/>
          </w:tcPr>
          <w:p w14:paraId="55B3428C" w14:textId="7F2CDB28" w:rsidR="007F30CE" w:rsidRPr="00A33C9A" w:rsidRDefault="007F30CE" w:rsidP="0097436D">
            <w:pPr>
              <w:spacing w:after="0" w:line="240" w:lineRule="auto"/>
              <w:ind w:left="-30" w:right="-45"/>
              <w:jc w:val="center"/>
              <w:rPr>
                <w:rFonts w:ascii="Times New Roman" w:hAnsi="Times New Roman"/>
                <w:b/>
                <w:bCs/>
                <w:sz w:val="20"/>
                <w:szCs w:val="20"/>
              </w:rPr>
            </w:pPr>
            <w:r w:rsidRPr="00A33C9A">
              <w:rPr>
                <w:rFonts w:ascii="Times New Roman" w:hAnsi="Times New Roman"/>
                <w:b/>
                <w:bCs/>
                <w:sz w:val="20"/>
                <w:szCs w:val="20"/>
              </w:rPr>
              <w:t>B.3.2</w:t>
            </w:r>
          </w:p>
        </w:tc>
        <w:tc>
          <w:tcPr>
            <w:tcW w:w="6519" w:type="dxa"/>
            <w:shd w:val="clear" w:color="auto" w:fill="auto"/>
            <w:vAlign w:val="center"/>
          </w:tcPr>
          <w:p w14:paraId="590CD8F6" w14:textId="42F55F39" w:rsidR="007F30CE" w:rsidRPr="00A33C9A" w:rsidRDefault="007F30CE" w:rsidP="0097436D">
            <w:pPr>
              <w:pStyle w:val="ListeParagraf"/>
              <w:spacing w:after="0"/>
              <w:ind w:left="0"/>
              <w:rPr>
                <w:rFonts w:ascii="Times New Roman" w:hAnsi="Times New Roman"/>
                <w:sz w:val="20"/>
                <w:szCs w:val="20"/>
              </w:rPr>
            </w:pPr>
            <w:r w:rsidRPr="00027F8E">
              <w:rPr>
                <w:rFonts w:ascii="Times New Roman" w:hAnsi="Times New Roman"/>
                <w:sz w:val="20"/>
                <w:szCs w:val="20"/>
              </w:rPr>
              <w:t xml:space="preserve">Montajı yapılacak cihazın ambalajında fiziksel açıdan delik, yırtık, aşırı yıpranma </w:t>
            </w:r>
            <w:r w:rsidR="008D5E29">
              <w:rPr>
                <w:rFonts w:ascii="Times New Roman" w:hAnsi="Times New Roman"/>
                <w:sz w:val="20"/>
                <w:szCs w:val="20"/>
              </w:rPr>
              <w:t>ve benzeri</w:t>
            </w:r>
            <w:r w:rsidRPr="00027F8E">
              <w:rPr>
                <w:rFonts w:ascii="Times New Roman" w:hAnsi="Times New Roman"/>
                <w:sz w:val="20"/>
                <w:szCs w:val="20"/>
              </w:rPr>
              <w:t xml:space="preserve"> durumları tespit eder.</w:t>
            </w:r>
          </w:p>
        </w:tc>
        <w:tc>
          <w:tcPr>
            <w:tcW w:w="4257" w:type="dxa"/>
            <w:vMerge/>
            <w:shd w:val="clear" w:color="auto" w:fill="auto"/>
            <w:vAlign w:val="center"/>
          </w:tcPr>
          <w:p w14:paraId="5CEC48FB" w14:textId="77777777" w:rsidR="007F30CE" w:rsidRPr="00A33C9A" w:rsidRDefault="007F30CE" w:rsidP="0097436D">
            <w:pPr>
              <w:spacing w:after="0"/>
              <w:ind w:left="273"/>
              <w:rPr>
                <w:rFonts w:ascii="Times New Roman" w:hAnsi="Times New Roman"/>
                <w:sz w:val="20"/>
                <w:szCs w:val="20"/>
              </w:rPr>
            </w:pPr>
          </w:p>
        </w:tc>
      </w:tr>
      <w:tr w:rsidR="007F30CE" w:rsidRPr="00A33C9A" w14:paraId="57129CAB" w14:textId="77777777" w:rsidTr="005B6556">
        <w:trPr>
          <w:trHeight w:val="624"/>
        </w:trPr>
        <w:tc>
          <w:tcPr>
            <w:tcW w:w="866" w:type="dxa"/>
            <w:vMerge/>
            <w:shd w:val="clear" w:color="auto" w:fill="FFFFFF"/>
            <w:vAlign w:val="center"/>
          </w:tcPr>
          <w:p w14:paraId="1A4908E1" w14:textId="77777777" w:rsidR="007F30CE" w:rsidRPr="00A33C9A" w:rsidRDefault="007F30CE" w:rsidP="0097436D">
            <w:pPr>
              <w:spacing w:after="0"/>
              <w:jc w:val="center"/>
              <w:rPr>
                <w:rFonts w:ascii="Times New Roman" w:hAnsi="Times New Roman"/>
                <w:b/>
                <w:sz w:val="20"/>
                <w:szCs w:val="20"/>
              </w:rPr>
            </w:pPr>
          </w:p>
        </w:tc>
        <w:tc>
          <w:tcPr>
            <w:tcW w:w="2386" w:type="dxa"/>
            <w:vMerge/>
            <w:shd w:val="clear" w:color="auto" w:fill="auto"/>
            <w:vAlign w:val="center"/>
          </w:tcPr>
          <w:p w14:paraId="7EE65575" w14:textId="77777777" w:rsidR="007F30CE" w:rsidRPr="00A33C9A" w:rsidRDefault="007F30CE" w:rsidP="0097436D">
            <w:pPr>
              <w:tabs>
                <w:tab w:val="left" w:pos="2820"/>
              </w:tabs>
              <w:spacing w:after="0"/>
              <w:jc w:val="center"/>
              <w:rPr>
                <w:rFonts w:ascii="Times New Roman" w:hAnsi="Times New Roman"/>
                <w:sz w:val="20"/>
                <w:szCs w:val="20"/>
              </w:rPr>
            </w:pPr>
          </w:p>
        </w:tc>
        <w:tc>
          <w:tcPr>
            <w:tcW w:w="708" w:type="dxa"/>
            <w:shd w:val="clear" w:color="auto" w:fill="auto"/>
            <w:vAlign w:val="center"/>
          </w:tcPr>
          <w:p w14:paraId="656972C5" w14:textId="1D17F4BD" w:rsidR="007F30CE" w:rsidRPr="00A33C9A" w:rsidRDefault="007F30CE" w:rsidP="0097436D">
            <w:pPr>
              <w:spacing w:after="0" w:line="240" w:lineRule="auto"/>
              <w:ind w:left="-30" w:right="-45"/>
              <w:jc w:val="center"/>
              <w:rPr>
                <w:rFonts w:ascii="Times New Roman" w:hAnsi="Times New Roman"/>
                <w:b/>
                <w:bCs/>
                <w:sz w:val="20"/>
                <w:szCs w:val="20"/>
              </w:rPr>
            </w:pPr>
            <w:r w:rsidRPr="00A33C9A">
              <w:rPr>
                <w:rFonts w:ascii="Times New Roman" w:hAnsi="Times New Roman"/>
                <w:b/>
                <w:bCs/>
                <w:sz w:val="20"/>
                <w:szCs w:val="20"/>
              </w:rPr>
              <w:t>B.3.3</w:t>
            </w:r>
          </w:p>
        </w:tc>
        <w:tc>
          <w:tcPr>
            <w:tcW w:w="6519" w:type="dxa"/>
            <w:shd w:val="clear" w:color="auto" w:fill="auto"/>
            <w:vAlign w:val="center"/>
          </w:tcPr>
          <w:p w14:paraId="1964E6C8" w14:textId="0DF38CF3" w:rsidR="007F30CE" w:rsidRPr="00A33C9A" w:rsidRDefault="007F30CE" w:rsidP="0097436D">
            <w:pPr>
              <w:pStyle w:val="ListeParagraf"/>
              <w:spacing w:after="0"/>
              <w:ind w:left="0"/>
              <w:rPr>
                <w:rFonts w:ascii="Times New Roman" w:hAnsi="Times New Roman"/>
                <w:sz w:val="20"/>
                <w:szCs w:val="20"/>
              </w:rPr>
            </w:pPr>
            <w:r w:rsidRPr="00027F8E">
              <w:rPr>
                <w:rFonts w:ascii="Times New Roman" w:hAnsi="Times New Roman"/>
                <w:sz w:val="20"/>
                <w:szCs w:val="20"/>
              </w:rPr>
              <w:t>Montaj yapılacak cihazın ambalajı içindekilerin tam ve fiziksel açıdan zarar görme durumlarını tespit eder.</w:t>
            </w:r>
          </w:p>
        </w:tc>
        <w:tc>
          <w:tcPr>
            <w:tcW w:w="4257" w:type="dxa"/>
            <w:vMerge/>
            <w:shd w:val="clear" w:color="auto" w:fill="auto"/>
            <w:vAlign w:val="center"/>
          </w:tcPr>
          <w:p w14:paraId="4EF639C2" w14:textId="77777777" w:rsidR="007F30CE" w:rsidRPr="00A33C9A" w:rsidRDefault="007F30CE" w:rsidP="0097436D">
            <w:pPr>
              <w:spacing w:after="0"/>
              <w:ind w:left="273"/>
              <w:rPr>
                <w:rFonts w:ascii="Times New Roman" w:hAnsi="Times New Roman"/>
                <w:sz w:val="20"/>
                <w:szCs w:val="20"/>
              </w:rPr>
            </w:pPr>
          </w:p>
        </w:tc>
      </w:tr>
      <w:tr w:rsidR="007F30CE" w:rsidRPr="00A33C9A" w14:paraId="41D457AE" w14:textId="77777777" w:rsidTr="005B6556">
        <w:trPr>
          <w:trHeight w:val="624"/>
        </w:trPr>
        <w:tc>
          <w:tcPr>
            <w:tcW w:w="866" w:type="dxa"/>
            <w:vMerge/>
            <w:shd w:val="clear" w:color="auto" w:fill="FFFFFF"/>
            <w:vAlign w:val="center"/>
          </w:tcPr>
          <w:p w14:paraId="00113A1F" w14:textId="77777777" w:rsidR="007F30CE" w:rsidRPr="00A33C9A" w:rsidRDefault="007F30CE" w:rsidP="0097436D">
            <w:pPr>
              <w:spacing w:after="0"/>
              <w:jc w:val="center"/>
              <w:rPr>
                <w:rFonts w:ascii="Times New Roman" w:hAnsi="Times New Roman"/>
                <w:b/>
                <w:sz w:val="20"/>
                <w:szCs w:val="20"/>
              </w:rPr>
            </w:pPr>
          </w:p>
        </w:tc>
        <w:tc>
          <w:tcPr>
            <w:tcW w:w="2386" w:type="dxa"/>
            <w:vMerge/>
            <w:shd w:val="clear" w:color="auto" w:fill="auto"/>
            <w:vAlign w:val="center"/>
          </w:tcPr>
          <w:p w14:paraId="2FEF5D40" w14:textId="77777777" w:rsidR="007F30CE" w:rsidRPr="00A33C9A" w:rsidRDefault="007F30CE" w:rsidP="0097436D">
            <w:pPr>
              <w:tabs>
                <w:tab w:val="left" w:pos="2820"/>
              </w:tabs>
              <w:spacing w:after="0"/>
              <w:jc w:val="center"/>
              <w:rPr>
                <w:rFonts w:ascii="Times New Roman" w:hAnsi="Times New Roman"/>
                <w:sz w:val="20"/>
                <w:szCs w:val="20"/>
              </w:rPr>
            </w:pPr>
          </w:p>
        </w:tc>
        <w:tc>
          <w:tcPr>
            <w:tcW w:w="708" w:type="dxa"/>
            <w:shd w:val="clear" w:color="auto" w:fill="auto"/>
            <w:vAlign w:val="center"/>
          </w:tcPr>
          <w:p w14:paraId="0CD93D9E" w14:textId="228AD57E" w:rsidR="007F30CE" w:rsidRPr="00A33C9A" w:rsidRDefault="007F30CE" w:rsidP="0097436D">
            <w:pPr>
              <w:spacing w:after="0" w:line="240" w:lineRule="auto"/>
              <w:ind w:left="-30" w:right="-45"/>
              <w:jc w:val="center"/>
              <w:rPr>
                <w:rFonts w:ascii="Times New Roman" w:hAnsi="Times New Roman"/>
                <w:b/>
                <w:bCs/>
                <w:sz w:val="20"/>
                <w:szCs w:val="20"/>
              </w:rPr>
            </w:pPr>
            <w:r w:rsidRPr="00A33C9A">
              <w:rPr>
                <w:rFonts w:ascii="Times New Roman" w:hAnsi="Times New Roman"/>
                <w:b/>
                <w:bCs/>
                <w:sz w:val="20"/>
                <w:szCs w:val="20"/>
              </w:rPr>
              <w:t>B.3.4</w:t>
            </w:r>
          </w:p>
        </w:tc>
        <w:tc>
          <w:tcPr>
            <w:tcW w:w="6519" w:type="dxa"/>
            <w:shd w:val="clear" w:color="auto" w:fill="auto"/>
            <w:vAlign w:val="center"/>
          </w:tcPr>
          <w:p w14:paraId="051D7D97" w14:textId="338718AD" w:rsidR="007F30CE" w:rsidRPr="00A33C9A" w:rsidRDefault="007F30CE" w:rsidP="0097436D">
            <w:pPr>
              <w:pStyle w:val="ListeParagraf"/>
              <w:spacing w:after="0"/>
              <w:ind w:left="0"/>
              <w:rPr>
                <w:rFonts w:ascii="Times New Roman" w:hAnsi="Times New Roman"/>
                <w:sz w:val="20"/>
                <w:szCs w:val="20"/>
              </w:rPr>
            </w:pPr>
            <w:r w:rsidRPr="00027F8E">
              <w:rPr>
                <w:rFonts w:ascii="Times New Roman" w:hAnsi="Times New Roman"/>
                <w:sz w:val="20"/>
                <w:szCs w:val="20"/>
              </w:rPr>
              <w:t>Hasar ve eksiklik tespitlerine ilişkin “hasar ve/veya eksiklik tespit raporu” düzenler.</w:t>
            </w:r>
          </w:p>
        </w:tc>
        <w:tc>
          <w:tcPr>
            <w:tcW w:w="4257" w:type="dxa"/>
            <w:vMerge/>
            <w:shd w:val="clear" w:color="auto" w:fill="auto"/>
            <w:vAlign w:val="center"/>
          </w:tcPr>
          <w:p w14:paraId="5767BD41" w14:textId="77777777" w:rsidR="007F30CE" w:rsidRPr="00A33C9A" w:rsidRDefault="007F30CE" w:rsidP="0097436D">
            <w:pPr>
              <w:spacing w:after="0"/>
              <w:ind w:left="273"/>
              <w:rPr>
                <w:rFonts w:ascii="Times New Roman" w:hAnsi="Times New Roman"/>
                <w:sz w:val="20"/>
                <w:szCs w:val="20"/>
              </w:rPr>
            </w:pPr>
          </w:p>
        </w:tc>
      </w:tr>
      <w:tr w:rsidR="007F30CE" w:rsidRPr="00A33C9A" w14:paraId="05532368" w14:textId="77777777" w:rsidTr="005B6556">
        <w:trPr>
          <w:trHeight w:val="624"/>
        </w:trPr>
        <w:tc>
          <w:tcPr>
            <w:tcW w:w="866" w:type="dxa"/>
            <w:vMerge w:val="restart"/>
            <w:shd w:val="clear" w:color="auto" w:fill="FFFFFF"/>
            <w:vAlign w:val="center"/>
          </w:tcPr>
          <w:p w14:paraId="0A348BBA" w14:textId="3231616B" w:rsidR="007F30CE" w:rsidRPr="00A33C9A" w:rsidRDefault="007F30CE" w:rsidP="0097436D">
            <w:pPr>
              <w:spacing w:after="0"/>
              <w:jc w:val="center"/>
              <w:rPr>
                <w:rFonts w:ascii="Times New Roman" w:hAnsi="Times New Roman"/>
                <w:b/>
                <w:sz w:val="20"/>
                <w:szCs w:val="20"/>
              </w:rPr>
            </w:pPr>
            <w:r w:rsidRPr="00A33C9A">
              <w:rPr>
                <w:rFonts w:ascii="Times New Roman" w:hAnsi="Times New Roman"/>
                <w:b/>
                <w:sz w:val="20"/>
                <w:szCs w:val="20"/>
              </w:rPr>
              <w:t>B.4</w:t>
            </w:r>
          </w:p>
        </w:tc>
        <w:tc>
          <w:tcPr>
            <w:tcW w:w="2386" w:type="dxa"/>
            <w:vMerge w:val="restart"/>
            <w:shd w:val="clear" w:color="auto" w:fill="auto"/>
            <w:vAlign w:val="center"/>
          </w:tcPr>
          <w:p w14:paraId="1CE1060F" w14:textId="77777777" w:rsidR="007F30CE" w:rsidRPr="008D5E29" w:rsidRDefault="007F30CE" w:rsidP="0097436D">
            <w:pPr>
              <w:tabs>
                <w:tab w:val="left" w:pos="2820"/>
              </w:tabs>
              <w:spacing w:after="0"/>
              <w:rPr>
                <w:rFonts w:ascii="Times New Roman" w:hAnsi="Times New Roman"/>
                <w:sz w:val="20"/>
                <w:szCs w:val="20"/>
              </w:rPr>
            </w:pPr>
            <w:r w:rsidRPr="008D5E29">
              <w:rPr>
                <w:rFonts w:ascii="Times New Roman" w:hAnsi="Times New Roman"/>
                <w:sz w:val="20"/>
                <w:szCs w:val="20"/>
              </w:rPr>
              <w:t>İç ve dış ünite askı aparatları montajı yapmak (devamı var)</w:t>
            </w:r>
          </w:p>
        </w:tc>
        <w:tc>
          <w:tcPr>
            <w:tcW w:w="708" w:type="dxa"/>
            <w:shd w:val="clear" w:color="auto" w:fill="auto"/>
            <w:vAlign w:val="center"/>
          </w:tcPr>
          <w:p w14:paraId="7FB23CB8" w14:textId="31D6E0C9" w:rsidR="007F30CE" w:rsidRPr="008D5E29" w:rsidRDefault="007F30CE" w:rsidP="0097436D">
            <w:pPr>
              <w:spacing w:after="0" w:line="240" w:lineRule="auto"/>
              <w:ind w:left="-30" w:right="-45"/>
              <w:jc w:val="center"/>
              <w:rPr>
                <w:rFonts w:ascii="Times New Roman" w:hAnsi="Times New Roman"/>
                <w:b/>
                <w:bCs/>
                <w:sz w:val="20"/>
                <w:szCs w:val="20"/>
              </w:rPr>
            </w:pPr>
            <w:r w:rsidRPr="008D5E29">
              <w:rPr>
                <w:rFonts w:ascii="Times New Roman" w:hAnsi="Times New Roman"/>
                <w:b/>
                <w:bCs/>
                <w:sz w:val="20"/>
                <w:szCs w:val="20"/>
              </w:rPr>
              <w:t>B.4.1</w:t>
            </w:r>
          </w:p>
        </w:tc>
        <w:tc>
          <w:tcPr>
            <w:tcW w:w="6519" w:type="dxa"/>
            <w:shd w:val="clear" w:color="auto" w:fill="auto"/>
            <w:vAlign w:val="center"/>
          </w:tcPr>
          <w:p w14:paraId="73D065C9" w14:textId="611BC6C7" w:rsidR="007F30CE" w:rsidRPr="00A33C9A" w:rsidRDefault="007F30CE" w:rsidP="0097436D">
            <w:pPr>
              <w:pStyle w:val="ListeParagraf"/>
              <w:spacing w:after="0"/>
              <w:ind w:left="0"/>
              <w:rPr>
                <w:rFonts w:ascii="Times New Roman" w:hAnsi="Times New Roman"/>
                <w:sz w:val="20"/>
                <w:szCs w:val="20"/>
              </w:rPr>
            </w:pPr>
            <w:r w:rsidRPr="00027F8E">
              <w:rPr>
                <w:rFonts w:ascii="Times New Roman" w:hAnsi="Times New Roman"/>
                <w:sz w:val="20"/>
                <w:szCs w:val="20"/>
              </w:rPr>
              <w:t>Montaj öncesi kendisi ve çevresi için iş güvenlik önlemlerini alır.</w:t>
            </w:r>
          </w:p>
        </w:tc>
        <w:tc>
          <w:tcPr>
            <w:tcW w:w="4257" w:type="dxa"/>
            <w:vMerge/>
            <w:shd w:val="clear" w:color="auto" w:fill="auto"/>
            <w:vAlign w:val="center"/>
          </w:tcPr>
          <w:p w14:paraId="1CDDD578" w14:textId="77777777" w:rsidR="007F30CE" w:rsidRPr="00A33C9A" w:rsidRDefault="007F30CE" w:rsidP="0097436D">
            <w:pPr>
              <w:spacing w:after="0"/>
              <w:ind w:left="273"/>
              <w:rPr>
                <w:rFonts w:ascii="Times New Roman" w:hAnsi="Times New Roman"/>
                <w:sz w:val="20"/>
                <w:szCs w:val="20"/>
              </w:rPr>
            </w:pPr>
          </w:p>
        </w:tc>
      </w:tr>
      <w:tr w:rsidR="007F30CE" w:rsidRPr="00A33C9A" w14:paraId="35DD4BA9" w14:textId="77777777" w:rsidTr="005B6556">
        <w:trPr>
          <w:trHeight w:val="624"/>
        </w:trPr>
        <w:tc>
          <w:tcPr>
            <w:tcW w:w="866" w:type="dxa"/>
            <w:vMerge/>
            <w:shd w:val="clear" w:color="auto" w:fill="FFFFFF"/>
            <w:vAlign w:val="center"/>
          </w:tcPr>
          <w:p w14:paraId="1569E231" w14:textId="77777777" w:rsidR="007F30CE" w:rsidRPr="00A33C9A" w:rsidRDefault="007F30CE" w:rsidP="0097436D">
            <w:pPr>
              <w:spacing w:after="0"/>
              <w:jc w:val="center"/>
              <w:rPr>
                <w:rFonts w:ascii="Times New Roman" w:hAnsi="Times New Roman"/>
                <w:b/>
                <w:sz w:val="20"/>
                <w:szCs w:val="20"/>
              </w:rPr>
            </w:pPr>
          </w:p>
        </w:tc>
        <w:tc>
          <w:tcPr>
            <w:tcW w:w="2386" w:type="dxa"/>
            <w:vMerge/>
            <w:shd w:val="clear" w:color="auto" w:fill="auto"/>
            <w:vAlign w:val="center"/>
          </w:tcPr>
          <w:p w14:paraId="1A173996" w14:textId="77777777" w:rsidR="007F30CE" w:rsidRPr="00A33C9A" w:rsidRDefault="007F30CE" w:rsidP="0097436D">
            <w:pPr>
              <w:tabs>
                <w:tab w:val="left" w:pos="2820"/>
              </w:tabs>
              <w:spacing w:after="0"/>
              <w:rPr>
                <w:rFonts w:ascii="Times New Roman" w:hAnsi="Times New Roman"/>
                <w:sz w:val="20"/>
                <w:szCs w:val="20"/>
              </w:rPr>
            </w:pPr>
          </w:p>
        </w:tc>
        <w:tc>
          <w:tcPr>
            <w:tcW w:w="708" w:type="dxa"/>
            <w:shd w:val="clear" w:color="auto" w:fill="auto"/>
            <w:vAlign w:val="center"/>
          </w:tcPr>
          <w:p w14:paraId="0808E36C" w14:textId="4BCDFDB8" w:rsidR="007F30CE" w:rsidRPr="00A33C9A" w:rsidRDefault="007F30CE" w:rsidP="0097436D">
            <w:pPr>
              <w:spacing w:after="0" w:line="240" w:lineRule="auto"/>
              <w:ind w:left="-30" w:right="-45"/>
              <w:jc w:val="center"/>
              <w:rPr>
                <w:rFonts w:ascii="Times New Roman" w:hAnsi="Times New Roman"/>
                <w:b/>
                <w:bCs/>
                <w:sz w:val="20"/>
                <w:szCs w:val="20"/>
              </w:rPr>
            </w:pPr>
            <w:r w:rsidRPr="00A33C9A">
              <w:rPr>
                <w:rFonts w:ascii="Times New Roman" w:hAnsi="Times New Roman"/>
                <w:b/>
                <w:bCs/>
                <w:sz w:val="20"/>
                <w:szCs w:val="20"/>
              </w:rPr>
              <w:t>B.4.2</w:t>
            </w:r>
          </w:p>
        </w:tc>
        <w:tc>
          <w:tcPr>
            <w:tcW w:w="6519" w:type="dxa"/>
            <w:shd w:val="clear" w:color="auto" w:fill="auto"/>
            <w:vAlign w:val="center"/>
          </w:tcPr>
          <w:p w14:paraId="580954FD" w14:textId="1B34360E" w:rsidR="007F30CE" w:rsidRPr="00A33C9A" w:rsidRDefault="007F30CE" w:rsidP="0097436D">
            <w:pPr>
              <w:pStyle w:val="ListeParagraf"/>
              <w:spacing w:after="0"/>
              <w:ind w:left="0"/>
              <w:rPr>
                <w:rFonts w:ascii="Times New Roman" w:hAnsi="Times New Roman"/>
                <w:sz w:val="20"/>
                <w:szCs w:val="20"/>
              </w:rPr>
            </w:pPr>
            <w:r w:rsidRPr="00027F8E">
              <w:rPr>
                <w:rFonts w:ascii="Times New Roman" w:hAnsi="Times New Roman"/>
                <w:sz w:val="20"/>
                <w:szCs w:val="20"/>
              </w:rPr>
              <w:t>İç ünite askı aparatının bağlanacağı yüzeyin inşa yapısına uygun dübel ve vida seçimini yapar.</w:t>
            </w:r>
          </w:p>
        </w:tc>
        <w:tc>
          <w:tcPr>
            <w:tcW w:w="4257" w:type="dxa"/>
            <w:vMerge/>
            <w:shd w:val="clear" w:color="auto" w:fill="auto"/>
            <w:vAlign w:val="center"/>
          </w:tcPr>
          <w:p w14:paraId="790E54EF" w14:textId="77777777" w:rsidR="007F30CE" w:rsidRPr="00A33C9A" w:rsidRDefault="007F30CE" w:rsidP="0097436D">
            <w:pPr>
              <w:spacing w:after="0"/>
              <w:ind w:left="273"/>
              <w:rPr>
                <w:rFonts w:ascii="Times New Roman" w:hAnsi="Times New Roman"/>
                <w:sz w:val="20"/>
                <w:szCs w:val="20"/>
              </w:rPr>
            </w:pPr>
          </w:p>
        </w:tc>
      </w:tr>
      <w:tr w:rsidR="007F30CE" w:rsidRPr="00A33C9A" w14:paraId="5F566F33" w14:textId="77777777" w:rsidTr="005B6556">
        <w:trPr>
          <w:trHeight w:val="624"/>
        </w:trPr>
        <w:tc>
          <w:tcPr>
            <w:tcW w:w="866" w:type="dxa"/>
            <w:vMerge/>
            <w:shd w:val="clear" w:color="auto" w:fill="FFFFFF"/>
            <w:vAlign w:val="center"/>
          </w:tcPr>
          <w:p w14:paraId="721601DC" w14:textId="77777777" w:rsidR="007F30CE" w:rsidRPr="00A33C9A" w:rsidRDefault="007F30CE" w:rsidP="0097436D">
            <w:pPr>
              <w:spacing w:after="0"/>
              <w:jc w:val="center"/>
              <w:rPr>
                <w:rFonts w:ascii="Times New Roman" w:hAnsi="Times New Roman"/>
                <w:b/>
                <w:sz w:val="20"/>
                <w:szCs w:val="20"/>
              </w:rPr>
            </w:pPr>
          </w:p>
        </w:tc>
        <w:tc>
          <w:tcPr>
            <w:tcW w:w="2386" w:type="dxa"/>
            <w:vMerge/>
            <w:shd w:val="clear" w:color="auto" w:fill="auto"/>
            <w:vAlign w:val="center"/>
          </w:tcPr>
          <w:p w14:paraId="51524996" w14:textId="77777777" w:rsidR="007F30CE" w:rsidRPr="00A33C9A" w:rsidRDefault="007F30CE" w:rsidP="0097436D">
            <w:pPr>
              <w:tabs>
                <w:tab w:val="left" w:pos="2820"/>
              </w:tabs>
              <w:spacing w:after="0"/>
              <w:rPr>
                <w:rFonts w:ascii="Times New Roman" w:hAnsi="Times New Roman"/>
                <w:sz w:val="20"/>
                <w:szCs w:val="20"/>
              </w:rPr>
            </w:pPr>
          </w:p>
        </w:tc>
        <w:tc>
          <w:tcPr>
            <w:tcW w:w="708" w:type="dxa"/>
            <w:shd w:val="clear" w:color="auto" w:fill="auto"/>
            <w:vAlign w:val="center"/>
          </w:tcPr>
          <w:p w14:paraId="5CDDD249" w14:textId="631255E8" w:rsidR="007F30CE" w:rsidRPr="00A33C9A" w:rsidRDefault="007F30CE" w:rsidP="0097436D">
            <w:pPr>
              <w:spacing w:after="0" w:line="240" w:lineRule="auto"/>
              <w:ind w:left="-30" w:right="-45"/>
              <w:jc w:val="center"/>
              <w:rPr>
                <w:rFonts w:ascii="Times New Roman" w:hAnsi="Times New Roman"/>
                <w:b/>
                <w:bCs/>
                <w:sz w:val="20"/>
                <w:szCs w:val="20"/>
              </w:rPr>
            </w:pPr>
            <w:r w:rsidRPr="00A33C9A">
              <w:rPr>
                <w:rFonts w:ascii="Times New Roman" w:hAnsi="Times New Roman"/>
                <w:b/>
                <w:bCs/>
                <w:sz w:val="20"/>
                <w:szCs w:val="20"/>
              </w:rPr>
              <w:t>B.4.3</w:t>
            </w:r>
          </w:p>
        </w:tc>
        <w:tc>
          <w:tcPr>
            <w:tcW w:w="6519" w:type="dxa"/>
            <w:shd w:val="clear" w:color="auto" w:fill="auto"/>
            <w:vAlign w:val="center"/>
          </w:tcPr>
          <w:p w14:paraId="44D92FB5" w14:textId="30DFA1D7" w:rsidR="007F30CE" w:rsidRPr="00A33C9A" w:rsidRDefault="007F30CE" w:rsidP="0097436D">
            <w:pPr>
              <w:pStyle w:val="ListeParagraf"/>
              <w:spacing w:after="0"/>
              <w:ind w:left="0"/>
              <w:rPr>
                <w:rFonts w:ascii="Times New Roman" w:hAnsi="Times New Roman"/>
                <w:sz w:val="20"/>
                <w:szCs w:val="20"/>
              </w:rPr>
            </w:pPr>
            <w:r w:rsidRPr="00027F8E">
              <w:rPr>
                <w:rFonts w:ascii="Times New Roman" w:hAnsi="Times New Roman"/>
                <w:sz w:val="20"/>
                <w:szCs w:val="20"/>
              </w:rPr>
              <w:t>Montaj örtüsünü çalışılacak bölgeye düzgün bir şekilde serer.</w:t>
            </w:r>
          </w:p>
        </w:tc>
        <w:tc>
          <w:tcPr>
            <w:tcW w:w="4257" w:type="dxa"/>
            <w:vMerge/>
            <w:shd w:val="clear" w:color="auto" w:fill="auto"/>
            <w:vAlign w:val="center"/>
          </w:tcPr>
          <w:p w14:paraId="5B080FE3" w14:textId="77777777" w:rsidR="007F30CE" w:rsidRPr="00A33C9A" w:rsidRDefault="007F30CE" w:rsidP="0097436D">
            <w:pPr>
              <w:spacing w:after="0"/>
              <w:ind w:left="273"/>
              <w:rPr>
                <w:rFonts w:ascii="Times New Roman" w:hAnsi="Times New Roman"/>
                <w:sz w:val="20"/>
                <w:szCs w:val="20"/>
              </w:rPr>
            </w:pPr>
          </w:p>
        </w:tc>
      </w:tr>
      <w:tr w:rsidR="007F30CE" w:rsidRPr="00A33C9A" w14:paraId="42D83FEB" w14:textId="77777777" w:rsidTr="005B6556">
        <w:trPr>
          <w:trHeight w:val="624"/>
        </w:trPr>
        <w:tc>
          <w:tcPr>
            <w:tcW w:w="866" w:type="dxa"/>
            <w:vMerge/>
            <w:shd w:val="clear" w:color="auto" w:fill="FFFFFF"/>
            <w:vAlign w:val="center"/>
          </w:tcPr>
          <w:p w14:paraId="7BD3B86E" w14:textId="77777777" w:rsidR="007F30CE" w:rsidRPr="00A33C9A" w:rsidRDefault="007F30CE" w:rsidP="0097436D">
            <w:pPr>
              <w:spacing w:after="0"/>
              <w:jc w:val="center"/>
              <w:rPr>
                <w:rFonts w:ascii="Times New Roman" w:hAnsi="Times New Roman"/>
                <w:b/>
                <w:sz w:val="20"/>
                <w:szCs w:val="20"/>
              </w:rPr>
            </w:pPr>
          </w:p>
        </w:tc>
        <w:tc>
          <w:tcPr>
            <w:tcW w:w="2386" w:type="dxa"/>
            <w:vMerge/>
            <w:shd w:val="clear" w:color="auto" w:fill="auto"/>
            <w:vAlign w:val="center"/>
          </w:tcPr>
          <w:p w14:paraId="045760E8" w14:textId="77777777" w:rsidR="007F30CE" w:rsidRPr="00A33C9A" w:rsidRDefault="007F30CE" w:rsidP="0097436D">
            <w:pPr>
              <w:tabs>
                <w:tab w:val="left" w:pos="2820"/>
              </w:tabs>
              <w:spacing w:after="0"/>
              <w:rPr>
                <w:rFonts w:ascii="Times New Roman" w:hAnsi="Times New Roman"/>
                <w:sz w:val="20"/>
                <w:szCs w:val="20"/>
              </w:rPr>
            </w:pPr>
          </w:p>
        </w:tc>
        <w:tc>
          <w:tcPr>
            <w:tcW w:w="708" w:type="dxa"/>
            <w:shd w:val="clear" w:color="auto" w:fill="auto"/>
            <w:vAlign w:val="center"/>
          </w:tcPr>
          <w:p w14:paraId="272D4B05" w14:textId="4F279E2F" w:rsidR="007F30CE" w:rsidRPr="00A33C9A" w:rsidRDefault="007F30CE" w:rsidP="0097436D">
            <w:pPr>
              <w:spacing w:after="0" w:line="240" w:lineRule="auto"/>
              <w:ind w:left="-30" w:right="-45"/>
              <w:jc w:val="center"/>
              <w:rPr>
                <w:rFonts w:ascii="Times New Roman" w:hAnsi="Times New Roman"/>
                <w:b/>
                <w:bCs/>
                <w:sz w:val="20"/>
                <w:szCs w:val="20"/>
              </w:rPr>
            </w:pPr>
            <w:r w:rsidRPr="00A33C9A">
              <w:rPr>
                <w:rFonts w:ascii="Times New Roman" w:hAnsi="Times New Roman"/>
                <w:b/>
                <w:bCs/>
                <w:sz w:val="20"/>
                <w:szCs w:val="20"/>
              </w:rPr>
              <w:t>B.4.4</w:t>
            </w:r>
          </w:p>
        </w:tc>
        <w:tc>
          <w:tcPr>
            <w:tcW w:w="6519" w:type="dxa"/>
            <w:shd w:val="clear" w:color="auto" w:fill="auto"/>
            <w:vAlign w:val="center"/>
          </w:tcPr>
          <w:p w14:paraId="0FA3D523" w14:textId="0A4B7DC7" w:rsidR="007F30CE" w:rsidRPr="00A33C9A" w:rsidRDefault="007F30CE" w:rsidP="0097436D">
            <w:pPr>
              <w:pStyle w:val="ListeParagraf"/>
              <w:spacing w:after="0"/>
              <w:ind w:left="0"/>
              <w:rPr>
                <w:rFonts w:ascii="Times New Roman" w:hAnsi="Times New Roman"/>
                <w:sz w:val="20"/>
                <w:szCs w:val="20"/>
              </w:rPr>
            </w:pPr>
            <w:r w:rsidRPr="00027F8E">
              <w:rPr>
                <w:rFonts w:ascii="Times New Roman" w:hAnsi="Times New Roman"/>
                <w:sz w:val="20"/>
                <w:szCs w:val="20"/>
              </w:rPr>
              <w:t>İç ünite askı aparatını teraziye alarak delik markalamasını yapar.</w:t>
            </w:r>
          </w:p>
        </w:tc>
        <w:tc>
          <w:tcPr>
            <w:tcW w:w="4257" w:type="dxa"/>
            <w:vMerge/>
            <w:shd w:val="clear" w:color="auto" w:fill="auto"/>
            <w:vAlign w:val="center"/>
          </w:tcPr>
          <w:p w14:paraId="1B345CC9" w14:textId="77777777" w:rsidR="007F30CE" w:rsidRPr="00A33C9A" w:rsidRDefault="007F30CE" w:rsidP="0097436D">
            <w:pPr>
              <w:spacing w:after="0"/>
              <w:ind w:left="273"/>
              <w:rPr>
                <w:rFonts w:ascii="Times New Roman" w:hAnsi="Times New Roman"/>
                <w:sz w:val="20"/>
                <w:szCs w:val="20"/>
              </w:rPr>
            </w:pPr>
          </w:p>
        </w:tc>
      </w:tr>
    </w:tbl>
    <w:p w14:paraId="6CC46860" w14:textId="77777777" w:rsidR="00B029BE" w:rsidRDefault="00B029BE">
      <w:pPr>
        <w:sectPr w:rsidR="00B029BE" w:rsidSect="00437FA1">
          <w:pgSz w:w="16838" w:h="11906" w:orient="landscape" w:code="9"/>
          <w:pgMar w:top="1276" w:right="567" w:bottom="1133" w:left="1418" w:header="568" w:footer="709" w:gutter="0"/>
          <w:cols w:space="708"/>
          <w:titlePg/>
          <w:docGrid w:linePitch="360"/>
        </w:sectPr>
      </w:pPr>
    </w:p>
    <w:p w14:paraId="00DC3AC9" w14:textId="1BC7D570" w:rsidR="00B029BE" w:rsidRDefault="00B029BE"/>
    <w:p w14:paraId="5C53E7CE" w14:textId="488F2A00" w:rsidR="00B029BE" w:rsidRDefault="00B029BE"/>
    <w:tbl>
      <w:tblPr>
        <w:tblW w:w="496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66"/>
        <w:gridCol w:w="2386"/>
        <w:gridCol w:w="708"/>
        <w:gridCol w:w="6519"/>
        <w:gridCol w:w="4257"/>
      </w:tblGrid>
      <w:tr w:rsidR="00B029BE" w:rsidRPr="00A33C9A" w14:paraId="43ACA19A" w14:textId="77777777" w:rsidTr="00ED1D58">
        <w:trPr>
          <w:trHeight w:val="567"/>
        </w:trPr>
        <w:tc>
          <w:tcPr>
            <w:tcW w:w="866" w:type="dxa"/>
            <w:shd w:val="clear" w:color="auto" w:fill="BDD6EE"/>
            <w:vAlign w:val="center"/>
          </w:tcPr>
          <w:p w14:paraId="55D9EB66" w14:textId="77777777" w:rsidR="00B029BE" w:rsidRPr="00A33C9A" w:rsidRDefault="00B029BE" w:rsidP="00ED1D58">
            <w:pPr>
              <w:spacing w:after="0"/>
              <w:rPr>
                <w:rFonts w:ascii="Times New Roman" w:hAnsi="Times New Roman"/>
                <w:b/>
                <w:sz w:val="20"/>
                <w:szCs w:val="20"/>
              </w:rPr>
            </w:pPr>
            <w:r w:rsidRPr="00A33C9A">
              <w:rPr>
                <w:rFonts w:ascii="Times New Roman" w:hAnsi="Times New Roman"/>
                <w:b/>
                <w:sz w:val="20"/>
                <w:szCs w:val="20"/>
              </w:rPr>
              <w:t>Görev</w:t>
            </w:r>
          </w:p>
        </w:tc>
        <w:tc>
          <w:tcPr>
            <w:tcW w:w="13870" w:type="dxa"/>
            <w:gridSpan w:val="4"/>
            <w:shd w:val="clear" w:color="auto" w:fill="auto"/>
            <w:vAlign w:val="center"/>
          </w:tcPr>
          <w:p w14:paraId="2428936E" w14:textId="77777777" w:rsidR="00B029BE" w:rsidRPr="008D5E29" w:rsidRDefault="00B029BE" w:rsidP="00ED1D58">
            <w:pPr>
              <w:tabs>
                <w:tab w:val="left" w:pos="2820"/>
              </w:tabs>
              <w:spacing w:after="0"/>
              <w:rPr>
                <w:rFonts w:ascii="Times New Roman" w:hAnsi="Times New Roman"/>
                <w:bCs/>
                <w:color w:val="000000"/>
                <w:sz w:val="20"/>
                <w:szCs w:val="20"/>
              </w:rPr>
            </w:pPr>
            <w:r w:rsidRPr="008D5E29">
              <w:rPr>
                <w:rFonts w:ascii="Times New Roman" w:hAnsi="Times New Roman"/>
                <w:b/>
                <w:sz w:val="20"/>
                <w:szCs w:val="20"/>
              </w:rPr>
              <w:t xml:space="preserve">B. </w:t>
            </w:r>
            <w:r w:rsidRPr="008D5E29">
              <w:rPr>
                <w:rFonts w:ascii="Times New Roman" w:hAnsi="Times New Roman"/>
                <w:b/>
                <w:bCs/>
                <w:sz w:val="20"/>
                <w:szCs w:val="20"/>
              </w:rPr>
              <w:t>Klima sistemleri montaj/</w:t>
            </w:r>
            <w:proofErr w:type="spellStart"/>
            <w:r w:rsidRPr="008D5E29">
              <w:rPr>
                <w:rFonts w:ascii="Times New Roman" w:hAnsi="Times New Roman"/>
                <w:b/>
                <w:bCs/>
                <w:sz w:val="20"/>
                <w:szCs w:val="20"/>
              </w:rPr>
              <w:t>demontajını</w:t>
            </w:r>
            <w:proofErr w:type="spellEnd"/>
            <w:r w:rsidRPr="008D5E29">
              <w:rPr>
                <w:rFonts w:ascii="Times New Roman" w:hAnsi="Times New Roman"/>
                <w:b/>
                <w:bCs/>
                <w:sz w:val="20"/>
                <w:szCs w:val="20"/>
              </w:rPr>
              <w:t xml:space="preserve"> yapmak </w:t>
            </w:r>
            <w:r w:rsidRPr="008D5E29">
              <w:rPr>
                <w:rFonts w:ascii="Times New Roman" w:hAnsi="Times New Roman"/>
                <w:sz w:val="20"/>
                <w:szCs w:val="20"/>
              </w:rPr>
              <w:t>(devamı var)</w:t>
            </w:r>
          </w:p>
        </w:tc>
      </w:tr>
      <w:tr w:rsidR="00B029BE" w:rsidRPr="00A33C9A" w14:paraId="325F8A31" w14:textId="77777777" w:rsidTr="00ED1D58">
        <w:trPr>
          <w:trHeight w:val="567"/>
        </w:trPr>
        <w:tc>
          <w:tcPr>
            <w:tcW w:w="3252" w:type="dxa"/>
            <w:gridSpan w:val="2"/>
            <w:shd w:val="clear" w:color="auto" w:fill="BDD6EE"/>
            <w:vAlign w:val="center"/>
          </w:tcPr>
          <w:p w14:paraId="50C06517" w14:textId="77777777" w:rsidR="00B029BE" w:rsidRPr="00A33C9A" w:rsidRDefault="00B029BE" w:rsidP="00ED1D58">
            <w:pPr>
              <w:spacing w:after="0"/>
              <w:rPr>
                <w:rFonts w:ascii="Times New Roman" w:hAnsi="Times New Roman"/>
                <w:b/>
                <w:sz w:val="20"/>
                <w:szCs w:val="20"/>
              </w:rPr>
            </w:pPr>
            <w:r w:rsidRPr="00A33C9A">
              <w:rPr>
                <w:rFonts w:ascii="Times New Roman" w:hAnsi="Times New Roman"/>
                <w:b/>
                <w:sz w:val="20"/>
                <w:szCs w:val="20"/>
              </w:rPr>
              <w:t>İşlemler</w:t>
            </w:r>
          </w:p>
        </w:tc>
        <w:tc>
          <w:tcPr>
            <w:tcW w:w="7227" w:type="dxa"/>
            <w:gridSpan w:val="2"/>
            <w:shd w:val="clear" w:color="auto" w:fill="BDD6EE"/>
            <w:vAlign w:val="center"/>
          </w:tcPr>
          <w:p w14:paraId="7FF2FC84" w14:textId="77777777" w:rsidR="00B029BE" w:rsidRPr="008D5E29" w:rsidRDefault="00B029BE" w:rsidP="00ED1D58">
            <w:pPr>
              <w:spacing w:after="0"/>
              <w:rPr>
                <w:rFonts w:ascii="Times New Roman" w:hAnsi="Times New Roman"/>
                <w:b/>
                <w:sz w:val="20"/>
                <w:szCs w:val="20"/>
              </w:rPr>
            </w:pPr>
            <w:r w:rsidRPr="008D5E29">
              <w:rPr>
                <w:rFonts w:ascii="Times New Roman" w:hAnsi="Times New Roman"/>
                <w:b/>
                <w:sz w:val="20"/>
                <w:szCs w:val="20"/>
              </w:rPr>
              <w:t xml:space="preserve">Başarım Ölçütleri </w:t>
            </w:r>
          </w:p>
        </w:tc>
        <w:tc>
          <w:tcPr>
            <w:tcW w:w="4257" w:type="dxa"/>
            <w:vMerge w:val="restart"/>
            <w:shd w:val="clear" w:color="auto" w:fill="BDD6EE"/>
            <w:vAlign w:val="center"/>
          </w:tcPr>
          <w:p w14:paraId="27CE5A00" w14:textId="77777777" w:rsidR="00B029BE" w:rsidRPr="008D5E29" w:rsidRDefault="00B029BE" w:rsidP="00ED1D58">
            <w:pPr>
              <w:spacing w:after="0"/>
              <w:rPr>
                <w:rFonts w:ascii="Times New Roman" w:hAnsi="Times New Roman"/>
                <w:b/>
                <w:sz w:val="20"/>
                <w:szCs w:val="20"/>
              </w:rPr>
            </w:pPr>
            <w:r w:rsidRPr="008D5E29">
              <w:rPr>
                <w:rFonts w:ascii="Times New Roman" w:hAnsi="Times New Roman"/>
                <w:b/>
                <w:sz w:val="20"/>
                <w:szCs w:val="20"/>
              </w:rPr>
              <w:t>Mesleki Bilgi ve Uygulama Becerileri</w:t>
            </w:r>
          </w:p>
        </w:tc>
      </w:tr>
      <w:tr w:rsidR="00B029BE" w:rsidRPr="00A33C9A" w14:paraId="7C3DB09F" w14:textId="77777777" w:rsidTr="00ED1D58">
        <w:trPr>
          <w:trHeight w:val="567"/>
        </w:trPr>
        <w:tc>
          <w:tcPr>
            <w:tcW w:w="866" w:type="dxa"/>
            <w:shd w:val="clear" w:color="auto" w:fill="BDD6EE"/>
            <w:vAlign w:val="center"/>
          </w:tcPr>
          <w:p w14:paraId="16454BA0" w14:textId="77777777" w:rsidR="00B029BE" w:rsidRPr="00A33C9A" w:rsidRDefault="00B029BE" w:rsidP="00ED1D58">
            <w:pPr>
              <w:spacing w:after="0"/>
              <w:rPr>
                <w:rFonts w:ascii="Times New Roman" w:hAnsi="Times New Roman"/>
                <w:b/>
                <w:sz w:val="20"/>
                <w:szCs w:val="20"/>
              </w:rPr>
            </w:pPr>
            <w:r w:rsidRPr="00A33C9A">
              <w:rPr>
                <w:rFonts w:ascii="Times New Roman" w:hAnsi="Times New Roman"/>
                <w:b/>
                <w:sz w:val="20"/>
                <w:szCs w:val="20"/>
              </w:rPr>
              <w:t>Kod</w:t>
            </w:r>
          </w:p>
        </w:tc>
        <w:tc>
          <w:tcPr>
            <w:tcW w:w="2386" w:type="dxa"/>
            <w:shd w:val="clear" w:color="auto" w:fill="BDD6EE"/>
            <w:vAlign w:val="center"/>
          </w:tcPr>
          <w:p w14:paraId="7B72FA16" w14:textId="77777777" w:rsidR="00B029BE" w:rsidRPr="008D5E29" w:rsidRDefault="00B029BE" w:rsidP="00ED1D58">
            <w:pPr>
              <w:spacing w:after="0"/>
              <w:rPr>
                <w:rFonts w:ascii="Times New Roman" w:hAnsi="Times New Roman"/>
                <w:b/>
                <w:sz w:val="20"/>
                <w:szCs w:val="20"/>
              </w:rPr>
            </w:pPr>
            <w:r w:rsidRPr="008D5E29">
              <w:rPr>
                <w:rFonts w:ascii="Times New Roman" w:hAnsi="Times New Roman"/>
                <w:b/>
                <w:sz w:val="20"/>
                <w:szCs w:val="20"/>
              </w:rPr>
              <w:t>Açıklama</w:t>
            </w:r>
          </w:p>
        </w:tc>
        <w:tc>
          <w:tcPr>
            <w:tcW w:w="708" w:type="dxa"/>
            <w:shd w:val="clear" w:color="auto" w:fill="BDD6EE"/>
            <w:vAlign w:val="center"/>
          </w:tcPr>
          <w:p w14:paraId="04F10A58" w14:textId="77777777" w:rsidR="00B029BE" w:rsidRPr="008D5E29" w:rsidRDefault="00B029BE" w:rsidP="00ED1D58">
            <w:pPr>
              <w:spacing w:after="0"/>
              <w:rPr>
                <w:rFonts w:ascii="Times New Roman" w:hAnsi="Times New Roman"/>
                <w:b/>
                <w:sz w:val="20"/>
                <w:szCs w:val="20"/>
              </w:rPr>
            </w:pPr>
            <w:r w:rsidRPr="008D5E29">
              <w:rPr>
                <w:rFonts w:ascii="Times New Roman" w:hAnsi="Times New Roman"/>
                <w:b/>
                <w:sz w:val="20"/>
                <w:szCs w:val="20"/>
              </w:rPr>
              <w:t>Kod</w:t>
            </w:r>
          </w:p>
        </w:tc>
        <w:tc>
          <w:tcPr>
            <w:tcW w:w="6519" w:type="dxa"/>
            <w:shd w:val="clear" w:color="auto" w:fill="BDD6EE"/>
            <w:vAlign w:val="center"/>
          </w:tcPr>
          <w:p w14:paraId="2E267842" w14:textId="77777777" w:rsidR="00B029BE" w:rsidRPr="008D5E29" w:rsidRDefault="00B029BE" w:rsidP="00ED1D58">
            <w:pPr>
              <w:spacing w:after="0"/>
              <w:rPr>
                <w:rFonts w:ascii="Times New Roman" w:hAnsi="Times New Roman"/>
                <w:b/>
                <w:sz w:val="20"/>
                <w:szCs w:val="20"/>
              </w:rPr>
            </w:pPr>
            <w:r w:rsidRPr="008D5E29">
              <w:rPr>
                <w:rFonts w:ascii="Times New Roman" w:hAnsi="Times New Roman"/>
                <w:b/>
                <w:sz w:val="20"/>
                <w:szCs w:val="20"/>
              </w:rPr>
              <w:t>Açıklama</w:t>
            </w:r>
          </w:p>
        </w:tc>
        <w:tc>
          <w:tcPr>
            <w:tcW w:w="4257" w:type="dxa"/>
            <w:vMerge/>
            <w:shd w:val="clear" w:color="auto" w:fill="BDD6EE"/>
          </w:tcPr>
          <w:p w14:paraId="14E04EDA" w14:textId="77777777" w:rsidR="00B029BE" w:rsidRPr="00A33C9A" w:rsidRDefault="00B029BE" w:rsidP="00ED1D58">
            <w:pPr>
              <w:spacing w:after="0"/>
              <w:rPr>
                <w:rFonts w:ascii="Times New Roman" w:hAnsi="Times New Roman"/>
                <w:b/>
                <w:sz w:val="20"/>
                <w:szCs w:val="20"/>
              </w:rPr>
            </w:pPr>
          </w:p>
        </w:tc>
      </w:tr>
      <w:tr w:rsidR="00B029BE" w:rsidRPr="00A33C9A" w14:paraId="67A0E4B3" w14:textId="77777777" w:rsidTr="00ED1D58">
        <w:trPr>
          <w:trHeight w:val="624"/>
        </w:trPr>
        <w:tc>
          <w:tcPr>
            <w:tcW w:w="866" w:type="dxa"/>
            <w:vMerge w:val="restart"/>
            <w:tcBorders>
              <w:bottom w:val="single" w:sz="4" w:space="0" w:color="000000"/>
            </w:tcBorders>
            <w:shd w:val="clear" w:color="auto" w:fill="FFFFFF"/>
            <w:vAlign w:val="center"/>
          </w:tcPr>
          <w:p w14:paraId="65ADC323" w14:textId="28F1461E" w:rsidR="00B029BE" w:rsidRPr="00A33C9A" w:rsidRDefault="00B029BE" w:rsidP="00B029BE">
            <w:pPr>
              <w:spacing w:after="0"/>
              <w:jc w:val="center"/>
              <w:rPr>
                <w:rFonts w:ascii="Times New Roman" w:hAnsi="Times New Roman"/>
                <w:b/>
                <w:sz w:val="20"/>
                <w:szCs w:val="20"/>
              </w:rPr>
            </w:pPr>
            <w:r w:rsidRPr="00A33C9A">
              <w:rPr>
                <w:rFonts w:ascii="Times New Roman" w:hAnsi="Times New Roman"/>
                <w:b/>
                <w:sz w:val="20"/>
                <w:szCs w:val="20"/>
              </w:rPr>
              <w:t>B.4</w:t>
            </w:r>
          </w:p>
        </w:tc>
        <w:tc>
          <w:tcPr>
            <w:tcW w:w="2386" w:type="dxa"/>
            <w:vMerge w:val="restart"/>
            <w:shd w:val="clear" w:color="auto" w:fill="auto"/>
            <w:vAlign w:val="center"/>
          </w:tcPr>
          <w:p w14:paraId="56240DD3" w14:textId="4B1BA505" w:rsidR="00B029BE" w:rsidRPr="008D5E29" w:rsidRDefault="00B029BE" w:rsidP="00B029BE">
            <w:pPr>
              <w:spacing w:after="0"/>
              <w:rPr>
                <w:rFonts w:ascii="Times New Roman" w:hAnsi="Times New Roman"/>
                <w:sz w:val="20"/>
                <w:szCs w:val="20"/>
              </w:rPr>
            </w:pPr>
            <w:r w:rsidRPr="008D5E29">
              <w:rPr>
                <w:rFonts w:ascii="Times New Roman" w:hAnsi="Times New Roman"/>
                <w:sz w:val="20"/>
                <w:szCs w:val="20"/>
              </w:rPr>
              <w:t xml:space="preserve">İç ve dış ünite askı aparatları montajı yapmak </w:t>
            </w:r>
          </w:p>
        </w:tc>
        <w:tc>
          <w:tcPr>
            <w:tcW w:w="708" w:type="dxa"/>
            <w:tcBorders>
              <w:bottom w:val="single" w:sz="4" w:space="0" w:color="000000"/>
            </w:tcBorders>
            <w:shd w:val="clear" w:color="auto" w:fill="auto"/>
            <w:vAlign w:val="center"/>
          </w:tcPr>
          <w:p w14:paraId="40333803" w14:textId="1DEC7733" w:rsidR="00B029BE" w:rsidRPr="008D5E29" w:rsidRDefault="00B029BE" w:rsidP="00B029BE">
            <w:pPr>
              <w:spacing w:after="0"/>
              <w:jc w:val="center"/>
              <w:rPr>
                <w:rFonts w:ascii="Times New Roman" w:hAnsi="Times New Roman"/>
                <w:b/>
                <w:sz w:val="20"/>
                <w:szCs w:val="20"/>
              </w:rPr>
            </w:pPr>
            <w:r w:rsidRPr="00A33C9A">
              <w:rPr>
                <w:rFonts w:ascii="Times New Roman" w:hAnsi="Times New Roman"/>
                <w:b/>
                <w:bCs/>
                <w:sz w:val="20"/>
                <w:szCs w:val="20"/>
              </w:rPr>
              <w:t>B.4.5</w:t>
            </w:r>
          </w:p>
        </w:tc>
        <w:tc>
          <w:tcPr>
            <w:tcW w:w="6519" w:type="dxa"/>
            <w:tcBorders>
              <w:bottom w:val="single" w:sz="4" w:space="0" w:color="000000"/>
            </w:tcBorders>
            <w:shd w:val="clear" w:color="auto" w:fill="auto"/>
            <w:vAlign w:val="center"/>
          </w:tcPr>
          <w:p w14:paraId="07F89533" w14:textId="13A5A2AB" w:rsidR="00B029BE" w:rsidRPr="00A33C9A" w:rsidRDefault="00B029BE" w:rsidP="00B029BE">
            <w:pPr>
              <w:spacing w:after="0"/>
              <w:rPr>
                <w:rFonts w:ascii="Times New Roman" w:hAnsi="Times New Roman"/>
                <w:sz w:val="20"/>
                <w:szCs w:val="20"/>
              </w:rPr>
            </w:pPr>
            <w:r w:rsidRPr="00027F8E">
              <w:rPr>
                <w:rFonts w:ascii="Times New Roman" w:hAnsi="Times New Roman"/>
                <w:sz w:val="20"/>
                <w:szCs w:val="20"/>
              </w:rPr>
              <w:t>Markalanmış delikleri, uygun çap ve özellikteki matkap ucu ile doğru açı ve temizlik kurallarına uygun şekilde deler.</w:t>
            </w:r>
          </w:p>
        </w:tc>
        <w:tc>
          <w:tcPr>
            <w:tcW w:w="4257" w:type="dxa"/>
            <w:vMerge w:val="restart"/>
            <w:shd w:val="clear" w:color="auto" w:fill="auto"/>
          </w:tcPr>
          <w:p w14:paraId="66806B4A" w14:textId="77777777" w:rsidR="00B029BE" w:rsidRPr="008D5E29" w:rsidRDefault="00B029BE" w:rsidP="00B029BE">
            <w:pPr>
              <w:spacing w:after="0" w:line="259" w:lineRule="auto"/>
              <w:rPr>
                <w:rFonts w:ascii="Times New Roman" w:hAnsi="Times New Roman"/>
                <w:sz w:val="20"/>
                <w:szCs w:val="20"/>
              </w:rPr>
            </w:pPr>
          </w:p>
        </w:tc>
      </w:tr>
      <w:tr w:rsidR="00B029BE" w:rsidRPr="00A33C9A" w14:paraId="691FAC6E" w14:textId="77777777" w:rsidTr="00ED1D58">
        <w:trPr>
          <w:trHeight w:val="624"/>
        </w:trPr>
        <w:tc>
          <w:tcPr>
            <w:tcW w:w="866" w:type="dxa"/>
            <w:vMerge/>
            <w:tcBorders>
              <w:bottom w:val="single" w:sz="4" w:space="0" w:color="000000"/>
            </w:tcBorders>
            <w:shd w:val="clear" w:color="auto" w:fill="FFFFFF"/>
            <w:vAlign w:val="center"/>
          </w:tcPr>
          <w:p w14:paraId="227299AB" w14:textId="77777777" w:rsidR="00B029BE" w:rsidRPr="00A33C9A" w:rsidRDefault="00B029BE" w:rsidP="00B029BE">
            <w:pPr>
              <w:spacing w:after="0"/>
              <w:jc w:val="center"/>
              <w:rPr>
                <w:rFonts w:ascii="Times New Roman" w:hAnsi="Times New Roman"/>
                <w:b/>
                <w:sz w:val="20"/>
                <w:szCs w:val="20"/>
              </w:rPr>
            </w:pPr>
          </w:p>
        </w:tc>
        <w:tc>
          <w:tcPr>
            <w:tcW w:w="2386" w:type="dxa"/>
            <w:vMerge/>
            <w:shd w:val="clear" w:color="auto" w:fill="auto"/>
            <w:vAlign w:val="center"/>
          </w:tcPr>
          <w:p w14:paraId="217E0B84" w14:textId="77777777" w:rsidR="00B029BE" w:rsidRPr="00A33C9A" w:rsidRDefault="00B029BE" w:rsidP="00B029BE">
            <w:pPr>
              <w:spacing w:after="0"/>
              <w:jc w:val="center"/>
              <w:rPr>
                <w:rFonts w:ascii="Times New Roman" w:hAnsi="Times New Roman"/>
                <w:sz w:val="20"/>
                <w:szCs w:val="20"/>
              </w:rPr>
            </w:pPr>
          </w:p>
        </w:tc>
        <w:tc>
          <w:tcPr>
            <w:tcW w:w="708" w:type="dxa"/>
            <w:tcBorders>
              <w:bottom w:val="single" w:sz="4" w:space="0" w:color="000000"/>
            </w:tcBorders>
            <w:shd w:val="clear" w:color="auto" w:fill="auto"/>
            <w:vAlign w:val="center"/>
          </w:tcPr>
          <w:p w14:paraId="7B8C8AFC" w14:textId="545E2401" w:rsidR="00B029BE" w:rsidRPr="00A33C9A" w:rsidRDefault="00B029BE" w:rsidP="00B029BE">
            <w:pPr>
              <w:spacing w:after="0" w:line="240" w:lineRule="auto"/>
              <w:jc w:val="center"/>
              <w:rPr>
                <w:rStyle w:val="tBasStyle"/>
                <w:rFonts w:eastAsia="Arial"/>
                <w:sz w:val="20"/>
                <w:szCs w:val="20"/>
              </w:rPr>
            </w:pPr>
            <w:r w:rsidRPr="00A33C9A">
              <w:rPr>
                <w:rFonts w:ascii="Times New Roman" w:hAnsi="Times New Roman"/>
                <w:b/>
                <w:bCs/>
                <w:sz w:val="20"/>
                <w:szCs w:val="20"/>
              </w:rPr>
              <w:t>B.4.6</w:t>
            </w:r>
          </w:p>
        </w:tc>
        <w:tc>
          <w:tcPr>
            <w:tcW w:w="6519" w:type="dxa"/>
            <w:tcBorders>
              <w:bottom w:val="single" w:sz="4" w:space="0" w:color="000000"/>
            </w:tcBorders>
            <w:shd w:val="clear" w:color="auto" w:fill="auto"/>
            <w:vAlign w:val="center"/>
          </w:tcPr>
          <w:p w14:paraId="59BCE30D" w14:textId="3A9828CF" w:rsidR="00B029BE" w:rsidRPr="00A33C9A" w:rsidRDefault="00B029BE" w:rsidP="00B029BE">
            <w:pPr>
              <w:spacing w:after="0"/>
              <w:jc w:val="both"/>
              <w:rPr>
                <w:rFonts w:ascii="Times New Roman" w:hAnsi="Times New Roman"/>
                <w:sz w:val="20"/>
                <w:szCs w:val="20"/>
              </w:rPr>
            </w:pPr>
            <w:r w:rsidRPr="00027F8E">
              <w:rPr>
                <w:rFonts w:ascii="Times New Roman" w:hAnsi="Times New Roman"/>
                <w:sz w:val="20"/>
                <w:szCs w:val="20"/>
              </w:rPr>
              <w:t>Dübelleri, açılmış olan deliklere yüzeyden taşmayacak şekilde yerleştirir.</w:t>
            </w:r>
          </w:p>
        </w:tc>
        <w:tc>
          <w:tcPr>
            <w:tcW w:w="4257" w:type="dxa"/>
            <w:vMerge/>
            <w:shd w:val="clear" w:color="auto" w:fill="auto"/>
            <w:vAlign w:val="center"/>
          </w:tcPr>
          <w:p w14:paraId="3E5F4D27" w14:textId="77777777" w:rsidR="00B029BE" w:rsidRPr="00A33C9A" w:rsidRDefault="00B029BE" w:rsidP="00B029BE">
            <w:pPr>
              <w:pStyle w:val="ListeParagraf"/>
              <w:numPr>
                <w:ilvl w:val="0"/>
                <w:numId w:val="10"/>
              </w:numPr>
              <w:spacing w:after="0" w:line="259" w:lineRule="auto"/>
              <w:ind w:left="273" w:hanging="283"/>
              <w:rPr>
                <w:rFonts w:ascii="Times New Roman" w:hAnsi="Times New Roman"/>
                <w:sz w:val="20"/>
                <w:szCs w:val="20"/>
                <w:lang w:eastAsia="tr-TR"/>
              </w:rPr>
            </w:pPr>
          </w:p>
        </w:tc>
      </w:tr>
    </w:tbl>
    <w:p w14:paraId="374B110D" w14:textId="77777777" w:rsidR="00B029BE" w:rsidRDefault="00B029BE"/>
    <w:p w14:paraId="3F132D70" w14:textId="5DC2E87E" w:rsidR="00B029BE" w:rsidRDefault="00B029BE"/>
    <w:p w14:paraId="195E1C91" w14:textId="4A7AA4A4" w:rsidR="00B029BE" w:rsidRDefault="00B029BE"/>
    <w:p w14:paraId="5E0B09BC" w14:textId="45E513A0" w:rsidR="00B029BE" w:rsidRDefault="00B029BE"/>
    <w:p w14:paraId="002EB892" w14:textId="1D32E253" w:rsidR="00B029BE" w:rsidRDefault="00B029BE"/>
    <w:p w14:paraId="44214EB7" w14:textId="4CD594AD" w:rsidR="00B029BE" w:rsidRDefault="00B029BE"/>
    <w:p w14:paraId="38B594A7" w14:textId="2914A269" w:rsidR="00B029BE" w:rsidRDefault="00B029BE"/>
    <w:p w14:paraId="17A76486" w14:textId="0BC81C02" w:rsidR="00B029BE" w:rsidRDefault="00B029BE"/>
    <w:p w14:paraId="16E73C77" w14:textId="40075C80" w:rsidR="00B029BE" w:rsidRDefault="00B029BE"/>
    <w:p w14:paraId="0DC5B49F" w14:textId="77777777" w:rsidR="00B029BE" w:rsidRDefault="00B029BE">
      <w:pPr>
        <w:sectPr w:rsidR="00B029BE" w:rsidSect="00437FA1">
          <w:pgSz w:w="16838" w:h="11906" w:orient="landscape" w:code="9"/>
          <w:pgMar w:top="1276" w:right="567" w:bottom="1133" w:left="1418" w:header="568" w:footer="709" w:gutter="0"/>
          <w:cols w:space="708"/>
          <w:titlePg/>
          <w:docGrid w:linePitch="360"/>
        </w:sectPr>
      </w:pPr>
    </w:p>
    <w:p w14:paraId="1F7FE604" w14:textId="77777777" w:rsidR="00B029BE" w:rsidRDefault="00B029BE"/>
    <w:tbl>
      <w:tblPr>
        <w:tblW w:w="496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4"/>
        <w:gridCol w:w="2442"/>
        <w:gridCol w:w="789"/>
        <w:gridCol w:w="6362"/>
        <w:gridCol w:w="4299"/>
      </w:tblGrid>
      <w:tr w:rsidR="00820067" w:rsidRPr="005B6961" w14:paraId="2398A3FB" w14:textId="77777777" w:rsidTr="005B6556">
        <w:trPr>
          <w:trHeight w:val="567"/>
        </w:trPr>
        <w:tc>
          <w:tcPr>
            <w:tcW w:w="844" w:type="dxa"/>
            <w:shd w:val="clear" w:color="auto" w:fill="BDD6EE"/>
            <w:vAlign w:val="center"/>
          </w:tcPr>
          <w:p w14:paraId="488FD94D" w14:textId="77777777" w:rsidR="00820067" w:rsidRPr="005B6961" w:rsidRDefault="00820067" w:rsidP="00150C5B">
            <w:pPr>
              <w:spacing w:after="0"/>
              <w:rPr>
                <w:rFonts w:ascii="Times New Roman" w:hAnsi="Times New Roman"/>
                <w:b/>
                <w:sz w:val="20"/>
                <w:szCs w:val="20"/>
              </w:rPr>
            </w:pPr>
            <w:r w:rsidRPr="005B6961">
              <w:rPr>
                <w:rFonts w:ascii="Times New Roman" w:hAnsi="Times New Roman"/>
                <w:b/>
                <w:sz w:val="20"/>
                <w:szCs w:val="20"/>
              </w:rPr>
              <w:t>Görev</w:t>
            </w:r>
          </w:p>
        </w:tc>
        <w:tc>
          <w:tcPr>
            <w:tcW w:w="13892" w:type="dxa"/>
            <w:gridSpan w:val="4"/>
            <w:shd w:val="clear" w:color="auto" w:fill="auto"/>
            <w:vAlign w:val="center"/>
          </w:tcPr>
          <w:p w14:paraId="51903045" w14:textId="164C07E0" w:rsidR="00820067" w:rsidRPr="009E45BA" w:rsidRDefault="001B5A6B" w:rsidP="000677AA">
            <w:pPr>
              <w:tabs>
                <w:tab w:val="left" w:pos="2820"/>
              </w:tabs>
              <w:spacing w:after="0" w:line="240" w:lineRule="auto"/>
              <w:rPr>
                <w:rFonts w:ascii="Times New Roman" w:hAnsi="Times New Roman"/>
                <w:sz w:val="20"/>
                <w:szCs w:val="20"/>
              </w:rPr>
            </w:pPr>
            <w:r w:rsidRPr="00F12895">
              <w:rPr>
                <w:rFonts w:ascii="Times New Roman" w:hAnsi="Times New Roman"/>
                <w:b/>
                <w:sz w:val="20"/>
                <w:szCs w:val="20"/>
              </w:rPr>
              <w:t xml:space="preserve">B. </w:t>
            </w:r>
            <w:r w:rsidRPr="00F12895">
              <w:rPr>
                <w:rFonts w:ascii="Times New Roman" w:hAnsi="Times New Roman"/>
                <w:b/>
                <w:bCs/>
                <w:sz w:val="20"/>
                <w:szCs w:val="20"/>
              </w:rPr>
              <w:t>Klima sistemleri montaj</w:t>
            </w:r>
            <w:r w:rsidR="00D9064C" w:rsidRPr="00F12895">
              <w:rPr>
                <w:rFonts w:ascii="Times New Roman" w:hAnsi="Times New Roman"/>
                <w:b/>
                <w:bCs/>
                <w:sz w:val="20"/>
                <w:szCs w:val="20"/>
              </w:rPr>
              <w:t>/</w:t>
            </w:r>
            <w:proofErr w:type="spellStart"/>
            <w:r w:rsidRPr="00F12895">
              <w:rPr>
                <w:rFonts w:ascii="Times New Roman" w:hAnsi="Times New Roman"/>
                <w:b/>
                <w:bCs/>
                <w:sz w:val="20"/>
                <w:szCs w:val="20"/>
              </w:rPr>
              <w:t>demontajını</w:t>
            </w:r>
            <w:proofErr w:type="spellEnd"/>
            <w:r w:rsidRPr="00F12895">
              <w:rPr>
                <w:rFonts w:ascii="Times New Roman" w:hAnsi="Times New Roman"/>
                <w:b/>
                <w:bCs/>
                <w:sz w:val="20"/>
                <w:szCs w:val="20"/>
              </w:rPr>
              <w:t xml:space="preserve"> yapmak</w:t>
            </w:r>
            <w:r w:rsidRPr="00990BAD">
              <w:rPr>
                <w:rFonts w:ascii="Times New Roman" w:hAnsi="Times New Roman"/>
                <w:b/>
                <w:bCs/>
                <w:sz w:val="20"/>
                <w:szCs w:val="20"/>
              </w:rPr>
              <w:t xml:space="preserve"> </w:t>
            </w:r>
            <w:r w:rsidRPr="00252D64">
              <w:rPr>
                <w:rFonts w:ascii="Times New Roman" w:hAnsi="Times New Roman"/>
                <w:sz w:val="20"/>
                <w:szCs w:val="20"/>
              </w:rPr>
              <w:t>(devamı var)</w:t>
            </w:r>
          </w:p>
        </w:tc>
      </w:tr>
      <w:tr w:rsidR="00820067" w:rsidRPr="005B6961" w14:paraId="796F823B" w14:textId="77777777" w:rsidTr="005B6556">
        <w:trPr>
          <w:trHeight w:val="567"/>
        </w:trPr>
        <w:tc>
          <w:tcPr>
            <w:tcW w:w="3286" w:type="dxa"/>
            <w:gridSpan w:val="2"/>
            <w:shd w:val="clear" w:color="auto" w:fill="BDD6EE"/>
            <w:vAlign w:val="center"/>
          </w:tcPr>
          <w:p w14:paraId="31D790A7" w14:textId="77777777" w:rsidR="00820067" w:rsidRPr="005B6961" w:rsidRDefault="00820067" w:rsidP="00150C5B">
            <w:pPr>
              <w:spacing w:after="0"/>
              <w:rPr>
                <w:rFonts w:ascii="Times New Roman" w:hAnsi="Times New Roman"/>
                <w:b/>
                <w:sz w:val="20"/>
                <w:szCs w:val="20"/>
              </w:rPr>
            </w:pPr>
            <w:r w:rsidRPr="005B6961">
              <w:rPr>
                <w:rFonts w:ascii="Times New Roman" w:hAnsi="Times New Roman"/>
                <w:b/>
                <w:sz w:val="20"/>
                <w:szCs w:val="20"/>
              </w:rPr>
              <w:t>İşlemler</w:t>
            </w:r>
          </w:p>
        </w:tc>
        <w:tc>
          <w:tcPr>
            <w:tcW w:w="7151" w:type="dxa"/>
            <w:gridSpan w:val="2"/>
            <w:shd w:val="clear" w:color="auto" w:fill="BDD6EE"/>
            <w:vAlign w:val="center"/>
          </w:tcPr>
          <w:p w14:paraId="35D5208C" w14:textId="77777777" w:rsidR="00820067" w:rsidRPr="00F12895" w:rsidRDefault="00820067" w:rsidP="00150C5B">
            <w:pPr>
              <w:spacing w:after="0"/>
              <w:rPr>
                <w:rFonts w:ascii="Times New Roman" w:hAnsi="Times New Roman"/>
                <w:b/>
                <w:sz w:val="20"/>
                <w:szCs w:val="20"/>
              </w:rPr>
            </w:pPr>
            <w:r w:rsidRPr="00F12895">
              <w:rPr>
                <w:rFonts w:ascii="Times New Roman" w:hAnsi="Times New Roman"/>
                <w:b/>
                <w:sz w:val="20"/>
                <w:szCs w:val="20"/>
              </w:rPr>
              <w:t xml:space="preserve">Başarım Ölçütleri </w:t>
            </w:r>
          </w:p>
        </w:tc>
        <w:tc>
          <w:tcPr>
            <w:tcW w:w="4299" w:type="dxa"/>
            <w:vMerge w:val="restart"/>
            <w:shd w:val="clear" w:color="auto" w:fill="BDD6EE"/>
            <w:vAlign w:val="center"/>
          </w:tcPr>
          <w:p w14:paraId="4C4E7872" w14:textId="77777777" w:rsidR="00820067" w:rsidRPr="009E45BA" w:rsidRDefault="00820067" w:rsidP="00150C5B">
            <w:pPr>
              <w:spacing w:after="0"/>
              <w:rPr>
                <w:rFonts w:ascii="Times New Roman" w:hAnsi="Times New Roman"/>
                <w:b/>
                <w:sz w:val="20"/>
                <w:szCs w:val="20"/>
              </w:rPr>
            </w:pPr>
            <w:r w:rsidRPr="009E45BA">
              <w:rPr>
                <w:rFonts w:ascii="Times New Roman" w:hAnsi="Times New Roman"/>
                <w:b/>
                <w:sz w:val="20"/>
                <w:szCs w:val="20"/>
              </w:rPr>
              <w:t>Mesleki Bilgi ve Uygulama Becerileri</w:t>
            </w:r>
          </w:p>
        </w:tc>
      </w:tr>
      <w:tr w:rsidR="00820067" w:rsidRPr="005B6961" w14:paraId="0693A628" w14:textId="77777777" w:rsidTr="005B6556">
        <w:trPr>
          <w:trHeight w:val="567"/>
        </w:trPr>
        <w:tc>
          <w:tcPr>
            <w:tcW w:w="844" w:type="dxa"/>
            <w:shd w:val="clear" w:color="auto" w:fill="BDD6EE"/>
            <w:vAlign w:val="center"/>
          </w:tcPr>
          <w:p w14:paraId="45E402F3" w14:textId="77777777" w:rsidR="00820067" w:rsidRPr="005B6961" w:rsidRDefault="00820067" w:rsidP="00150C5B">
            <w:pPr>
              <w:spacing w:after="0"/>
              <w:rPr>
                <w:rFonts w:ascii="Times New Roman" w:hAnsi="Times New Roman"/>
                <w:b/>
                <w:sz w:val="20"/>
                <w:szCs w:val="20"/>
              </w:rPr>
            </w:pPr>
            <w:r w:rsidRPr="005B6961">
              <w:rPr>
                <w:rFonts w:ascii="Times New Roman" w:hAnsi="Times New Roman"/>
                <w:b/>
                <w:sz w:val="20"/>
                <w:szCs w:val="20"/>
              </w:rPr>
              <w:t>Kod</w:t>
            </w:r>
          </w:p>
        </w:tc>
        <w:tc>
          <w:tcPr>
            <w:tcW w:w="2442" w:type="dxa"/>
            <w:shd w:val="clear" w:color="auto" w:fill="BDD6EE"/>
            <w:vAlign w:val="center"/>
          </w:tcPr>
          <w:p w14:paraId="5752054F" w14:textId="77777777" w:rsidR="00820067" w:rsidRPr="00F12895" w:rsidRDefault="00820067" w:rsidP="00150C5B">
            <w:pPr>
              <w:spacing w:after="0"/>
              <w:rPr>
                <w:rFonts w:ascii="Times New Roman" w:hAnsi="Times New Roman"/>
                <w:b/>
                <w:sz w:val="20"/>
                <w:szCs w:val="20"/>
              </w:rPr>
            </w:pPr>
            <w:r w:rsidRPr="00F12895">
              <w:rPr>
                <w:rFonts w:ascii="Times New Roman" w:hAnsi="Times New Roman"/>
                <w:b/>
                <w:sz w:val="20"/>
                <w:szCs w:val="20"/>
              </w:rPr>
              <w:t>Açıklama</w:t>
            </w:r>
          </w:p>
        </w:tc>
        <w:tc>
          <w:tcPr>
            <w:tcW w:w="789" w:type="dxa"/>
            <w:shd w:val="clear" w:color="auto" w:fill="BDD6EE"/>
            <w:vAlign w:val="center"/>
          </w:tcPr>
          <w:p w14:paraId="00A28A29" w14:textId="77777777" w:rsidR="00820067" w:rsidRPr="009E45BA" w:rsidRDefault="00820067" w:rsidP="00150C5B">
            <w:pPr>
              <w:spacing w:after="0"/>
              <w:rPr>
                <w:rFonts w:ascii="Times New Roman" w:hAnsi="Times New Roman"/>
                <w:b/>
                <w:sz w:val="20"/>
                <w:szCs w:val="20"/>
              </w:rPr>
            </w:pPr>
            <w:r w:rsidRPr="009E45BA">
              <w:rPr>
                <w:rFonts w:ascii="Times New Roman" w:hAnsi="Times New Roman"/>
                <w:b/>
                <w:sz w:val="20"/>
                <w:szCs w:val="20"/>
              </w:rPr>
              <w:t>Kod</w:t>
            </w:r>
          </w:p>
        </w:tc>
        <w:tc>
          <w:tcPr>
            <w:tcW w:w="6362" w:type="dxa"/>
            <w:shd w:val="clear" w:color="auto" w:fill="BDD6EE"/>
            <w:vAlign w:val="center"/>
          </w:tcPr>
          <w:p w14:paraId="769AEDEE" w14:textId="77777777" w:rsidR="00820067" w:rsidRPr="005B6961" w:rsidRDefault="00820067" w:rsidP="00150C5B">
            <w:pPr>
              <w:spacing w:after="0"/>
              <w:rPr>
                <w:rFonts w:ascii="Times New Roman" w:hAnsi="Times New Roman"/>
                <w:b/>
                <w:sz w:val="20"/>
                <w:szCs w:val="20"/>
              </w:rPr>
            </w:pPr>
            <w:r w:rsidRPr="00966748">
              <w:rPr>
                <w:rFonts w:ascii="Times New Roman" w:hAnsi="Times New Roman"/>
                <w:b/>
                <w:sz w:val="20"/>
                <w:szCs w:val="20"/>
              </w:rPr>
              <w:t>Açıkl</w:t>
            </w:r>
            <w:r w:rsidRPr="005B6961">
              <w:rPr>
                <w:rFonts w:ascii="Times New Roman" w:hAnsi="Times New Roman"/>
                <w:b/>
                <w:sz w:val="20"/>
                <w:szCs w:val="20"/>
              </w:rPr>
              <w:t>ama</w:t>
            </w:r>
          </w:p>
        </w:tc>
        <w:tc>
          <w:tcPr>
            <w:tcW w:w="4299" w:type="dxa"/>
            <w:vMerge/>
            <w:shd w:val="clear" w:color="auto" w:fill="BDD6EE"/>
          </w:tcPr>
          <w:p w14:paraId="30A6B5A7" w14:textId="77777777" w:rsidR="00820067" w:rsidRPr="005B6961" w:rsidRDefault="00820067" w:rsidP="00150C5B">
            <w:pPr>
              <w:spacing w:after="0"/>
              <w:rPr>
                <w:rFonts w:ascii="Times New Roman" w:hAnsi="Times New Roman"/>
                <w:b/>
                <w:sz w:val="20"/>
                <w:szCs w:val="20"/>
              </w:rPr>
            </w:pPr>
          </w:p>
        </w:tc>
      </w:tr>
      <w:tr w:rsidR="006B780D" w:rsidRPr="005B6961" w14:paraId="3E4C3B0B" w14:textId="77777777" w:rsidTr="005B6556">
        <w:trPr>
          <w:trHeight w:val="567"/>
        </w:trPr>
        <w:tc>
          <w:tcPr>
            <w:tcW w:w="844" w:type="dxa"/>
            <w:vMerge w:val="restart"/>
            <w:shd w:val="clear" w:color="auto" w:fill="auto"/>
            <w:vAlign w:val="center"/>
          </w:tcPr>
          <w:p w14:paraId="36F28734" w14:textId="433D73C6" w:rsidR="006B780D" w:rsidRPr="005B6961" w:rsidRDefault="006B780D" w:rsidP="006B780D">
            <w:pPr>
              <w:spacing w:after="0"/>
              <w:jc w:val="center"/>
              <w:rPr>
                <w:rFonts w:ascii="Times New Roman" w:hAnsi="Times New Roman"/>
                <w:b/>
                <w:sz w:val="20"/>
                <w:szCs w:val="20"/>
              </w:rPr>
            </w:pPr>
            <w:r w:rsidRPr="005B6961">
              <w:rPr>
                <w:rFonts w:ascii="Times New Roman" w:hAnsi="Times New Roman"/>
                <w:b/>
                <w:sz w:val="20"/>
                <w:szCs w:val="20"/>
              </w:rPr>
              <w:t>B.4</w:t>
            </w:r>
          </w:p>
        </w:tc>
        <w:tc>
          <w:tcPr>
            <w:tcW w:w="2442" w:type="dxa"/>
            <w:vMerge w:val="restart"/>
            <w:shd w:val="clear" w:color="auto" w:fill="auto"/>
            <w:vAlign w:val="center"/>
          </w:tcPr>
          <w:p w14:paraId="11399715" w14:textId="159982D7" w:rsidR="006B780D" w:rsidRPr="00F12895" w:rsidRDefault="006B780D" w:rsidP="006B780D">
            <w:pPr>
              <w:spacing w:after="0"/>
              <w:rPr>
                <w:rFonts w:ascii="Times New Roman" w:hAnsi="Times New Roman"/>
                <w:b/>
                <w:sz w:val="20"/>
                <w:szCs w:val="20"/>
                <w:highlight w:val="lightGray"/>
              </w:rPr>
            </w:pPr>
            <w:r w:rsidRPr="00F12895">
              <w:rPr>
                <w:rFonts w:ascii="Times New Roman" w:hAnsi="Times New Roman"/>
                <w:sz w:val="20"/>
                <w:szCs w:val="20"/>
              </w:rPr>
              <w:t>İç ve dış ünite askı aparatları montajı yapmak</w:t>
            </w:r>
          </w:p>
        </w:tc>
        <w:tc>
          <w:tcPr>
            <w:tcW w:w="789" w:type="dxa"/>
            <w:tcBorders>
              <w:bottom w:val="single" w:sz="4" w:space="0" w:color="auto"/>
            </w:tcBorders>
            <w:shd w:val="clear" w:color="auto" w:fill="auto"/>
            <w:vAlign w:val="center"/>
          </w:tcPr>
          <w:p w14:paraId="6965B527" w14:textId="53ADCDF0" w:rsidR="006B780D" w:rsidRPr="009E45BA" w:rsidRDefault="006B780D" w:rsidP="006B780D">
            <w:pPr>
              <w:spacing w:after="0" w:line="240" w:lineRule="auto"/>
              <w:ind w:left="-30" w:right="-45"/>
              <w:jc w:val="center"/>
              <w:rPr>
                <w:rFonts w:ascii="Times New Roman" w:hAnsi="Times New Roman"/>
                <w:b/>
                <w:bCs/>
                <w:sz w:val="20"/>
                <w:szCs w:val="20"/>
              </w:rPr>
            </w:pPr>
            <w:r w:rsidRPr="009E45BA">
              <w:rPr>
                <w:rFonts w:ascii="Times New Roman" w:hAnsi="Times New Roman"/>
                <w:b/>
                <w:bCs/>
                <w:sz w:val="20"/>
                <w:szCs w:val="20"/>
              </w:rPr>
              <w:t>B.4.7</w:t>
            </w:r>
          </w:p>
        </w:tc>
        <w:tc>
          <w:tcPr>
            <w:tcW w:w="6362" w:type="dxa"/>
            <w:tcBorders>
              <w:bottom w:val="single" w:sz="4" w:space="0" w:color="auto"/>
            </w:tcBorders>
            <w:shd w:val="clear" w:color="auto" w:fill="auto"/>
            <w:vAlign w:val="center"/>
          </w:tcPr>
          <w:p w14:paraId="7DE37FAB" w14:textId="1E5FDC0E" w:rsidR="006B780D" w:rsidRPr="005B6961" w:rsidRDefault="00D61C24" w:rsidP="006B780D">
            <w:pPr>
              <w:pStyle w:val="ListeParagraf"/>
              <w:spacing w:after="0"/>
              <w:ind w:left="0"/>
              <w:rPr>
                <w:rFonts w:ascii="Times New Roman" w:hAnsi="Times New Roman"/>
                <w:sz w:val="20"/>
                <w:szCs w:val="20"/>
              </w:rPr>
            </w:pPr>
            <w:r w:rsidRPr="005B6556">
              <w:rPr>
                <w:rFonts w:ascii="Times New Roman" w:hAnsi="Times New Roman"/>
                <w:sz w:val="20"/>
                <w:szCs w:val="20"/>
              </w:rPr>
              <w:t>İç askı aparatını teraziye alarak, uygun vidalarla sabitler.</w:t>
            </w:r>
          </w:p>
        </w:tc>
        <w:tc>
          <w:tcPr>
            <w:tcW w:w="4299" w:type="dxa"/>
            <w:vMerge w:val="restart"/>
            <w:shd w:val="clear" w:color="auto" w:fill="auto"/>
          </w:tcPr>
          <w:p w14:paraId="642E5B08" w14:textId="09C13B35" w:rsidR="006B780D" w:rsidRPr="00F12895" w:rsidRDefault="006B780D" w:rsidP="00726C0E">
            <w:pPr>
              <w:spacing w:after="0" w:line="259" w:lineRule="auto"/>
              <w:rPr>
                <w:rFonts w:ascii="Times New Roman" w:hAnsi="Times New Roman"/>
                <w:sz w:val="20"/>
                <w:szCs w:val="20"/>
              </w:rPr>
            </w:pPr>
          </w:p>
          <w:p w14:paraId="1BA5AF8B" w14:textId="18D5FBEC" w:rsidR="006B780D" w:rsidRPr="009E45BA" w:rsidRDefault="006B780D" w:rsidP="006B780D">
            <w:pPr>
              <w:spacing w:after="0" w:line="259" w:lineRule="auto"/>
              <w:rPr>
                <w:rFonts w:ascii="Times New Roman" w:hAnsi="Times New Roman"/>
                <w:sz w:val="20"/>
                <w:szCs w:val="20"/>
              </w:rPr>
            </w:pPr>
          </w:p>
        </w:tc>
      </w:tr>
      <w:tr w:rsidR="006B780D" w:rsidRPr="005B6961" w14:paraId="058E6638" w14:textId="77777777" w:rsidTr="005B6556">
        <w:trPr>
          <w:trHeight w:val="567"/>
        </w:trPr>
        <w:tc>
          <w:tcPr>
            <w:tcW w:w="844" w:type="dxa"/>
            <w:vMerge/>
            <w:shd w:val="clear" w:color="auto" w:fill="auto"/>
            <w:vAlign w:val="center"/>
          </w:tcPr>
          <w:p w14:paraId="2D50BEEC" w14:textId="77777777" w:rsidR="006B780D" w:rsidRPr="005B6961" w:rsidRDefault="006B780D" w:rsidP="006B780D">
            <w:pPr>
              <w:spacing w:after="0"/>
              <w:jc w:val="center"/>
              <w:rPr>
                <w:rFonts w:ascii="Times New Roman" w:hAnsi="Times New Roman"/>
                <w:b/>
                <w:sz w:val="20"/>
                <w:szCs w:val="20"/>
              </w:rPr>
            </w:pPr>
          </w:p>
        </w:tc>
        <w:tc>
          <w:tcPr>
            <w:tcW w:w="2442" w:type="dxa"/>
            <w:vMerge/>
            <w:shd w:val="clear" w:color="auto" w:fill="auto"/>
            <w:vAlign w:val="center"/>
          </w:tcPr>
          <w:p w14:paraId="0DB92620" w14:textId="77777777" w:rsidR="006B780D" w:rsidRPr="005B6961" w:rsidRDefault="006B780D" w:rsidP="006B780D">
            <w:pPr>
              <w:spacing w:after="0"/>
              <w:rPr>
                <w:rFonts w:ascii="Times New Roman" w:hAnsi="Times New Roman"/>
                <w:sz w:val="20"/>
                <w:szCs w:val="20"/>
              </w:rPr>
            </w:pPr>
          </w:p>
        </w:tc>
        <w:tc>
          <w:tcPr>
            <w:tcW w:w="789" w:type="dxa"/>
            <w:tcBorders>
              <w:bottom w:val="single" w:sz="4" w:space="0" w:color="auto"/>
            </w:tcBorders>
            <w:shd w:val="clear" w:color="auto" w:fill="auto"/>
            <w:vAlign w:val="center"/>
          </w:tcPr>
          <w:p w14:paraId="12F84A8E" w14:textId="31FABC14" w:rsidR="006B780D" w:rsidRPr="005B6961" w:rsidRDefault="006B780D" w:rsidP="006B780D">
            <w:pPr>
              <w:spacing w:after="0" w:line="240" w:lineRule="auto"/>
              <w:ind w:left="-30" w:right="-45"/>
              <w:jc w:val="center"/>
              <w:rPr>
                <w:rFonts w:ascii="Times New Roman" w:hAnsi="Times New Roman"/>
                <w:b/>
                <w:bCs/>
                <w:sz w:val="20"/>
                <w:szCs w:val="20"/>
              </w:rPr>
            </w:pPr>
            <w:r w:rsidRPr="005B6961">
              <w:rPr>
                <w:rFonts w:ascii="Times New Roman" w:hAnsi="Times New Roman"/>
                <w:b/>
                <w:bCs/>
                <w:sz w:val="20"/>
                <w:szCs w:val="20"/>
              </w:rPr>
              <w:t>B.4.8</w:t>
            </w:r>
          </w:p>
        </w:tc>
        <w:tc>
          <w:tcPr>
            <w:tcW w:w="6362" w:type="dxa"/>
            <w:tcBorders>
              <w:bottom w:val="single" w:sz="4" w:space="0" w:color="auto"/>
            </w:tcBorders>
            <w:shd w:val="clear" w:color="auto" w:fill="auto"/>
            <w:vAlign w:val="center"/>
          </w:tcPr>
          <w:p w14:paraId="5A50F483" w14:textId="20F26D7D" w:rsidR="006B780D" w:rsidRPr="005B6961" w:rsidRDefault="00D61C24" w:rsidP="006B780D">
            <w:pPr>
              <w:pStyle w:val="ListeParagraf"/>
              <w:spacing w:after="0"/>
              <w:ind w:left="0"/>
              <w:rPr>
                <w:rFonts w:ascii="Times New Roman" w:hAnsi="Times New Roman"/>
                <w:sz w:val="20"/>
                <w:szCs w:val="20"/>
              </w:rPr>
            </w:pPr>
            <w:r w:rsidRPr="005B6556">
              <w:rPr>
                <w:rFonts w:ascii="Times New Roman" w:hAnsi="Times New Roman"/>
                <w:sz w:val="20"/>
                <w:szCs w:val="20"/>
              </w:rPr>
              <w:t xml:space="preserve">Dış ünite askı aparatının takılacağı yüzeye uygun vidayı, dübeli, </w:t>
            </w:r>
            <w:proofErr w:type="spellStart"/>
            <w:r w:rsidRPr="005B6556">
              <w:rPr>
                <w:rFonts w:ascii="Times New Roman" w:hAnsi="Times New Roman"/>
                <w:sz w:val="20"/>
                <w:szCs w:val="20"/>
              </w:rPr>
              <w:t>tiji</w:t>
            </w:r>
            <w:proofErr w:type="spellEnd"/>
            <w:r w:rsidRPr="005B6556">
              <w:rPr>
                <w:rFonts w:ascii="Times New Roman" w:hAnsi="Times New Roman"/>
                <w:sz w:val="20"/>
                <w:szCs w:val="20"/>
              </w:rPr>
              <w:t xml:space="preserve"> (saplama) </w:t>
            </w:r>
            <w:r w:rsidR="008D5E29" w:rsidRPr="005B6556">
              <w:rPr>
                <w:rFonts w:ascii="Times New Roman" w:hAnsi="Times New Roman"/>
                <w:sz w:val="20"/>
                <w:szCs w:val="20"/>
              </w:rPr>
              <w:t>ve benzeri</w:t>
            </w:r>
            <w:r w:rsidRPr="005B6556">
              <w:rPr>
                <w:rFonts w:ascii="Times New Roman" w:hAnsi="Times New Roman"/>
                <w:sz w:val="20"/>
                <w:szCs w:val="20"/>
              </w:rPr>
              <w:t xml:space="preserve"> malzemeyi seçer.</w:t>
            </w:r>
          </w:p>
        </w:tc>
        <w:tc>
          <w:tcPr>
            <w:tcW w:w="4299" w:type="dxa"/>
            <w:vMerge/>
            <w:shd w:val="clear" w:color="auto" w:fill="auto"/>
          </w:tcPr>
          <w:p w14:paraId="6EC13801" w14:textId="77777777" w:rsidR="006B780D" w:rsidRPr="005B6961" w:rsidRDefault="006B780D" w:rsidP="00E27507">
            <w:pPr>
              <w:pStyle w:val="ListeParagraf"/>
              <w:numPr>
                <w:ilvl w:val="0"/>
                <w:numId w:val="20"/>
              </w:numPr>
              <w:spacing w:after="0" w:line="259" w:lineRule="auto"/>
              <w:ind w:left="321" w:hanging="257"/>
              <w:rPr>
                <w:rFonts w:ascii="Times New Roman" w:hAnsi="Times New Roman"/>
                <w:sz w:val="20"/>
                <w:szCs w:val="20"/>
              </w:rPr>
            </w:pPr>
          </w:p>
        </w:tc>
      </w:tr>
      <w:tr w:rsidR="006B780D" w:rsidRPr="005B6961" w14:paraId="4D3D1C8A" w14:textId="77777777" w:rsidTr="005B6556">
        <w:trPr>
          <w:trHeight w:val="567"/>
        </w:trPr>
        <w:tc>
          <w:tcPr>
            <w:tcW w:w="844" w:type="dxa"/>
            <w:vMerge/>
            <w:shd w:val="clear" w:color="auto" w:fill="auto"/>
            <w:vAlign w:val="center"/>
          </w:tcPr>
          <w:p w14:paraId="0D81DCC8" w14:textId="77777777" w:rsidR="006B780D" w:rsidRPr="005B6961" w:rsidRDefault="006B780D" w:rsidP="006B780D">
            <w:pPr>
              <w:spacing w:after="0"/>
              <w:jc w:val="center"/>
              <w:rPr>
                <w:rFonts w:ascii="Times New Roman" w:hAnsi="Times New Roman"/>
                <w:b/>
                <w:sz w:val="20"/>
                <w:szCs w:val="20"/>
              </w:rPr>
            </w:pPr>
          </w:p>
        </w:tc>
        <w:tc>
          <w:tcPr>
            <w:tcW w:w="2442" w:type="dxa"/>
            <w:vMerge/>
            <w:shd w:val="clear" w:color="auto" w:fill="auto"/>
            <w:vAlign w:val="center"/>
          </w:tcPr>
          <w:p w14:paraId="49FF9895" w14:textId="77777777" w:rsidR="006B780D" w:rsidRPr="005B6961" w:rsidRDefault="006B780D" w:rsidP="006B780D">
            <w:pPr>
              <w:spacing w:after="0"/>
              <w:rPr>
                <w:rFonts w:ascii="Times New Roman" w:hAnsi="Times New Roman"/>
                <w:b/>
                <w:sz w:val="20"/>
                <w:szCs w:val="20"/>
                <w:highlight w:val="lightGray"/>
              </w:rPr>
            </w:pPr>
          </w:p>
        </w:tc>
        <w:tc>
          <w:tcPr>
            <w:tcW w:w="789" w:type="dxa"/>
            <w:shd w:val="clear" w:color="auto" w:fill="auto"/>
            <w:vAlign w:val="center"/>
          </w:tcPr>
          <w:p w14:paraId="6D8D613F" w14:textId="661D2C39" w:rsidR="006B780D" w:rsidRPr="005B6961" w:rsidRDefault="006B780D" w:rsidP="006B780D">
            <w:pPr>
              <w:spacing w:after="0" w:line="240" w:lineRule="auto"/>
              <w:ind w:left="-30" w:right="-45"/>
              <w:jc w:val="center"/>
              <w:rPr>
                <w:rFonts w:ascii="Times New Roman" w:hAnsi="Times New Roman"/>
                <w:b/>
                <w:bCs/>
                <w:sz w:val="20"/>
                <w:szCs w:val="20"/>
              </w:rPr>
            </w:pPr>
            <w:r w:rsidRPr="005B6961">
              <w:rPr>
                <w:rFonts w:ascii="Times New Roman" w:hAnsi="Times New Roman"/>
                <w:b/>
                <w:bCs/>
                <w:sz w:val="20"/>
                <w:szCs w:val="20"/>
              </w:rPr>
              <w:t>B.4.9</w:t>
            </w:r>
          </w:p>
        </w:tc>
        <w:tc>
          <w:tcPr>
            <w:tcW w:w="6362" w:type="dxa"/>
            <w:shd w:val="clear" w:color="auto" w:fill="auto"/>
            <w:vAlign w:val="center"/>
          </w:tcPr>
          <w:p w14:paraId="63D894E9" w14:textId="52704B47" w:rsidR="006B780D" w:rsidRPr="005B6961" w:rsidRDefault="00D61C24" w:rsidP="006B780D">
            <w:pPr>
              <w:pStyle w:val="ListeParagraf"/>
              <w:spacing w:after="0"/>
              <w:ind w:left="0"/>
              <w:rPr>
                <w:rFonts w:ascii="Times New Roman" w:hAnsi="Times New Roman"/>
                <w:sz w:val="20"/>
                <w:szCs w:val="20"/>
              </w:rPr>
            </w:pPr>
            <w:r w:rsidRPr="005B6556">
              <w:rPr>
                <w:rFonts w:ascii="Times New Roman" w:hAnsi="Times New Roman"/>
                <w:sz w:val="20"/>
                <w:szCs w:val="20"/>
              </w:rPr>
              <w:t>Dış ünite montaj ölçülerini alarak askı konsollarını su terazisi ile markalama yapar.</w:t>
            </w:r>
          </w:p>
        </w:tc>
        <w:tc>
          <w:tcPr>
            <w:tcW w:w="4299" w:type="dxa"/>
            <w:vMerge/>
            <w:shd w:val="clear" w:color="auto" w:fill="auto"/>
          </w:tcPr>
          <w:p w14:paraId="06D5A58F" w14:textId="77777777" w:rsidR="006B780D" w:rsidRPr="005B6961" w:rsidRDefault="006B780D" w:rsidP="006B780D">
            <w:pPr>
              <w:spacing w:after="0"/>
              <w:rPr>
                <w:rFonts w:ascii="Times New Roman" w:hAnsi="Times New Roman"/>
                <w:sz w:val="20"/>
                <w:szCs w:val="20"/>
              </w:rPr>
            </w:pPr>
          </w:p>
        </w:tc>
      </w:tr>
      <w:tr w:rsidR="006B780D" w:rsidRPr="005B6961" w14:paraId="2C54B9D1" w14:textId="77777777" w:rsidTr="005B6556">
        <w:trPr>
          <w:trHeight w:val="567"/>
        </w:trPr>
        <w:tc>
          <w:tcPr>
            <w:tcW w:w="844" w:type="dxa"/>
            <w:vMerge/>
            <w:shd w:val="clear" w:color="auto" w:fill="auto"/>
            <w:vAlign w:val="center"/>
          </w:tcPr>
          <w:p w14:paraId="3C7CBFD0" w14:textId="4064B2B0" w:rsidR="006B780D" w:rsidRPr="005B6961" w:rsidRDefault="006B780D" w:rsidP="006B780D">
            <w:pPr>
              <w:spacing w:after="0"/>
              <w:jc w:val="center"/>
              <w:rPr>
                <w:rFonts w:ascii="Times New Roman" w:hAnsi="Times New Roman"/>
                <w:b/>
                <w:sz w:val="20"/>
                <w:szCs w:val="20"/>
              </w:rPr>
            </w:pPr>
          </w:p>
        </w:tc>
        <w:tc>
          <w:tcPr>
            <w:tcW w:w="2442" w:type="dxa"/>
            <w:vMerge/>
            <w:shd w:val="clear" w:color="auto" w:fill="auto"/>
            <w:vAlign w:val="center"/>
          </w:tcPr>
          <w:p w14:paraId="18D754B3" w14:textId="413243ED" w:rsidR="006B780D" w:rsidRPr="005B6961" w:rsidRDefault="006B780D" w:rsidP="006B780D">
            <w:pPr>
              <w:spacing w:after="0"/>
              <w:rPr>
                <w:rFonts w:ascii="Times New Roman" w:hAnsi="Times New Roman"/>
                <w:b/>
                <w:sz w:val="20"/>
                <w:szCs w:val="20"/>
                <w:highlight w:val="lightGray"/>
              </w:rPr>
            </w:pPr>
          </w:p>
        </w:tc>
        <w:tc>
          <w:tcPr>
            <w:tcW w:w="789" w:type="dxa"/>
            <w:shd w:val="clear" w:color="auto" w:fill="auto"/>
            <w:vAlign w:val="center"/>
          </w:tcPr>
          <w:p w14:paraId="17D90B1B" w14:textId="2D21FE7E" w:rsidR="006B780D" w:rsidRPr="005B6961" w:rsidRDefault="006B780D" w:rsidP="006B780D">
            <w:pPr>
              <w:spacing w:after="0" w:line="240" w:lineRule="auto"/>
              <w:ind w:left="-30" w:right="-45"/>
              <w:jc w:val="center"/>
              <w:rPr>
                <w:rFonts w:ascii="Times New Roman" w:hAnsi="Times New Roman"/>
                <w:b/>
                <w:bCs/>
                <w:sz w:val="20"/>
                <w:szCs w:val="20"/>
              </w:rPr>
            </w:pPr>
            <w:r w:rsidRPr="005B6961">
              <w:rPr>
                <w:rFonts w:ascii="Times New Roman" w:hAnsi="Times New Roman"/>
                <w:b/>
                <w:bCs/>
                <w:sz w:val="20"/>
                <w:szCs w:val="20"/>
              </w:rPr>
              <w:t>B.4.10</w:t>
            </w:r>
          </w:p>
        </w:tc>
        <w:tc>
          <w:tcPr>
            <w:tcW w:w="6362" w:type="dxa"/>
            <w:shd w:val="clear" w:color="auto" w:fill="auto"/>
            <w:vAlign w:val="center"/>
          </w:tcPr>
          <w:p w14:paraId="7C8BC77F" w14:textId="72D10289" w:rsidR="006B780D" w:rsidRPr="005B6961" w:rsidRDefault="00D61C24" w:rsidP="006B780D">
            <w:pPr>
              <w:pStyle w:val="ListeParagraf"/>
              <w:spacing w:after="0"/>
              <w:ind w:left="0"/>
              <w:rPr>
                <w:rFonts w:ascii="Times New Roman" w:hAnsi="Times New Roman"/>
                <w:sz w:val="20"/>
                <w:szCs w:val="20"/>
              </w:rPr>
            </w:pPr>
            <w:r w:rsidRPr="005B6556">
              <w:rPr>
                <w:rFonts w:ascii="Times New Roman" w:hAnsi="Times New Roman"/>
                <w:sz w:val="20"/>
                <w:szCs w:val="20"/>
              </w:rPr>
              <w:t>Markalanmış delikleri, uygun çap ve özellikteki matkap ucu ile doğru açı ve temizlik kurallarına uygun şekilde deler.</w:t>
            </w:r>
          </w:p>
        </w:tc>
        <w:tc>
          <w:tcPr>
            <w:tcW w:w="4299" w:type="dxa"/>
            <w:vMerge/>
            <w:shd w:val="clear" w:color="auto" w:fill="auto"/>
          </w:tcPr>
          <w:p w14:paraId="19715849" w14:textId="77777777" w:rsidR="006B780D" w:rsidRPr="005B6961" w:rsidRDefault="006B780D" w:rsidP="006B780D">
            <w:pPr>
              <w:spacing w:after="0"/>
              <w:rPr>
                <w:rFonts w:ascii="Times New Roman" w:hAnsi="Times New Roman"/>
                <w:sz w:val="20"/>
                <w:szCs w:val="20"/>
              </w:rPr>
            </w:pPr>
          </w:p>
        </w:tc>
      </w:tr>
      <w:tr w:rsidR="006B780D" w:rsidRPr="005B6961" w14:paraId="3522E546" w14:textId="77777777" w:rsidTr="005B6556">
        <w:trPr>
          <w:trHeight w:val="567"/>
        </w:trPr>
        <w:tc>
          <w:tcPr>
            <w:tcW w:w="844" w:type="dxa"/>
            <w:vMerge/>
            <w:shd w:val="clear" w:color="auto" w:fill="auto"/>
            <w:vAlign w:val="center"/>
          </w:tcPr>
          <w:p w14:paraId="496963D6" w14:textId="3A822AB5" w:rsidR="006B780D" w:rsidRPr="005B6961" w:rsidRDefault="006B780D" w:rsidP="006B780D">
            <w:pPr>
              <w:spacing w:after="0"/>
              <w:jc w:val="center"/>
              <w:rPr>
                <w:rFonts w:ascii="Times New Roman" w:hAnsi="Times New Roman"/>
                <w:b/>
                <w:sz w:val="20"/>
                <w:szCs w:val="20"/>
              </w:rPr>
            </w:pPr>
          </w:p>
        </w:tc>
        <w:tc>
          <w:tcPr>
            <w:tcW w:w="2442" w:type="dxa"/>
            <w:vMerge/>
            <w:shd w:val="clear" w:color="auto" w:fill="auto"/>
            <w:vAlign w:val="center"/>
          </w:tcPr>
          <w:p w14:paraId="6B27EB92" w14:textId="152B55AA" w:rsidR="006B780D" w:rsidRPr="005B6961" w:rsidRDefault="006B780D" w:rsidP="006B780D">
            <w:pPr>
              <w:spacing w:after="0"/>
              <w:rPr>
                <w:rFonts w:ascii="Times New Roman" w:hAnsi="Times New Roman"/>
                <w:b/>
                <w:sz w:val="20"/>
                <w:szCs w:val="20"/>
                <w:highlight w:val="lightGray"/>
              </w:rPr>
            </w:pPr>
          </w:p>
        </w:tc>
        <w:tc>
          <w:tcPr>
            <w:tcW w:w="789" w:type="dxa"/>
            <w:shd w:val="clear" w:color="auto" w:fill="auto"/>
            <w:vAlign w:val="center"/>
          </w:tcPr>
          <w:p w14:paraId="75853047" w14:textId="342E0685" w:rsidR="006B780D" w:rsidRPr="005B6961" w:rsidRDefault="006B780D" w:rsidP="006B780D">
            <w:pPr>
              <w:spacing w:after="0" w:line="240" w:lineRule="auto"/>
              <w:ind w:left="-30" w:right="-45"/>
              <w:jc w:val="center"/>
              <w:rPr>
                <w:rFonts w:ascii="Times New Roman" w:hAnsi="Times New Roman"/>
                <w:b/>
                <w:bCs/>
                <w:sz w:val="20"/>
                <w:szCs w:val="20"/>
              </w:rPr>
            </w:pPr>
            <w:r w:rsidRPr="005B6961">
              <w:rPr>
                <w:rFonts w:ascii="Times New Roman" w:hAnsi="Times New Roman"/>
                <w:b/>
                <w:bCs/>
                <w:sz w:val="20"/>
                <w:szCs w:val="20"/>
              </w:rPr>
              <w:t>B.4.11</w:t>
            </w:r>
          </w:p>
        </w:tc>
        <w:tc>
          <w:tcPr>
            <w:tcW w:w="6362" w:type="dxa"/>
            <w:shd w:val="clear" w:color="auto" w:fill="auto"/>
            <w:vAlign w:val="center"/>
          </w:tcPr>
          <w:p w14:paraId="119A17E5" w14:textId="0F5F15FA" w:rsidR="006B780D" w:rsidRPr="005B6961" w:rsidRDefault="006761EF" w:rsidP="006B780D">
            <w:pPr>
              <w:pStyle w:val="ListeParagraf"/>
              <w:spacing w:after="0"/>
              <w:ind w:left="0"/>
              <w:rPr>
                <w:rFonts w:ascii="Times New Roman" w:hAnsi="Times New Roman"/>
                <w:sz w:val="20"/>
                <w:szCs w:val="20"/>
              </w:rPr>
            </w:pPr>
            <w:r w:rsidRPr="005B6556">
              <w:rPr>
                <w:rFonts w:ascii="Times New Roman" w:hAnsi="Times New Roman"/>
                <w:sz w:val="20"/>
                <w:szCs w:val="20"/>
              </w:rPr>
              <w:t>Dış askı aparatını teraziye alarak uygun vidalarla sabitler.</w:t>
            </w:r>
          </w:p>
        </w:tc>
        <w:tc>
          <w:tcPr>
            <w:tcW w:w="4299" w:type="dxa"/>
            <w:vMerge/>
            <w:shd w:val="clear" w:color="auto" w:fill="auto"/>
          </w:tcPr>
          <w:p w14:paraId="5F9368A8" w14:textId="77777777" w:rsidR="006B780D" w:rsidRPr="005B6961" w:rsidRDefault="006B780D" w:rsidP="006B780D">
            <w:pPr>
              <w:spacing w:after="0"/>
              <w:rPr>
                <w:rFonts w:ascii="Times New Roman" w:hAnsi="Times New Roman"/>
                <w:sz w:val="20"/>
                <w:szCs w:val="20"/>
              </w:rPr>
            </w:pPr>
          </w:p>
        </w:tc>
      </w:tr>
      <w:tr w:rsidR="006B780D" w:rsidRPr="005B6961" w14:paraId="1899EB23" w14:textId="77777777" w:rsidTr="005B6556">
        <w:trPr>
          <w:trHeight w:val="567"/>
        </w:trPr>
        <w:tc>
          <w:tcPr>
            <w:tcW w:w="844" w:type="dxa"/>
            <w:vMerge w:val="restart"/>
            <w:shd w:val="clear" w:color="auto" w:fill="auto"/>
            <w:vAlign w:val="center"/>
          </w:tcPr>
          <w:p w14:paraId="66B63DB7" w14:textId="1E82B5D8" w:rsidR="006B780D" w:rsidRPr="005B6961" w:rsidRDefault="006B780D" w:rsidP="006B780D">
            <w:pPr>
              <w:spacing w:after="0"/>
              <w:jc w:val="center"/>
              <w:rPr>
                <w:rFonts w:ascii="Times New Roman" w:hAnsi="Times New Roman"/>
                <w:b/>
                <w:sz w:val="20"/>
                <w:szCs w:val="20"/>
              </w:rPr>
            </w:pPr>
            <w:r w:rsidRPr="005B6961">
              <w:rPr>
                <w:rFonts w:ascii="Times New Roman" w:hAnsi="Times New Roman"/>
                <w:b/>
                <w:sz w:val="20"/>
                <w:szCs w:val="20"/>
              </w:rPr>
              <w:t>B.5</w:t>
            </w:r>
          </w:p>
        </w:tc>
        <w:tc>
          <w:tcPr>
            <w:tcW w:w="2442" w:type="dxa"/>
            <w:vMerge w:val="restart"/>
            <w:shd w:val="clear" w:color="auto" w:fill="auto"/>
            <w:vAlign w:val="center"/>
          </w:tcPr>
          <w:p w14:paraId="786A814D" w14:textId="36140BE0" w:rsidR="006B780D" w:rsidRPr="00F12895" w:rsidRDefault="006B780D" w:rsidP="006B780D">
            <w:pPr>
              <w:spacing w:after="0"/>
              <w:rPr>
                <w:rFonts w:ascii="Times New Roman" w:hAnsi="Times New Roman"/>
                <w:b/>
                <w:sz w:val="20"/>
                <w:szCs w:val="20"/>
                <w:highlight w:val="lightGray"/>
              </w:rPr>
            </w:pPr>
            <w:r w:rsidRPr="00F12895">
              <w:rPr>
                <w:rFonts w:ascii="Times New Roman" w:hAnsi="Times New Roman"/>
                <w:sz w:val="20"/>
                <w:szCs w:val="20"/>
              </w:rPr>
              <w:t>Ara tesisat geçiş deliklerini açmak</w:t>
            </w:r>
          </w:p>
        </w:tc>
        <w:tc>
          <w:tcPr>
            <w:tcW w:w="789" w:type="dxa"/>
            <w:shd w:val="clear" w:color="auto" w:fill="auto"/>
            <w:vAlign w:val="center"/>
          </w:tcPr>
          <w:p w14:paraId="28EF4F6D" w14:textId="2E9E8E50" w:rsidR="006B780D" w:rsidRPr="009E45BA" w:rsidRDefault="006B780D" w:rsidP="006B780D">
            <w:pPr>
              <w:spacing w:after="0" w:line="240" w:lineRule="auto"/>
              <w:ind w:left="-30" w:right="-45"/>
              <w:jc w:val="center"/>
              <w:rPr>
                <w:rFonts w:ascii="Times New Roman" w:hAnsi="Times New Roman"/>
                <w:b/>
                <w:bCs/>
                <w:sz w:val="20"/>
                <w:szCs w:val="20"/>
              </w:rPr>
            </w:pPr>
            <w:r w:rsidRPr="009E45BA">
              <w:rPr>
                <w:rFonts w:ascii="Times New Roman" w:hAnsi="Times New Roman"/>
                <w:b/>
                <w:bCs/>
                <w:sz w:val="20"/>
                <w:szCs w:val="20"/>
              </w:rPr>
              <w:t>B.5.1</w:t>
            </w:r>
          </w:p>
        </w:tc>
        <w:tc>
          <w:tcPr>
            <w:tcW w:w="6362" w:type="dxa"/>
            <w:shd w:val="clear" w:color="auto" w:fill="auto"/>
            <w:vAlign w:val="center"/>
          </w:tcPr>
          <w:p w14:paraId="7FC6C429" w14:textId="2594249A" w:rsidR="006B780D" w:rsidRPr="005B6961" w:rsidRDefault="006761EF" w:rsidP="006B780D">
            <w:pPr>
              <w:pStyle w:val="ListeParagraf"/>
              <w:spacing w:after="0"/>
              <w:ind w:left="0"/>
              <w:rPr>
                <w:rFonts w:ascii="Times New Roman" w:hAnsi="Times New Roman"/>
                <w:sz w:val="20"/>
                <w:szCs w:val="20"/>
              </w:rPr>
            </w:pPr>
            <w:r w:rsidRPr="005B6556">
              <w:rPr>
                <w:rFonts w:ascii="Times New Roman" w:hAnsi="Times New Roman"/>
                <w:sz w:val="20"/>
                <w:szCs w:val="20"/>
              </w:rPr>
              <w:t>İzolasyonlu bakır boru, drenaj hortumu, elektrik ve sinyalizasyon kablolarının geçeceği uygun olan nokta veya noktaları tespit eder.</w:t>
            </w:r>
          </w:p>
        </w:tc>
        <w:tc>
          <w:tcPr>
            <w:tcW w:w="4299" w:type="dxa"/>
            <w:vMerge/>
            <w:shd w:val="clear" w:color="auto" w:fill="auto"/>
          </w:tcPr>
          <w:p w14:paraId="0760689C" w14:textId="77777777" w:rsidR="006B780D" w:rsidRPr="005B6961" w:rsidRDefault="006B780D" w:rsidP="006B780D">
            <w:pPr>
              <w:spacing w:after="0"/>
              <w:rPr>
                <w:rFonts w:ascii="Times New Roman" w:hAnsi="Times New Roman"/>
                <w:sz w:val="20"/>
                <w:szCs w:val="20"/>
              </w:rPr>
            </w:pPr>
          </w:p>
        </w:tc>
      </w:tr>
      <w:tr w:rsidR="006B780D" w:rsidRPr="005B6961" w14:paraId="3059C65D" w14:textId="77777777" w:rsidTr="005B6556">
        <w:trPr>
          <w:trHeight w:val="567"/>
        </w:trPr>
        <w:tc>
          <w:tcPr>
            <w:tcW w:w="844" w:type="dxa"/>
            <w:vMerge/>
            <w:shd w:val="clear" w:color="auto" w:fill="auto"/>
            <w:vAlign w:val="center"/>
          </w:tcPr>
          <w:p w14:paraId="6E41A3C4" w14:textId="77777777" w:rsidR="006B780D" w:rsidRPr="005B6961" w:rsidRDefault="006B780D" w:rsidP="006B780D">
            <w:pPr>
              <w:spacing w:after="0"/>
              <w:jc w:val="center"/>
              <w:rPr>
                <w:rFonts w:ascii="Times New Roman" w:hAnsi="Times New Roman"/>
                <w:b/>
                <w:sz w:val="20"/>
                <w:szCs w:val="20"/>
              </w:rPr>
            </w:pPr>
          </w:p>
        </w:tc>
        <w:tc>
          <w:tcPr>
            <w:tcW w:w="2442" w:type="dxa"/>
            <w:vMerge/>
            <w:shd w:val="clear" w:color="auto" w:fill="auto"/>
            <w:vAlign w:val="center"/>
          </w:tcPr>
          <w:p w14:paraId="67348D56" w14:textId="77777777" w:rsidR="006B780D" w:rsidRPr="005B6961" w:rsidRDefault="006B780D" w:rsidP="006B780D">
            <w:pPr>
              <w:spacing w:after="0"/>
              <w:jc w:val="center"/>
              <w:rPr>
                <w:rFonts w:ascii="Times New Roman" w:hAnsi="Times New Roman"/>
                <w:b/>
                <w:sz w:val="20"/>
                <w:szCs w:val="20"/>
                <w:highlight w:val="lightGray"/>
              </w:rPr>
            </w:pPr>
          </w:p>
        </w:tc>
        <w:tc>
          <w:tcPr>
            <w:tcW w:w="789" w:type="dxa"/>
            <w:shd w:val="clear" w:color="auto" w:fill="auto"/>
            <w:vAlign w:val="center"/>
          </w:tcPr>
          <w:p w14:paraId="661F1540" w14:textId="3EA5C795" w:rsidR="006B780D" w:rsidRPr="005B6961" w:rsidRDefault="006B780D" w:rsidP="006B780D">
            <w:pPr>
              <w:spacing w:after="0" w:line="240" w:lineRule="auto"/>
              <w:ind w:left="-30" w:right="-45"/>
              <w:jc w:val="center"/>
              <w:rPr>
                <w:rFonts w:ascii="Times New Roman" w:hAnsi="Times New Roman"/>
                <w:b/>
                <w:bCs/>
                <w:sz w:val="20"/>
                <w:szCs w:val="20"/>
              </w:rPr>
            </w:pPr>
            <w:r w:rsidRPr="005B6961">
              <w:rPr>
                <w:rFonts w:ascii="Times New Roman" w:hAnsi="Times New Roman"/>
                <w:b/>
                <w:bCs/>
                <w:sz w:val="20"/>
                <w:szCs w:val="20"/>
              </w:rPr>
              <w:t>B.5.2</w:t>
            </w:r>
          </w:p>
        </w:tc>
        <w:tc>
          <w:tcPr>
            <w:tcW w:w="6362" w:type="dxa"/>
            <w:shd w:val="clear" w:color="auto" w:fill="auto"/>
            <w:vAlign w:val="center"/>
          </w:tcPr>
          <w:p w14:paraId="517F1F80" w14:textId="6BCC3E27" w:rsidR="006B780D" w:rsidRPr="005B6961" w:rsidRDefault="006761EF" w:rsidP="006B780D">
            <w:pPr>
              <w:pStyle w:val="ListeParagraf"/>
              <w:spacing w:after="0"/>
              <w:ind w:left="0"/>
              <w:rPr>
                <w:rFonts w:ascii="Times New Roman" w:hAnsi="Times New Roman"/>
                <w:sz w:val="20"/>
                <w:szCs w:val="20"/>
              </w:rPr>
            </w:pPr>
            <w:r w:rsidRPr="005B6556">
              <w:rPr>
                <w:rFonts w:ascii="Times New Roman" w:hAnsi="Times New Roman"/>
                <w:sz w:val="20"/>
                <w:szCs w:val="20"/>
              </w:rPr>
              <w:t xml:space="preserve">Tespit edilen nokta veya noktaları uygun çap ve özellikteki ekipmanlarla (matkap, kırıcı/delici, </w:t>
            </w:r>
            <w:proofErr w:type="spellStart"/>
            <w:r w:rsidRPr="005B6556">
              <w:rPr>
                <w:rFonts w:ascii="Times New Roman" w:hAnsi="Times New Roman"/>
                <w:sz w:val="20"/>
                <w:szCs w:val="20"/>
              </w:rPr>
              <w:t>karot</w:t>
            </w:r>
            <w:proofErr w:type="spellEnd"/>
            <w:r w:rsidRPr="005B6556">
              <w:rPr>
                <w:rFonts w:ascii="Times New Roman" w:hAnsi="Times New Roman"/>
                <w:sz w:val="20"/>
                <w:szCs w:val="20"/>
              </w:rPr>
              <w:t xml:space="preserve">, </w:t>
            </w:r>
            <w:proofErr w:type="spellStart"/>
            <w:r w:rsidRPr="005B6556">
              <w:rPr>
                <w:rFonts w:ascii="Times New Roman" w:hAnsi="Times New Roman"/>
                <w:sz w:val="20"/>
                <w:szCs w:val="20"/>
              </w:rPr>
              <w:t>panç</w:t>
            </w:r>
            <w:proofErr w:type="spellEnd"/>
            <w:r w:rsidRPr="005B6556">
              <w:rPr>
                <w:rFonts w:ascii="Times New Roman" w:hAnsi="Times New Roman"/>
                <w:sz w:val="20"/>
                <w:szCs w:val="20"/>
              </w:rPr>
              <w:t>) temizlik kurallarına uygun biçimde ve drenaja uygun eğime göre deler.</w:t>
            </w:r>
          </w:p>
        </w:tc>
        <w:tc>
          <w:tcPr>
            <w:tcW w:w="4299" w:type="dxa"/>
            <w:vMerge/>
            <w:shd w:val="clear" w:color="auto" w:fill="auto"/>
          </w:tcPr>
          <w:p w14:paraId="14E856E2" w14:textId="77777777" w:rsidR="006B780D" w:rsidRPr="005B6961" w:rsidRDefault="006B780D" w:rsidP="006B780D">
            <w:pPr>
              <w:spacing w:after="0"/>
              <w:rPr>
                <w:rFonts w:ascii="Times New Roman" w:hAnsi="Times New Roman"/>
                <w:sz w:val="20"/>
                <w:szCs w:val="20"/>
              </w:rPr>
            </w:pPr>
          </w:p>
        </w:tc>
      </w:tr>
      <w:tr w:rsidR="006761EF" w:rsidRPr="005B6961" w14:paraId="0C243835" w14:textId="77777777" w:rsidTr="005B6556">
        <w:trPr>
          <w:trHeight w:val="567"/>
        </w:trPr>
        <w:tc>
          <w:tcPr>
            <w:tcW w:w="844" w:type="dxa"/>
            <w:vMerge w:val="restart"/>
            <w:shd w:val="clear" w:color="auto" w:fill="auto"/>
            <w:vAlign w:val="center"/>
          </w:tcPr>
          <w:p w14:paraId="7527AB76" w14:textId="44DC99DE" w:rsidR="006761EF" w:rsidRPr="005B6961" w:rsidRDefault="006761EF" w:rsidP="006761EF">
            <w:pPr>
              <w:spacing w:after="0"/>
              <w:jc w:val="center"/>
              <w:rPr>
                <w:rFonts w:ascii="Times New Roman" w:hAnsi="Times New Roman"/>
                <w:b/>
                <w:sz w:val="20"/>
                <w:szCs w:val="20"/>
              </w:rPr>
            </w:pPr>
            <w:r w:rsidRPr="005B6961">
              <w:rPr>
                <w:rFonts w:ascii="Times New Roman" w:hAnsi="Times New Roman"/>
                <w:b/>
                <w:sz w:val="20"/>
                <w:szCs w:val="20"/>
              </w:rPr>
              <w:t>B.6</w:t>
            </w:r>
          </w:p>
        </w:tc>
        <w:tc>
          <w:tcPr>
            <w:tcW w:w="2442" w:type="dxa"/>
            <w:vMerge w:val="restart"/>
            <w:shd w:val="clear" w:color="auto" w:fill="auto"/>
            <w:vAlign w:val="center"/>
          </w:tcPr>
          <w:p w14:paraId="0DE9BE1D" w14:textId="3A54FDAC" w:rsidR="006761EF" w:rsidRPr="009E45BA" w:rsidRDefault="006761EF" w:rsidP="006761EF">
            <w:pPr>
              <w:spacing w:after="0"/>
              <w:rPr>
                <w:rFonts w:ascii="Times New Roman" w:hAnsi="Times New Roman"/>
                <w:b/>
                <w:sz w:val="20"/>
                <w:szCs w:val="20"/>
                <w:highlight w:val="lightGray"/>
              </w:rPr>
            </w:pPr>
            <w:r w:rsidRPr="00F12895">
              <w:rPr>
                <w:rFonts w:ascii="Times New Roman" w:hAnsi="Times New Roman"/>
                <w:bCs/>
                <w:sz w:val="20"/>
                <w:szCs w:val="20"/>
              </w:rPr>
              <w:t xml:space="preserve">Klima sistemi montajı </w:t>
            </w:r>
            <w:r w:rsidRPr="009E45BA">
              <w:rPr>
                <w:rFonts w:ascii="Times New Roman" w:hAnsi="Times New Roman"/>
                <w:bCs/>
                <w:sz w:val="20"/>
                <w:szCs w:val="20"/>
              </w:rPr>
              <w:t>yapmak (devamı var)</w:t>
            </w:r>
          </w:p>
        </w:tc>
        <w:tc>
          <w:tcPr>
            <w:tcW w:w="789" w:type="dxa"/>
            <w:shd w:val="clear" w:color="auto" w:fill="auto"/>
            <w:vAlign w:val="center"/>
          </w:tcPr>
          <w:p w14:paraId="5B2F15E8" w14:textId="67FF19C5" w:rsidR="006761EF" w:rsidRPr="005B6961" w:rsidRDefault="006761EF" w:rsidP="006761EF">
            <w:pPr>
              <w:spacing w:after="0" w:line="240" w:lineRule="auto"/>
              <w:ind w:left="-30" w:right="-45"/>
              <w:jc w:val="center"/>
              <w:rPr>
                <w:rFonts w:ascii="Times New Roman" w:hAnsi="Times New Roman"/>
                <w:b/>
                <w:bCs/>
                <w:sz w:val="20"/>
                <w:szCs w:val="20"/>
              </w:rPr>
            </w:pPr>
            <w:r w:rsidRPr="00966748">
              <w:rPr>
                <w:rFonts w:ascii="Times New Roman" w:hAnsi="Times New Roman"/>
                <w:b/>
                <w:bCs/>
                <w:sz w:val="20"/>
                <w:szCs w:val="20"/>
              </w:rPr>
              <w:t>B.6.1</w:t>
            </w:r>
          </w:p>
        </w:tc>
        <w:tc>
          <w:tcPr>
            <w:tcW w:w="6362" w:type="dxa"/>
            <w:shd w:val="clear" w:color="auto" w:fill="auto"/>
          </w:tcPr>
          <w:p w14:paraId="3868480A" w14:textId="14D939FA" w:rsidR="006761EF" w:rsidRPr="005B6961" w:rsidRDefault="006761EF" w:rsidP="006761EF">
            <w:pPr>
              <w:pStyle w:val="ListeParagraf"/>
              <w:spacing w:after="0"/>
              <w:ind w:left="0"/>
              <w:rPr>
                <w:rFonts w:ascii="Times New Roman" w:hAnsi="Times New Roman"/>
                <w:sz w:val="20"/>
                <w:szCs w:val="20"/>
              </w:rPr>
            </w:pPr>
            <w:r w:rsidRPr="005B6556">
              <w:rPr>
                <w:rFonts w:ascii="Times New Roman" w:hAnsi="Times New Roman"/>
                <w:sz w:val="20"/>
                <w:szCs w:val="20"/>
              </w:rPr>
              <w:t>İç üniteyi askı aparatına, vidaları ve tırnakları denk gelecek şekilde sabitler.</w:t>
            </w:r>
          </w:p>
        </w:tc>
        <w:tc>
          <w:tcPr>
            <w:tcW w:w="4299" w:type="dxa"/>
            <w:vMerge/>
            <w:shd w:val="clear" w:color="auto" w:fill="auto"/>
          </w:tcPr>
          <w:p w14:paraId="13A06A8C" w14:textId="77777777" w:rsidR="006761EF" w:rsidRPr="005B6961" w:rsidRDefault="006761EF" w:rsidP="006761EF">
            <w:pPr>
              <w:spacing w:after="0"/>
              <w:rPr>
                <w:rFonts w:ascii="Times New Roman" w:hAnsi="Times New Roman"/>
                <w:sz w:val="20"/>
                <w:szCs w:val="20"/>
              </w:rPr>
            </w:pPr>
          </w:p>
        </w:tc>
      </w:tr>
      <w:tr w:rsidR="006B780D" w:rsidRPr="005B6961" w14:paraId="62D270DC" w14:textId="77777777" w:rsidTr="005B6556">
        <w:trPr>
          <w:trHeight w:val="567"/>
        </w:trPr>
        <w:tc>
          <w:tcPr>
            <w:tcW w:w="844" w:type="dxa"/>
            <w:vMerge/>
            <w:shd w:val="clear" w:color="auto" w:fill="auto"/>
            <w:vAlign w:val="center"/>
          </w:tcPr>
          <w:p w14:paraId="648CF755" w14:textId="77777777" w:rsidR="006B780D" w:rsidRPr="005B6961" w:rsidRDefault="006B780D" w:rsidP="006B780D">
            <w:pPr>
              <w:spacing w:after="0"/>
              <w:jc w:val="center"/>
              <w:rPr>
                <w:rFonts w:ascii="Times New Roman" w:hAnsi="Times New Roman"/>
                <w:b/>
                <w:sz w:val="20"/>
                <w:szCs w:val="20"/>
              </w:rPr>
            </w:pPr>
          </w:p>
        </w:tc>
        <w:tc>
          <w:tcPr>
            <w:tcW w:w="2442" w:type="dxa"/>
            <w:vMerge/>
            <w:shd w:val="clear" w:color="auto" w:fill="auto"/>
            <w:vAlign w:val="center"/>
          </w:tcPr>
          <w:p w14:paraId="0EF96CEC" w14:textId="77777777" w:rsidR="006B780D" w:rsidRPr="005B6961" w:rsidRDefault="006B780D" w:rsidP="006B780D">
            <w:pPr>
              <w:spacing w:after="0"/>
              <w:jc w:val="center"/>
              <w:rPr>
                <w:rFonts w:ascii="Times New Roman" w:hAnsi="Times New Roman"/>
                <w:b/>
                <w:sz w:val="20"/>
                <w:szCs w:val="20"/>
                <w:highlight w:val="lightGray"/>
              </w:rPr>
            </w:pPr>
          </w:p>
        </w:tc>
        <w:tc>
          <w:tcPr>
            <w:tcW w:w="789" w:type="dxa"/>
            <w:shd w:val="clear" w:color="auto" w:fill="auto"/>
            <w:vAlign w:val="center"/>
          </w:tcPr>
          <w:p w14:paraId="11D44293" w14:textId="6B769C1E" w:rsidR="006B780D" w:rsidRPr="005B6961" w:rsidRDefault="006B780D" w:rsidP="006B780D">
            <w:pPr>
              <w:spacing w:after="0" w:line="240" w:lineRule="auto"/>
              <w:ind w:left="-30" w:right="-45"/>
              <w:jc w:val="center"/>
              <w:rPr>
                <w:rFonts w:ascii="Times New Roman" w:hAnsi="Times New Roman"/>
                <w:b/>
                <w:bCs/>
                <w:sz w:val="20"/>
                <w:szCs w:val="20"/>
              </w:rPr>
            </w:pPr>
            <w:r w:rsidRPr="005B6961">
              <w:rPr>
                <w:rFonts w:ascii="Times New Roman" w:hAnsi="Times New Roman"/>
                <w:b/>
                <w:bCs/>
                <w:sz w:val="20"/>
                <w:szCs w:val="20"/>
              </w:rPr>
              <w:t>B.6.2</w:t>
            </w:r>
          </w:p>
        </w:tc>
        <w:tc>
          <w:tcPr>
            <w:tcW w:w="6362" w:type="dxa"/>
            <w:shd w:val="clear" w:color="auto" w:fill="auto"/>
            <w:vAlign w:val="center"/>
          </w:tcPr>
          <w:p w14:paraId="170AB4A8" w14:textId="04E9BEE9" w:rsidR="006B780D" w:rsidRPr="005B6961" w:rsidRDefault="006761EF" w:rsidP="006B780D">
            <w:pPr>
              <w:pStyle w:val="ListeParagraf"/>
              <w:spacing w:after="0"/>
              <w:ind w:left="0"/>
              <w:rPr>
                <w:rFonts w:ascii="Times New Roman" w:hAnsi="Times New Roman"/>
                <w:sz w:val="20"/>
                <w:szCs w:val="20"/>
              </w:rPr>
            </w:pPr>
            <w:r w:rsidRPr="005B6556">
              <w:rPr>
                <w:rFonts w:ascii="Times New Roman" w:hAnsi="Times New Roman"/>
                <w:sz w:val="20"/>
                <w:szCs w:val="20"/>
              </w:rPr>
              <w:t>Dış üniteyi, cihazın katalog bilgilerinde verilen aralıkları bırakacak şekilde askı aparatlarına lastik takozları kullanarak tüm deliklerden vidalar.</w:t>
            </w:r>
          </w:p>
        </w:tc>
        <w:tc>
          <w:tcPr>
            <w:tcW w:w="4299" w:type="dxa"/>
            <w:vMerge/>
            <w:shd w:val="clear" w:color="auto" w:fill="auto"/>
          </w:tcPr>
          <w:p w14:paraId="10C14DCD" w14:textId="77777777" w:rsidR="006B780D" w:rsidRPr="005B6961" w:rsidRDefault="006B780D" w:rsidP="006B780D">
            <w:pPr>
              <w:spacing w:after="0"/>
              <w:rPr>
                <w:rFonts w:ascii="Times New Roman" w:hAnsi="Times New Roman"/>
                <w:sz w:val="20"/>
                <w:szCs w:val="20"/>
              </w:rPr>
            </w:pPr>
          </w:p>
        </w:tc>
      </w:tr>
      <w:tr w:rsidR="006B780D" w:rsidRPr="005B6961" w14:paraId="380BC7D3" w14:textId="77777777" w:rsidTr="005B6556">
        <w:trPr>
          <w:trHeight w:val="567"/>
        </w:trPr>
        <w:tc>
          <w:tcPr>
            <w:tcW w:w="844" w:type="dxa"/>
            <w:vMerge/>
            <w:shd w:val="clear" w:color="auto" w:fill="auto"/>
            <w:vAlign w:val="center"/>
          </w:tcPr>
          <w:p w14:paraId="4C86AC9C" w14:textId="77777777" w:rsidR="006B780D" w:rsidRPr="005B6961" w:rsidRDefault="006B780D" w:rsidP="006B780D">
            <w:pPr>
              <w:spacing w:after="0"/>
              <w:jc w:val="center"/>
              <w:rPr>
                <w:rFonts w:ascii="Times New Roman" w:hAnsi="Times New Roman"/>
                <w:b/>
                <w:sz w:val="20"/>
                <w:szCs w:val="20"/>
              </w:rPr>
            </w:pPr>
          </w:p>
        </w:tc>
        <w:tc>
          <w:tcPr>
            <w:tcW w:w="2442" w:type="dxa"/>
            <w:vMerge/>
            <w:shd w:val="clear" w:color="auto" w:fill="auto"/>
            <w:vAlign w:val="center"/>
          </w:tcPr>
          <w:p w14:paraId="6598B8FB" w14:textId="77777777" w:rsidR="006B780D" w:rsidRPr="005B6961" w:rsidRDefault="006B780D" w:rsidP="006B780D">
            <w:pPr>
              <w:spacing w:after="0"/>
              <w:jc w:val="center"/>
              <w:rPr>
                <w:rFonts w:ascii="Times New Roman" w:hAnsi="Times New Roman"/>
                <w:b/>
                <w:sz w:val="20"/>
                <w:szCs w:val="20"/>
                <w:highlight w:val="lightGray"/>
              </w:rPr>
            </w:pPr>
          </w:p>
        </w:tc>
        <w:tc>
          <w:tcPr>
            <w:tcW w:w="789" w:type="dxa"/>
            <w:shd w:val="clear" w:color="auto" w:fill="auto"/>
            <w:vAlign w:val="center"/>
          </w:tcPr>
          <w:p w14:paraId="2EFD6CFF" w14:textId="5CAF6BEB" w:rsidR="006B780D" w:rsidRPr="005B6961" w:rsidRDefault="006B780D" w:rsidP="006B780D">
            <w:pPr>
              <w:spacing w:after="0" w:line="240" w:lineRule="auto"/>
              <w:ind w:left="-30" w:right="-45"/>
              <w:jc w:val="center"/>
              <w:rPr>
                <w:rFonts w:ascii="Times New Roman" w:hAnsi="Times New Roman"/>
                <w:b/>
                <w:bCs/>
                <w:sz w:val="20"/>
                <w:szCs w:val="20"/>
              </w:rPr>
            </w:pPr>
            <w:r w:rsidRPr="005B6961">
              <w:rPr>
                <w:rFonts w:ascii="Times New Roman" w:hAnsi="Times New Roman"/>
                <w:b/>
                <w:bCs/>
                <w:sz w:val="20"/>
                <w:szCs w:val="20"/>
              </w:rPr>
              <w:t>B.6.3</w:t>
            </w:r>
          </w:p>
        </w:tc>
        <w:tc>
          <w:tcPr>
            <w:tcW w:w="6362" w:type="dxa"/>
            <w:shd w:val="clear" w:color="auto" w:fill="auto"/>
            <w:vAlign w:val="center"/>
          </w:tcPr>
          <w:p w14:paraId="4B4B371F" w14:textId="0BEE9E8C" w:rsidR="006B780D" w:rsidRPr="005B6961" w:rsidRDefault="006761EF" w:rsidP="006B780D">
            <w:pPr>
              <w:pStyle w:val="ListeParagraf"/>
              <w:spacing w:after="0"/>
              <w:ind w:left="0"/>
              <w:rPr>
                <w:rFonts w:ascii="Times New Roman" w:hAnsi="Times New Roman"/>
                <w:sz w:val="20"/>
                <w:szCs w:val="20"/>
              </w:rPr>
            </w:pPr>
            <w:r w:rsidRPr="005B6556">
              <w:rPr>
                <w:rFonts w:ascii="Times New Roman" w:hAnsi="Times New Roman"/>
                <w:sz w:val="20"/>
                <w:szCs w:val="20"/>
              </w:rPr>
              <w:t>İç ve dış ünite arası tesisat metraj ölçümünü alır.</w:t>
            </w:r>
          </w:p>
        </w:tc>
        <w:tc>
          <w:tcPr>
            <w:tcW w:w="4299" w:type="dxa"/>
            <w:vMerge/>
            <w:shd w:val="clear" w:color="auto" w:fill="auto"/>
          </w:tcPr>
          <w:p w14:paraId="1F8E7ADA" w14:textId="77777777" w:rsidR="006B780D" w:rsidRPr="005B6961" w:rsidRDefault="006B780D" w:rsidP="006B780D">
            <w:pPr>
              <w:spacing w:after="0"/>
              <w:rPr>
                <w:rFonts w:ascii="Times New Roman" w:hAnsi="Times New Roman"/>
                <w:sz w:val="20"/>
                <w:szCs w:val="20"/>
              </w:rPr>
            </w:pPr>
          </w:p>
        </w:tc>
      </w:tr>
      <w:tr w:rsidR="006B780D" w:rsidRPr="005B6961" w14:paraId="0DEAF8C6" w14:textId="77777777" w:rsidTr="005B6556">
        <w:trPr>
          <w:trHeight w:val="567"/>
        </w:trPr>
        <w:tc>
          <w:tcPr>
            <w:tcW w:w="844" w:type="dxa"/>
            <w:vMerge/>
            <w:shd w:val="clear" w:color="auto" w:fill="auto"/>
            <w:vAlign w:val="center"/>
          </w:tcPr>
          <w:p w14:paraId="36FDC032" w14:textId="77777777" w:rsidR="006B780D" w:rsidRPr="005B6961" w:rsidRDefault="006B780D" w:rsidP="006B780D">
            <w:pPr>
              <w:spacing w:after="0"/>
              <w:jc w:val="center"/>
              <w:rPr>
                <w:rFonts w:ascii="Times New Roman" w:hAnsi="Times New Roman"/>
                <w:b/>
                <w:sz w:val="20"/>
                <w:szCs w:val="20"/>
              </w:rPr>
            </w:pPr>
          </w:p>
        </w:tc>
        <w:tc>
          <w:tcPr>
            <w:tcW w:w="2442" w:type="dxa"/>
            <w:vMerge/>
            <w:shd w:val="clear" w:color="auto" w:fill="auto"/>
            <w:vAlign w:val="center"/>
          </w:tcPr>
          <w:p w14:paraId="3FC31023" w14:textId="77777777" w:rsidR="006B780D" w:rsidRPr="005B6961" w:rsidRDefault="006B780D" w:rsidP="006B780D">
            <w:pPr>
              <w:spacing w:after="0"/>
              <w:jc w:val="center"/>
              <w:rPr>
                <w:rFonts w:ascii="Times New Roman" w:hAnsi="Times New Roman"/>
                <w:b/>
                <w:sz w:val="20"/>
                <w:szCs w:val="20"/>
                <w:highlight w:val="lightGray"/>
              </w:rPr>
            </w:pPr>
          </w:p>
        </w:tc>
        <w:tc>
          <w:tcPr>
            <w:tcW w:w="789" w:type="dxa"/>
            <w:shd w:val="clear" w:color="auto" w:fill="auto"/>
            <w:vAlign w:val="center"/>
          </w:tcPr>
          <w:p w14:paraId="394EDD9D" w14:textId="3C0A2AEF" w:rsidR="006B780D" w:rsidRPr="005B6961" w:rsidRDefault="006B780D" w:rsidP="006B780D">
            <w:pPr>
              <w:spacing w:after="0" w:line="240" w:lineRule="auto"/>
              <w:ind w:left="-30" w:right="-45"/>
              <w:jc w:val="center"/>
              <w:rPr>
                <w:rFonts w:ascii="Times New Roman" w:hAnsi="Times New Roman"/>
                <w:b/>
                <w:bCs/>
                <w:sz w:val="20"/>
                <w:szCs w:val="20"/>
              </w:rPr>
            </w:pPr>
            <w:r w:rsidRPr="005B6961">
              <w:rPr>
                <w:rFonts w:ascii="Times New Roman" w:hAnsi="Times New Roman"/>
                <w:b/>
                <w:bCs/>
                <w:sz w:val="20"/>
                <w:szCs w:val="20"/>
              </w:rPr>
              <w:t>B.6.4</w:t>
            </w:r>
          </w:p>
        </w:tc>
        <w:tc>
          <w:tcPr>
            <w:tcW w:w="6362" w:type="dxa"/>
            <w:shd w:val="clear" w:color="auto" w:fill="auto"/>
            <w:vAlign w:val="center"/>
          </w:tcPr>
          <w:p w14:paraId="2198B424" w14:textId="4D63BBB9" w:rsidR="006B780D" w:rsidRPr="005B6961" w:rsidRDefault="006761EF" w:rsidP="006B780D">
            <w:pPr>
              <w:pStyle w:val="ListeParagraf"/>
              <w:spacing w:after="0"/>
              <w:ind w:left="0"/>
              <w:rPr>
                <w:rFonts w:ascii="Times New Roman" w:hAnsi="Times New Roman"/>
                <w:sz w:val="20"/>
                <w:szCs w:val="20"/>
              </w:rPr>
            </w:pPr>
            <w:r w:rsidRPr="005B6556">
              <w:rPr>
                <w:rFonts w:ascii="Times New Roman" w:hAnsi="Times New Roman"/>
                <w:sz w:val="20"/>
                <w:szCs w:val="20"/>
              </w:rPr>
              <w:t>İzolasyonlu bakır boruyu, cihazın katalog değerlerinde belirtilen uzunluk ölçülerinin içinde kalmak şartıyla, alınan metraja göre boru makasıyla keser.</w:t>
            </w:r>
          </w:p>
        </w:tc>
        <w:tc>
          <w:tcPr>
            <w:tcW w:w="4299" w:type="dxa"/>
            <w:vMerge/>
            <w:shd w:val="clear" w:color="auto" w:fill="auto"/>
          </w:tcPr>
          <w:p w14:paraId="7A439653" w14:textId="77777777" w:rsidR="006B780D" w:rsidRPr="005B6961" w:rsidRDefault="006B780D" w:rsidP="006B780D">
            <w:pPr>
              <w:spacing w:after="0"/>
              <w:rPr>
                <w:rFonts w:ascii="Times New Roman" w:hAnsi="Times New Roman"/>
                <w:sz w:val="20"/>
                <w:szCs w:val="20"/>
              </w:rPr>
            </w:pPr>
          </w:p>
        </w:tc>
      </w:tr>
    </w:tbl>
    <w:p w14:paraId="74AEE04C" w14:textId="77777777" w:rsidR="00B029BE" w:rsidRDefault="00B029BE">
      <w:pPr>
        <w:rPr>
          <w:rFonts w:ascii="Times New Roman" w:hAnsi="Times New Roman"/>
          <w:sz w:val="20"/>
          <w:szCs w:val="20"/>
        </w:rPr>
        <w:sectPr w:rsidR="00B029BE" w:rsidSect="00437FA1">
          <w:pgSz w:w="16838" w:h="11906" w:orient="landscape" w:code="9"/>
          <w:pgMar w:top="1276" w:right="567" w:bottom="1133" w:left="1418" w:header="568" w:footer="709" w:gutter="0"/>
          <w:cols w:space="708"/>
          <w:titlePg/>
          <w:docGrid w:linePitch="360"/>
        </w:sectPr>
      </w:pPr>
    </w:p>
    <w:p w14:paraId="4A5379FE" w14:textId="77777777" w:rsidR="005B6961" w:rsidRPr="005B6556" w:rsidRDefault="005B6961">
      <w:pPr>
        <w:rPr>
          <w:rFonts w:ascii="Times New Roman" w:hAnsi="Times New Roman"/>
          <w:sz w:val="20"/>
          <w:szCs w:val="20"/>
        </w:rPr>
      </w:pPr>
    </w:p>
    <w:tbl>
      <w:tblPr>
        <w:tblW w:w="499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7"/>
        <w:gridCol w:w="2443"/>
        <w:gridCol w:w="789"/>
        <w:gridCol w:w="6364"/>
        <w:gridCol w:w="4382"/>
      </w:tblGrid>
      <w:tr w:rsidR="001B5A6B" w:rsidRPr="00A33C9A" w14:paraId="5BDB1668" w14:textId="77777777" w:rsidTr="004D75AC">
        <w:trPr>
          <w:trHeight w:val="567"/>
        </w:trPr>
        <w:tc>
          <w:tcPr>
            <w:tcW w:w="847" w:type="dxa"/>
            <w:shd w:val="clear" w:color="auto" w:fill="BDD6EE"/>
            <w:vAlign w:val="center"/>
          </w:tcPr>
          <w:p w14:paraId="232FECF2" w14:textId="77777777" w:rsidR="001B5A6B" w:rsidRPr="00A33C9A" w:rsidRDefault="001B5A6B" w:rsidP="004D75AC">
            <w:pPr>
              <w:spacing w:after="0"/>
              <w:rPr>
                <w:rFonts w:ascii="Times New Roman" w:hAnsi="Times New Roman"/>
                <w:b/>
                <w:sz w:val="20"/>
                <w:szCs w:val="20"/>
              </w:rPr>
            </w:pPr>
            <w:r w:rsidRPr="00A33C9A">
              <w:rPr>
                <w:rFonts w:ascii="Times New Roman" w:hAnsi="Times New Roman"/>
                <w:b/>
                <w:sz w:val="20"/>
                <w:szCs w:val="20"/>
              </w:rPr>
              <w:t>Görev</w:t>
            </w:r>
          </w:p>
        </w:tc>
        <w:tc>
          <w:tcPr>
            <w:tcW w:w="13978" w:type="dxa"/>
            <w:gridSpan w:val="4"/>
            <w:shd w:val="clear" w:color="auto" w:fill="auto"/>
            <w:vAlign w:val="center"/>
          </w:tcPr>
          <w:p w14:paraId="00A1D7A9" w14:textId="3BAA7421" w:rsidR="001B5A6B" w:rsidRPr="00A33C9A" w:rsidRDefault="00743EF1" w:rsidP="004D75AC">
            <w:pPr>
              <w:tabs>
                <w:tab w:val="left" w:pos="2820"/>
              </w:tabs>
              <w:spacing w:after="0" w:line="240" w:lineRule="auto"/>
              <w:rPr>
                <w:rFonts w:ascii="Times New Roman" w:hAnsi="Times New Roman"/>
                <w:sz w:val="20"/>
                <w:szCs w:val="20"/>
              </w:rPr>
            </w:pPr>
            <w:r w:rsidRPr="00A33C9A">
              <w:rPr>
                <w:rFonts w:ascii="Times New Roman" w:hAnsi="Times New Roman"/>
                <w:b/>
                <w:sz w:val="20"/>
                <w:szCs w:val="20"/>
              </w:rPr>
              <w:t xml:space="preserve">B. </w:t>
            </w:r>
            <w:r w:rsidRPr="00A33C9A">
              <w:rPr>
                <w:rFonts w:ascii="Times New Roman" w:hAnsi="Times New Roman"/>
                <w:b/>
                <w:bCs/>
                <w:sz w:val="20"/>
                <w:szCs w:val="20"/>
              </w:rPr>
              <w:t>Klima sistemleri montaj</w:t>
            </w:r>
            <w:r w:rsidR="00D9064C" w:rsidRPr="00A33C9A">
              <w:rPr>
                <w:rFonts w:ascii="Times New Roman" w:hAnsi="Times New Roman"/>
                <w:b/>
                <w:bCs/>
                <w:sz w:val="20"/>
                <w:szCs w:val="20"/>
              </w:rPr>
              <w:t>/</w:t>
            </w:r>
            <w:proofErr w:type="spellStart"/>
            <w:r w:rsidRPr="00A33C9A">
              <w:rPr>
                <w:rFonts w:ascii="Times New Roman" w:hAnsi="Times New Roman"/>
                <w:b/>
                <w:bCs/>
                <w:sz w:val="20"/>
                <w:szCs w:val="20"/>
              </w:rPr>
              <w:t>demontajını</w:t>
            </w:r>
            <w:proofErr w:type="spellEnd"/>
            <w:r w:rsidRPr="00A33C9A">
              <w:rPr>
                <w:rFonts w:ascii="Times New Roman" w:hAnsi="Times New Roman"/>
                <w:b/>
                <w:bCs/>
                <w:sz w:val="20"/>
                <w:szCs w:val="20"/>
              </w:rPr>
              <w:t xml:space="preserve"> yapmak </w:t>
            </w:r>
            <w:r w:rsidRPr="00A33C9A">
              <w:rPr>
                <w:rFonts w:ascii="Times New Roman" w:hAnsi="Times New Roman"/>
                <w:sz w:val="20"/>
                <w:szCs w:val="20"/>
              </w:rPr>
              <w:t>(devamı var)</w:t>
            </w:r>
          </w:p>
        </w:tc>
      </w:tr>
      <w:tr w:rsidR="001B5A6B" w:rsidRPr="00A33C9A" w14:paraId="4E332084" w14:textId="77777777" w:rsidTr="004D75AC">
        <w:trPr>
          <w:trHeight w:val="567"/>
        </w:trPr>
        <w:tc>
          <w:tcPr>
            <w:tcW w:w="3290" w:type="dxa"/>
            <w:gridSpan w:val="2"/>
            <w:shd w:val="clear" w:color="auto" w:fill="BDD6EE"/>
            <w:vAlign w:val="center"/>
          </w:tcPr>
          <w:p w14:paraId="7EF76D78" w14:textId="77777777" w:rsidR="001B5A6B" w:rsidRPr="00A33C9A" w:rsidRDefault="001B5A6B" w:rsidP="004D75AC">
            <w:pPr>
              <w:spacing w:after="0"/>
              <w:rPr>
                <w:rFonts w:ascii="Times New Roman" w:hAnsi="Times New Roman"/>
                <w:b/>
                <w:sz w:val="20"/>
                <w:szCs w:val="20"/>
              </w:rPr>
            </w:pPr>
            <w:r w:rsidRPr="00A33C9A">
              <w:rPr>
                <w:rFonts w:ascii="Times New Roman" w:hAnsi="Times New Roman"/>
                <w:b/>
                <w:sz w:val="20"/>
                <w:szCs w:val="20"/>
              </w:rPr>
              <w:t>İşlemler</w:t>
            </w:r>
          </w:p>
        </w:tc>
        <w:tc>
          <w:tcPr>
            <w:tcW w:w="7153" w:type="dxa"/>
            <w:gridSpan w:val="2"/>
            <w:shd w:val="clear" w:color="auto" w:fill="BDD6EE"/>
            <w:vAlign w:val="center"/>
          </w:tcPr>
          <w:p w14:paraId="752F8A27" w14:textId="77777777" w:rsidR="001B5A6B" w:rsidRPr="00A33C9A" w:rsidRDefault="001B5A6B" w:rsidP="004D75AC">
            <w:pPr>
              <w:spacing w:after="0"/>
              <w:rPr>
                <w:rFonts w:ascii="Times New Roman" w:hAnsi="Times New Roman"/>
                <w:b/>
                <w:sz w:val="20"/>
                <w:szCs w:val="20"/>
              </w:rPr>
            </w:pPr>
            <w:r w:rsidRPr="00A33C9A">
              <w:rPr>
                <w:rFonts w:ascii="Times New Roman" w:hAnsi="Times New Roman"/>
                <w:b/>
                <w:sz w:val="20"/>
                <w:szCs w:val="20"/>
              </w:rPr>
              <w:t xml:space="preserve">Başarım Ölçütleri </w:t>
            </w:r>
          </w:p>
        </w:tc>
        <w:tc>
          <w:tcPr>
            <w:tcW w:w="4382" w:type="dxa"/>
            <w:vMerge w:val="restart"/>
            <w:shd w:val="clear" w:color="auto" w:fill="BDD6EE"/>
            <w:vAlign w:val="center"/>
          </w:tcPr>
          <w:p w14:paraId="3BD3FA39" w14:textId="77777777" w:rsidR="001B5A6B" w:rsidRPr="008D5E29" w:rsidRDefault="001B5A6B" w:rsidP="004D75AC">
            <w:pPr>
              <w:spacing w:after="0"/>
              <w:rPr>
                <w:rFonts w:ascii="Times New Roman" w:hAnsi="Times New Roman"/>
                <w:b/>
                <w:sz w:val="20"/>
                <w:szCs w:val="20"/>
              </w:rPr>
            </w:pPr>
            <w:r w:rsidRPr="008D5E29">
              <w:rPr>
                <w:rFonts w:ascii="Times New Roman" w:hAnsi="Times New Roman"/>
                <w:b/>
                <w:sz w:val="20"/>
                <w:szCs w:val="20"/>
              </w:rPr>
              <w:t>Mesleki Bilgi ve Uygulama Becerileri</w:t>
            </w:r>
          </w:p>
        </w:tc>
      </w:tr>
      <w:tr w:rsidR="001B5A6B" w:rsidRPr="00A33C9A" w14:paraId="780C6E81" w14:textId="77777777" w:rsidTr="004D75AC">
        <w:trPr>
          <w:trHeight w:val="567"/>
        </w:trPr>
        <w:tc>
          <w:tcPr>
            <w:tcW w:w="847" w:type="dxa"/>
            <w:shd w:val="clear" w:color="auto" w:fill="BDD6EE"/>
            <w:vAlign w:val="center"/>
          </w:tcPr>
          <w:p w14:paraId="1A73508E" w14:textId="77777777" w:rsidR="001B5A6B" w:rsidRPr="00A33C9A" w:rsidRDefault="001B5A6B" w:rsidP="004D75AC">
            <w:pPr>
              <w:spacing w:after="0"/>
              <w:rPr>
                <w:rFonts w:ascii="Times New Roman" w:hAnsi="Times New Roman"/>
                <w:b/>
                <w:sz w:val="20"/>
                <w:szCs w:val="20"/>
              </w:rPr>
            </w:pPr>
            <w:r w:rsidRPr="00A33C9A">
              <w:rPr>
                <w:rFonts w:ascii="Times New Roman" w:hAnsi="Times New Roman"/>
                <w:b/>
                <w:sz w:val="20"/>
                <w:szCs w:val="20"/>
              </w:rPr>
              <w:t>Kod</w:t>
            </w:r>
          </w:p>
        </w:tc>
        <w:tc>
          <w:tcPr>
            <w:tcW w:w="2443" w:type="dxa"/>
            <w:shd w:val="clear" w:color="auto" w:fill="BDD6EE"/>
            <w:vAlign w:val="center"/>
          </w:tcPr>
          <w:p w14:paraId="54E620F1" w14:textId="77777777" w:rsidR="001B5A6B" w:rsidRPr="00A33C9A" w:rsidRDefault="001B5A6B" w:rsidP="004D75AC">
            <w:pPr>
              <w:spacing w:after="0"/>
              <w:rPr>
                <w:rFonts w:ascii="Times New Roman" w:hAnsi="Times New Roman"/>
                <w:b/>
                <w:sz w:val="20"/>
                <w:szCs w:val="20"/>
              </w:rPr>
            </w:pPr>
            <w:r w:rsidRPr="00A33C9A">
              <w:rPr>
                <w:rFonts w:ascii="Times New Roman" w:hAnsi="Times New Roman"/>
                <w:b/>
                <w:sz w:val="20"/>
                <w:szCs w:val="20"/>
              </w:rPr>
              <w:t>Açıklama</w:t>
            </w:r>
          </w:p>
        </w:tc>
        <w:tc>
          <w:tcPr>
            <w:tcW w:w="789" w:type="dxa"/>
            <w:shd w:val="clear" w:color="auto" w:fill="BDD6EE"/>
            <w:vAlign w:val="center"/>
          </w:tcPr>
          <w:p w14:paraId="1B8A90B9" w14:textId="77777777" w:rsidR="001B5A6B" w:rsidRPr="008D5E29" w:rsidRDefault="001B5A6B" w:rsidP="004D75AC">
            <w:pPr>
              <w:spacing w:after="0"/>
              <w:rPr>
                <w:rFonts w:ascii="Times New Roman" w:hAnsi="Times New Roman"/>
                <w:b/>
                <w:sz w:val="20"/>
                <w:szCs w:val="20"/>
              </w:rPr>
            </w:pPr>
            <w:r w:rsidRPr="008D5E29">
              <w:rPr>
                <w:rFonts w:ascii="Times New Roman" w:hAnsi="Times New Roman"/>
                <w:b/>
                <w:sz w:val="20"/>
                <w:szCs w:val="20"/>
              </w:rPr>
              <w:t>Kod</w:t>
            </w:r>
          </w:p>
        </w:tc>
        <w:tc>
          <w:tcPr>
            <w:tcW w:w="6364" w:type="dxa"/>
            <w:shd w:val="clear" w:color="auto" w:fill="BDD6EE"/>
            <w:vAlign w:val="center"/>
          </w:tcPr>
          <w:p w14:paraId="2DDED483" w14:textId="77777777" w:rsidR="001B5A6B" w:rsidRPr="008D5E29" w:rsidRDefault="001B5A6B" w:rsidP="004D75AC">
            <w:pPr>
              <w:spacing w:after="0"/>
              <w:rPr>
                <w:rFonts w:ascii="Times New Roman" w:hAnsi="Times New Roman"/>
                <w:b/>
                <w:sz w:val="20"/>
                <w:szCs w:val="20"/>
              </w:rPr>
            </w:pPr>
            <w:r w:rsidRPr="008D5E29">
              <w:rPr>
                <w:rFonts w:ascii="Times New Roman" w:hAnsi="Times New Roman"/>
                <w:b/>
                <w:sz w:val="20"/>
                <w:szCs w:val="20"/>
              </w:rPr>
              <w:t>Açıklama</w:t>
            </w:r>
          </w:p>
        </w:tc>
        <w:tc>
          <w:tcPr>
            <w:tcW w:w="4382" w:type="dxa"/>
            <w:vMerge/>
            <w:shd w:val="clear" w:color="auto" w:fill="BDD6EE"/>
          </w:tcPr>
          <w:p w14:paraId="588B6E1F" w14:textId="77777777" w:rsidR="001B5A6B" w:rsidRPr="00A33C9A" w:rsidRDefault="001B5A6B" w:rsidP="004D75AC">
            <w:pPr>
              <w:spacing w:after="0"/>
              <w:rPr>
                <w:rFonts w:ascii="Times New Roman" w:hAnsi="Times New Roman"/>
                <w:b/>
                <w:sz w:val="20"/>
                <w:szCs w:val="20"/>
              </w:rPr>
            </w:pPr>
          </w:p>
        </w:tc>
      </w:tr>
      <w:tr w:rsidR="00376E25" w:rsidRPr="005F1F99" w14:paraId="62F5BBBF" w14:textId="77777777" w:rsidTr="0046159E">
        <w:trPr>
          <w:trHeight w:val="567"/>
        </w:trPr>
        <w:tc>
          <w:tcPr>
            <w:tcW w:w="847" w:type="dxa"/>
            <w:vMerge w:val="restart"/>
            <w:shd w:val="clear" w:color="auto" w:fill="auto"/>
            <w:vAlign w:val="center"/>
          </w:tcPr>
          <w:p w14:paraId="0FF84380" w14:textId="3AC48A66" w:rsidR="00376E25" w:rsidRPr="005F1F99" w:rsidRDefault="00376E25" w:rsidP="006B780D">
            <w:pPr>
              <w:spacing w:after="0"/>
              <w:jc w:val="center"/>
              <w:rPr>
                <w:rFonts w:ascii="Times New Roman" w:hAnsi="Times New Roman"/>
                <w:b/>
                <w:sz w:val="20"/>
                <w:szCs w:val="20"/>
              </w:rPr>
            </w:pPr>
            <w:r w:rsidRPr="005F1F99">
              <w:rPr>
                <w:rFonts w:ascii="Times New Roman" w:hAnsi="Times New Roman"/>
                <w:b/>
                <w:sz w:val="20"/>
                <w:szCs w:val="20"/>
              </w:rPr>
              <w:t>B.6</w:t>
            </w:r>
          </w:p>
        </w:tc>
        <w:tc>
          <w:tcPr>
            <w:tcW w:w="2443" w:type="dxa"/>
            <w:vMerge w:val="restart"/>
            <w:shd w:val="clear" w:color="auto" w:fill="auto"/>
            <w:vAlign w:val="center"/>
          </w:tcPr>
          <w:p w14:paraId="42424A0F" w14:textId="446F7520" w:rsidR="00376E25" w:rsidRPr="009E45BA" w:rsidRDefault="00376E25" w:rsidP="00AC3EE4">
            <w:pPr>
              <w:spacing w:after="0"/>
              <w:rPr>
                <w:rFonts w:ascii="Times New Roman" w:hAnsi="Times New Roman"/>
                <w:bCs/>
                <w:sz w:val="20"/>
                <w:szCs w:val="20"/>
                <w:highlight w:val="lightGray"/>
              </w:rPr>
            </w:pPr>
            <w:r w:rsidRPr="00F12895">
              <w:rPr>
                <w:rFonts w:ascii="Times New Roman" w:hAnsi="Times New Roman"/>
                <w:bCs/>
                <w:sz w:val="20"/>
                <w:szCs w:val="20"/>
              </w:rPr>
              <w:t xml:space="preserve">Klima sistemi montajı </w:t>
            </w:r>
            <w:r w:rsidRPr="009E45BA">
              <w:rPr>
                <w:rFonts w:ascii="Times New Roman" w:hAnsi="Times New Roman"/>
                <w:bCs/>
                <w:sz w:val="20"/>
                <w:szCs w:val="20"/>
              </w:rPr>
              <w:t>yapmak</w:t>
            </w:r>
          </w:p>
        </w:tc>
        <w:tc>
          <w:tcPr>
            <w:tcW w:w="789" w:type="dxa"/>
            <w:tcBorders>
              <w:bottom w:val="single" w:sz="4" w:space="0" w:color="auto"/>
            </w:tcBorders>
            <w:shd w:val="clear" w:color="auto" w:fill="auto"/>
            <w:vAlign w:val="center"/>
          </w:tcPr>
          <w:p w14:paraId="04200303" w14:textId="49F642C5" w:rsidR="00376E25" w:rsidRPr="005F1F99" w:rsidRDefault="00376E25" w:rsidP="006B780D">
            <w:pPr>
              <w:spacing w:after="0" w:line="240" w:lineRule="auto"/>
              <w:ind w:left="-36" w:right="-45"/>
              <w:jc w:val="center"/>
              <w:rPr>
                <w:rFonts w:ascii="Times New Roman" w:hAnsi="Times New Roman"/>
                <w:b/>
                <w:bCs/>
                <w:sz w:val="20"/>
                <w:szCs w:val="20"/>
              </w:rPr>
            </w:pPr>
            <w:r w:rsidRPr="00966748">
              <w:rPr>
                <w:rFonts w:ascii="Times New Roman" w:hAnsi="Times New Roman"/>
                <w:b/>
                <w:bCs/>
                <w:sz w:val="20"/>
                <w:szCs w:val="20"/>
              </w:rPr>
              <w:t>B.</w:t>
            </w:r>
            <w:r w:rsidRPr="005F1F99">
              <w:rPr>
                <w:rFonts w:ascii="Times New Roman" w:hAnsi="Times New Roman"/>
                <w:b/>
                <w:bCs/>
                <w:sz w:val="20"/>
                <w:szCs w:val="20"/>
              </w:rPr>
              <w:t>6.5</w:t>
            </w:r>
          </w:p>
        </w:tc>
        <w:tc>
          <w:tcPr>
            <w:tcW w:w="6364" w:type="dxa"/>
            <w:tcBorders>
              <w:bottom w:val="single" w:sz="4" w:space="0" w:color="auto"/>
            </w:tcBorders>
            <w:shd w:val="clear" w:color="auto" w:fill="auto"/>
            <w:vAlign w:val="center"/>
          </w:tcPr>
          <w:p w14:paraId="5B202A3C" w14:textId="18726C8F" w:rsidR="00376E25" w:rsidRPr="005F1F99" w:rsidRDefault="00376E25" w:rsidP="006B780D">
            <w:pPr>
              <w:pStyle w:val="ListeParagraf"/>
              <w:spacing w:after="0"/>
              <w:ind w:left="0"/>
              <w:rPr>
                <w:rFonts w:ascii="Times New Roman" w:hAnsi="Times New Roman"/>
                <w:sz w:val="20"/>
                <w:szCs w:val="20"/>
              </w:rPr>
            </w:pPr>
            <w:r w:rsidRPr="005B6556">
              <w:rPr>
                <w:rFonts w:ascii="Times New Roman" w:hAnsi="Times New Roman"/>
                <w:sz w:val="20"/>
                <w:szCs w:val="20"/>
              </w:rPr>
              <w:t>Cihazın bağlanacağı sinyalizasyon kablolarını alınan metraja göre keser/hazırlar.</w:t>
            </w:r>
          </w:p>
        </w:tc>
        <w:tc>
          <w:tcPr>
            <w:tcW w:w="4382" w:type="dxa"/>
            <w:vMerge w:val="restart"/>
            <w:shd w:val="clear" w:color="auto" w:fill="auto"/>
          </w:tcPr>
          <w:p w14:paraId="50D138EE" w14:textId="1635E9B7" w:rsidR="00376E25" w:rsidRPr="00F12895" w:rsidRDefault="00376E25" w:rsidP="00726C0E">
            <w:pPr>
              <w:spacing w:after="0" w:line="259" w:lineRule="auto"/>
              <w:rPr>
                <w:rFonts w:ascii="Times New Roman" w:hAnsi="Times New Roman"/>
                <w:sz w:val="20"/>
                <w:szCs w:val="20"/>
              </w:rPr>
            </w:pPr>
          </w:p>
          <w:p w14:paraId="0581E332" w14:textId="77777777" w:rsidR="00376E25" w:rsidRPr="009E45BA" w:rsidRDefault="00376E25" w:rsidP="006B780D">
            <w:pPr>
              <w:spacing w:after="0" w:line="259" w:lineRule="auto"/>
              <w:ind w:left="321" w:hanging="257"/>
              <w:rPr>
                <w:rFonts w:ascii="Times New Roman" w:hAnsi="Times New Roman"/>
                <w:sz w:val="20"/>
                <w:szCs w:val="20"/>
              </w:rPr>
            </w:pPr>
          </w:p>
        </w:tc>
      </w:tr>
      <w:tr w:rsidR="00376E25" w:rsidRPr="005F1F99" w14:paraId="55B527A6" w14:textId="77777777" w:rsidTr="0046159E">
        <w:trPr>
          <w:trHeight w:val="567"/>
        </w:trPr>
        <w:tc>
          <w:tcPr>
            <w:tcW w:w="847" w:type="dxa"/>
            <w:vMerge/>
            <w:shd w:val="clear" w:color="auto" w:fill="auto"/>
            <w:vAlign w:val="center"/>
          </w:tcPr>
          <w:p w14:paraId="08306C47" w14:textId="77777777" w:rsidR="00376E25" w:rsidRPr="005F1F99" w:rsidRDefault="00376E25" w:rsidP="006B780D">
            <w:pPr>
              <w:spacing w:after="0"/>
              <w:jc w:val="center"/>
              <w:rPr>
                <w:rFonts w:ascii="Times New Roman" w:hAnsi="Times New Roman"/>
                <w:b/>
                <w:sz w:val="20"/>
                <w:szCs w:val="20"/>
              </w:rPr>
            </w:pPr>
          </w:p>
        </w:tc>
        <w:tc>
          <w:tcPr>
            <w:tcW w:w="2443" w:type="dxa"/>
            <w:vMerge/>
            <w:shd w:val="clear" w:color="auto" w:fill="auto"/>
            <w:vAlign w:val="center"/>
          </w:tcPr>
          <w:p w14:paraId="44B683C2" w14:textId="77777777" w:rsidR="00376E25" w:rsidRPr="005F1F99" w:rsidRDefault="00376E25" w:rsidP="00AC3EE4">
            <w:pPr>
              <w:spacing w:after="0"/>
              <w:rPr>
                <w:rFonts w:ascii="Times New Roman" w:hAnsi="Times New Roman"/>
                <w:b/>
                <w:sz w:val="20"/>
                <w:szCs w:val="20"/>
                <w:highlight w:val="lightGray"/>
              </w:rPr>
            </w:pPr>
          </w:p>
        </w:tc>
        <w:tc>
          <w:tcPr>
            <w:tcW w:w="789" w:type="dxa"/>
            <w:shd w:val="clear" w:color="auto" w:fill="auto"/>
            <w:vAlign w:val="center"/>
          </w:tcPr>
          <w:p w14:paraId="28E98A83" w14:textId="65AB5A0D" w:rsidR="00376E25" w:rsidRPr="005F1F99" w:rsidRDefault="00376E25" w:rsidP="006B780D">
            <w:pPr>
              <w:spacing w:after="0" w:line="240" w:lineRule="auto"/>
              <w:ind w:left="-30" w:right="-45"/>
              <w:jc w:val="center"/>
              <w:rPr>
                <w:rFonts w:ascii="Times New Roman" w:hAnsi="Times New Roman"/>
                <w:b/>
                <w:bCs/>
                <w:sz w:val="20"/>
                <w:szCs w:val="20"/>
              </w:rPr>
            </w:pPr>
            <w:r w:rsidRPr="005F1F99">
              <w:rPr>
                <w:rFonts w:ascii="Times New Roman" w:hAnsi="Times New Roman"/>
                <w:b/>
                <w:bCs/>
                <w:sz w:val="20"/>
                <w:szCs w:val="20"/>
              </w:rPr>
              <w:t>B.6.6</w:t>
            </w:r>
          </w:p>
        </w:tc>
        <w:tc>
          <w:tcPr>
            <w:tcW w:w="6364" w:type="dxa"/>
            <w:shd w:val="clear" w:color="auto" w:fill="auto"/>
            <w:vAlign w:val="center"/>
          </w:tcPr>
          <w:p w14:paraId="22737FAF" w14:textId="40428C72" w:rsidR="00376E25" w:rsidRPr="005F1F99" w:rsidRDefault="00376E25" w:rsidP="006B780D">
            <w:pPr>
              <w:pStyle w:val="ListeParagraf"/>
              <w:spacing w:after="0"/>
              <w:ind w:left="0"/>
              <w:rPr>
                <w:rFonts w:ascii="Times New Roman" w:hAnsi="Times New Roman"/>
                <w:sz w:val="20"/>
                <w:szCs w:val="20"/>
              </w:rPr>
            </w:pPr>
            <w:r w:rsidRPr="005B6556">
              <w:rPr>
                <w:rFonts w:ascii="Times New Roman" w:hAnsi="Times New Roman"/>
                <w:sz w:val="20"/>
                <w:szCs w:val="20"/>
              </w:rPr>
              <w:t>Kestiği malzemeleri birleştirir ve PVC dekoratif bant ile estetiğe uygun biçimde boydan boya sarar.</w:t>
            </w:r>
          </w:p>
        </w:tc>
        <w:tc>
          <w:tcPr>
            <w:tcW w:w="4382" w:type="dxa"/>
            <w:vMerge/>
            <w:shd w:val="clear" w:color="auto" w:fill="auto"/>
          </w:tcPr>
          <w:p w14:paraId="43F629FA" w14:textId="77777777" w:rsidR="00376E25" w:rsidRPr="005F1F99" w:rsidRDefault="00376E25" w:rsidP="006B780D">
            <w:pPr>
              <w:spacing w:after="0"/>
              <w:rPr>
                <w:rFonts w:ascii="Times New Roman" w:hAnsi="Times New Roman"/>
                <w:sz w:val="20"/>
                <w:szCs w:val="20"/>
              </w:rPr>
            </w:pPr>
          </w:p>
        </w:tc>
      </w:tr>
      <w:tr w:rsidR="00376E25" w:rsidRPr="005F1F99" w14:paraId="6AC338DD" w14:textId="77777777" w:rsidTr="0046159E">
        <w:trPr>
          <w:trHeight w:val="567"/>
        </w:trPr>
        <w:tc>
          <w:tcPr>
            <w:tcW w:w="847" w:type="dxa"/>
            <w:vMerge/>
            <w:shd w:val="clear" w:color="auto" w:fill="auto"/>
            <w:vAlign w:val="center"/>
          </w:tcPr>
          <w:p w14:paraId="21BEDE41" w14:textId="77777777" w:rsidR="00376E25" w:rsidRPr="005F1F99" w:rsidRDefault="00376E25" w:rsidP="006B780D">
            <w:pPr>
              <w:spacing w:after="0"/>
              <w:jc w:val="center"/>
              <w:rPr>
                <w:rFonts w:ascii="Times New Roman" w:hAnsi="Times New Roman"/>
                <w:b/>
                <w:sz w:val="20"/>
                <w:szCs w:val="20"/>
              </w:rPr>
            </w:pPr>
          </w:p>
        </w:tc>
        <w:tc>
          <w:tcPr>
            <w:tcW w:w="2443" w:type="dxa"/>
            <w:vMerge/>
            <w:shd w:val="clear" w:color="auto" w:fill="auto"/>
            <w:vAlign w:val="center"/>
          </w:tcPr>
          <w:p w14:paraId="32611A03" w14:textId="77777777" w:rsidR="00376E25" w:rsidRPr="005F1F99" w:rsidRDefault="00376E25" w:rsidP="00AC3EE4">
            <w:pPr>
              <w:spacing w:after="0"/>
              <w:rPr>
                <w:rFonts w:ascii="Times New Roman" w:hAnsi="Times New Roman"/>
                <w:b/>
                <w:sz w:val="20"/>
                <w:szCs w:val="20"/>
                <w:highlight w:val="lightGray"/>
              </w:rPr>
            </w:pPr>
          </w:p>
        </w:tc>
        <w:tc>
          <w:tcPr>
            <w:tcW w:w="789" w:type="dxa"/>
            <w:shd w:val="clear" w:color="auto" w:fill="auto"/>
            <w:vAlign w:val="center"/>
          </w:tcPr>
          <w:p w14:paraId="522FB9FC" w14:textId="1F279092" w:rsidR="00376E25" w:rsidRPr="005F1F99" w:rsidRDefault="00376E25" w:rsidP="006B780D">
            <w:pPr>
              <w:spacing w:after="0" w:line="240" w:lineRule="auto"/>
              <w:ind w:left="-30" w:right="-45"/>
              <w:jc w:val="center"/>
              <w:rPr>
                <w:rFonts w:ascii="Times New Roman" w:hAnsi="Times New Roman"/>
                <w:b/>
                <w:bCs/>
                <w:sz w:val="20"/>
                <w:szCs w:val="20"/>
              </w:rPr>
            </w:pPr>
            <w:r w:rsidRPr="005F1F99">
              <w:rPr>
                <w:rFonts w:ascii="Times New Roman" w:hAnsi="Times New Roman"/>
                <w:b/>
                <w:bCs/>
                <w:sz w:val="20"/>
                <w:szCs w:val="20"/>
              </w:rPr>
              <w:t>B.6.7</w:t>
            </w:r>
          </w:p>
        </w:tc>
        <w:tc>
          <w:tcPr>
            <w:tcW w:w="6364" w:type="dxa"/>
            <w:shd w:val="clear" w:color="auto" w:fill="auto"/>
            <w:vAlign w:val="center"/>
          </w:tcPr>
          <w:p w14:paraId="0BFECAAC" w14:textId="4AC891D7" w:rsidR="00376E25" w:rsidRPr="005F1F99" w:rsidRDefault="00376E25" w:rsidP="003F19CD">
            <w:pPr>
              <w:pStyle w:val="ListeParagraf"/>
              <w:spacing w:after="0"/>
              <w:ind w:left="0"/>
              <w:rPr>
                <w:rFonts w:ascii="Times New Roman" w:hAnsi="Times New Roman"/>
                <w:sz w:val="20"/>
                <w:szCs w:val="20"/>
              </w:rPr>
            </w:pPr>
            <w:r w:rsidRPr="005B6556">
              <w:rPr>
                <w:rFonts w:ascii="Times New Roman" w:hAnsi="Times New Roman"/>
                <w:sz w:val="20"/>
                <w:szCs w:val="20"/>
              </w:rPr>
              <w:t xml:space="preserve">Hazırlanmış tesisatı, geçiş nokta veya noktalarından geçirerek, iç ve dış üniteye uygun açı ve çapta </w:t>
            </w:r>
            <w:proofErr w:type="spellStart"/>
            <w:r w:rsidRPr="005B6556">
              <w:rPr>
                <w:rFonts w:ascii="Times New Roman" w:hAnsi="Times New Roman"/>
                <w:sz w:val="20"/>
                <w:szCs w:val="20"/>
              </w:rPr>
              <w:t>havşa</w:t>
            </w:r>
            <w:proofErr w:type="spellEnd"/>
            <w:r w:rsidRPr="005B6556">
              <w:rPr>
                <w:rFonts w:ascii="Times New Roman" w:hAnsi="Times New Roman"/>
                <w:sz w:val="20"/>
                <w:szCs w:val="20"/>
              </w:rPr>
              <w:t xml:space="preserve"> açar</w:t>
            </w:r>
            <w:r w:rsidR="003F19CD">
              <w:rPr>
                <w:rFonts w:ascii="Times New Roman" w:hAnsi="Times New Roman"/>
                <w:sz w:val="20"/>
                <w:szCs w:val="20"/>
              </w:rPr>
              <w:t>ak</w:t>
            </w:r>
            <w:r w:rsidRPr="005B6556">
              <w:rPr>
                <w:rFonts w:ascii="Times New Roman" w:hAnsi="Times New Roman"/>
                <w:sz w:val="20"/>
                <w:szCs w:val="20"/>
              </w:rPr>
              <w:t xml:space="preserve"> uygun sıkma </w:t>
            </w:r>
            <w:proofErr w:type="spellStart"/>
            <w:r w:rsidRPr="005B6556">
              <w:rPr>
                <w:rFonts w:ascii="Times New Roman" w:hAnsi="Times New Roman"/>
                <w:sz w:val="20"/>
                <w:szCs w:val="20"/>
              </w:rPr>
              <w:t>torkunda</w:t>
            </w:r>
            <w:proofErr w:type="spellEnd"/>
            <w:r w:rsidRPr="005B6556">
              <w:rPr>
                <w:rFonts w:ascii="Times New Roman" w:hAnsi="Times New Roman"/>
                <w:sz w:val="20"/>
                <w:szCs w:val="20"/>
              </w:rPr>
              <w:t xml:space="preserve"> rekor bağlantısını yapar.</w:t>
            </w:r>
          </w:p>
        </w:tc>
        <w:tc>
          <w:tcPr>
            <w:tcW w:w="4382" w:type="dxa"/>
            <w:vMerge/>
            <w:shd w:val="clear" w:color="auto" w:fill="auto"/>
          </w:tcPr>
          <w:p w14:paraId="48B1DEF5" w14:textId="77777777" w:rsidR="00376E25" w:rsidRPr="005F1F99" w:rsidRDefault="00376E25" w:rsidP="006B780D">
            <w:pPr>
              <w:spacing w:after="0"/>
              <w:rPr>
                <w:rFonts w:ascii="Times New Roman" w:hAnsi="Times New Roman"/>
                <w:sz w:val="20"/>
                <w:szCs w:val="20"/>
              </w:rPr>
            </w:pPr>
          </w:p>
        </w:tc>
      </w:tr>
      <w:tr w:rsidR="00376E25" w:rsidRPr="005F1F99" w14:paraId="4EDB2782" w14:textId="77777777" w:rsidTr="0046159E">
        <w:trPr>
          <w:trHeight w:val="567"/>
        </w:trPr>
        <w:tc>
          <w:tcPr>
            <w:tcW w:w="847" w:type="dxa"/>
            <w:vMerge/>
            <w:shd w:val="clear" w:color="auto" w:fill="auto"/>
            <w:vAlign w:val="center"/>
          </w:tcPr>
          <w:p w14:paraId="5E696AA6" w14:textId="77777777" w:rsidR="00376E25" w:rsidRPr="005F1F99" w:rsidRDefault="00376E25" w:rsidP="006B780D">
            <w:pPr>
              <w:spacing w:after="0"/>
              <w:jc w:val="center"/>
              <w:rPr>
                <w:rFonts w:ascii="Times New Roman" w:hAnsi="Times New Roman"/>
                <w:b/>
                <w:sz w:val="20"/>
                <w:szCs w:val="20"/>
              </w:rPr>
            </w:pPr>
          </w:p>
        </w:tc>
        <w:tc>
          <w:tcPr>
            <w:tcW w:w="2443" w:type="dxa"/>
            <w:vMerge/>
            <w:shd w:val="clear" w:color="auto" w:fill="auto"/>
            <w:vAlign w:val="center"/>
          </w:tcPr>
          <w:p w14:paraId="0D2D3F85" w14:textId="77777777" w:rsidR="00376E25" w:rsidRPr="005F1F99" w:rsidRDefault="00376E25" w:rsidP="00AC3EE4">
            <w:pPr>
              <w:spacing w:after="0"/>
              <w:rPr>
                <w:rFonts w:ascii="Times New Roman" w:hAnsi="Times New Roman"/>
                <w:b/>
                <w:sz w:val="20"/>
                <w:szCs w:val="20"/>
                <w:highlight w:val="lightGray"/>
              </w:rPr>
            </w:pPr>
          </w:p>
        </w:tc>
        <w:tc>
          <w:tcPr>
            <w:tcW w:w="789" w:type="dxa"/>
            <w:shd w:val="clear" w:color="auto" w:fill="auto"/>
            <w:vAlign w:val="center"/>
          </w:tcPr>
          <w:p w14:paraId="1BEA834C" w14:textId="354A5F24" w:rsidR="00376E25" w:rsidRPr="005F1F99" w:rsidRDefault="00376E25" w:rsidP="006B780D">
            <w:pPr>
              <w:spacing w:after="0" w:line="240" w:lineRule="auto"/>
              <w:ind w:left="-30" w:right="-45"/>
              <w:jc w:val="center"/>
              <w:rPr>
                <w:rFonts w:ascii="Times New Roman" w:hAnsi="Times New Roman"/>
                <w:b/>
                <w:bCs/>
                <w:sz w:val="20"/>
                <w:szCs w:val="20"/>
              </w:rPr>
            </w:pPr>
            <w:r w:rsidRPr="005F1F99">
              <w:rPr>
                <w:rFonts w:ascii="Times New Roman" w:hAnsi="Times New Roman"/>
                <w:b/>
                <w:bCs/>
                <w:sz w:val="20"/>
                <w:szCs w:val="20"/>
              </w:rPr>
              <w:t>B.6.8</w:t>
            </w:r>
          </w:p>
        </w:tc>
        <w:tc>
          <w:tcPr>
            <w:tcW w:w="6364" w:type="dxa"/>
            <w:shd w:val="clear" w:color="auto" w:fill="auto"/>
            <w:vAlign w:val="center"/>
          </w:tcPr>
          <w:p w14:paraId="0EBBB402" w14:textId="642BE514" w:rsidR="00376E25" w:rsidRPr="005F1F99" w:rsidRDefault="00376E25" w:rsidP="006B780D">
            <w:pPr>
              <w:pStyle w:val="ListeParagraf"/>
              <w:spacing w:after="0"/>
              <w:ind w:left="0"/>
              <w:rPr>
                <w:rFonts w:ascii="Times New Roman" w:hAnsi="Times New Roman"/>
                <w:sz w:val="20"/>
                <w:szCs w:val="20"/>
              </w:rPr>
            </w:pPr>
            <w:r w:rsidRPr="005B6556">
              <w:rPr>
                <w:rFonts w:ascii="Times New Roman" w:hAnsi="Times New Roman"/>
                <w:sz w:val="20"/>
                <w:szCs w:val="20"/>
              </w:rPr>
              <w:t>Elektrik ve sinyalizasyon kablolarını iç ve dış üniteye, bağlantı şemasındaki sıraya göre bağlar.</w:t>
            </w:r>
          </w:p>
        </w:tc>
        <w:tc>
          <w:tcPr>
            <w:tcW w:w="4382" w:type="dxa"/>
            <w:vMerge/>
            <w:shd w:val="clear" w:color="auto" w:fill="auto"/>
          </w:tcPr>
          <w:p w14:paraId="51F56972" w14:textId="77777777" w:rsidR="00376E25" w:rsidRPr="005F1F99" w:rsidRDefault="00376E25" w:rsidP="006B780D">
            <w:pPr>
              <w:spacing w:after="0"/>
              <w:rPr>
                <w:rFonts w:ascii="Times New Roman" w:hAnsi="Times New Roman"/>
                <w:sz w:val="20"/>
                <w:szCs w:val="20"/>
              </w:rPr>
            </w:pPr>
          </w:p>
        </w:tc>
      </w:tr>
      <w:tr w:rsidR="00376E25" w:rsidRPr="005F1F99" w14:paraId="4146BA4A" w14:textId="77777777" w:rsidTr="00376E25">
        <w:trPr>
          <w:trHeight w:val="567"/>
        </w:trPr>
        <w:tc>
          <w:tcPr>
            <w:tcW w:w="847" w:type="dxa"/>
            <w:vMerge/>
            <w:shd w:val="clear" w:color="auto" w:fill="auto"/>
            <w:vAlign w:val="center"/>
          </w:tcPr>
          <w:p w14:paraId="4887920C" w14:textId="77777777" w:rsidR="00376E25" w:rsidRPr="005F1F99" w:rsidRDefault="00376E25" w:rsidP="006B780D">
            <w:pPr>
              <w:spacing w:after="0"/>
              <w:jc w:val="center"/>
              <w:rPr>
                <w:rFonts w:ascii="Times New Roman" w:hAnsi="Times New Roman"/>
                <w:b/>
                <w:sz w:val="20"/>
                <w:szCs w:val="20"/>
              </w:rPr>
            </w:pPr>
          </w:p>
        </w:tc>
        <w:tc>
          <w:tcPr>
            <w:tcW w:w="2443" w:type="dxa"/>
            <w:vMerge/>
            <w:shd w:val="clear" w:color="auto" w:fill="auto"/>
            <w:vAlign w:val="center"/>
          </w:tcPr>
          <w:p w14:paraId="13FABED0" w14:textId="77777777" w:rsidR="00376E25" w:rsidRPr="005F1F99" w:rsidRDefault="00376E25" w:rsidP="00AC3EE4">
            <w:pPr>
              <w:spacing w:after="0"/>
              <w:rPr>
                <w:rFonts w:ascii="Times New Roman" w:hAnsi="Times New Roman"/>
                <w:b/>
                <w:sz w:val="20"/>
                <w:szCs w:val="20"/>
                <w:highlight w:val="lightGray"/>
              </w:rPr>
            </w:pPr>
          </w:p>
        </w:tc>
        <w:tc>
          <w:tcPr>
            <w:tcW w:w="789" w:type="dxa"/>
            <w:shd w:val="clear" w:color="auto" w:fill="auto"/>
            <w:vAlign w:val="center"/>
          </w:tcPr>
          <w:p w14:paraId="1576ECFC" w14:textId="464CE8E3" w:rsidR="00376E25" w:rsidRPr="005F1F99" w:rsidRDefault="00376E25" w:rsidP="006B780D">
            <w:pPr>
              <w:spacing w:after="0" w:line="240" w:lineRule="auto"/>
              <w:ind w:left="-30" w:right="-45"/>
              <w:jc w:val="center"/>
              <w:rPr>
                <w:rFonts w:ascii="Times New Roman" w:hAnsi="Times New Roman"/>
                <w:b/>
                <w:bCs/>
                <w:sz w:val="20"/>
                <w:szCs w:val="20"/>
              </w:rPr>
            </w:pPr>
            <w:r w:rsidRPr="005F1F99">
              <w:rPr>
                <w:rFonts w:ascii="Times New Roman" w:hAnsi="Times New Roman"/>
                <w:b/>
                <w:bCs/>
                <w:sz w:val="20"/>
                <w:szCs w:val="20"/>
              </w:rPr>
              <w:t>B.6.9</w:t>
            </w:r>
          </w:p>
        </w:tc>
        <w:tc>
          <w:tcPr>
            <w:tcW w:w="6364" w:type="dxa"/>
            <w:shd w:val="clear" w:color="auto" w:fill="auto"/>
            <w:vAlign w:val="center"/>
          </w:tcPr>
          <w:p w14:paraId="0E6E3499" w14:textId="325062E0" w:rsidR="00376E25" w:rsidRPr="005F1F99" w:rsidRDefault="00376E25" w:rsidP="006B780D">
            <w:pPr>
              <w:pStyle w:val="ListeParagraf"/>
              <w:spacing w:after="0"/>
              <w:ind w:left="0"/>
              <w:rPr>
                <w:rFonts w:ascii="Times New Roman" w:hAnsi="Times New Roman"/>
                <w:sz w:val="20"/>
                <w:szCs w:val="20"/>
              </w:rPr>
            </w:pPr>
            <w:r w:rsidRPr="005B6556">
              <w:rPr>
                <w:rFonts w:ascii="Times New Roman" w:hAnsi="Times New Roman"/>
                <w:sz w:val="20"/>
                <w:szCs w:val="20"/>
              </w:rPr>
              <w:t>Drenaj hortumunu cihaz şekline, eğimine ve bağlanacağı gider hattına yetecek uzunlukta keserek gidere çeker.</w:t>
            </w:r>
          </w:p>
        </w:tc>
        <w:tc>
          <w:tcPr>
            <w:tcW w:w="4382" w:type="dxa"/>
            <w:vMerge/>
            <w:shd w:val="clear" w:color="auto" w:fill="auto"/>
          </w:tcPr>
          <w:p w14:paraId="34E49C23" w14:textId="77777777" w:rsidR="00376E25" w:rsidRPr="005F1F99" w:rsidRDefault="00376E25" w:rsidP="006B780D">
            <w:pPr>
              <w:spacing w:after="0"/>
              <w:rPr>
                <w:rFonts w:ascii="Times New Roman" w:hAnsi="Times New Roman"/>
                <w:sz w:val="20"/>
                <w:szCs w:val="20"/>
              </w:rPr>
            </w:pPr>
          </w:p>
        </w:tc>
      </w:tr>
      <w:tr w:rsidR="00376E25" w:rsidRPr="005F1F99" w14:paraId="5216C048" w14:textId="77777777" w:rsidTr="00376E25">
        <w:trPr>
          <w:trHeight w:val="567"/>
        </w:trPr>
        <w:tc>
          <w:tcPr>
            <w:tcW w:w="847" w:type="dxa"/>
            <w:vMerge w:val="restart"/>
            <w:shd w:val="clear" w:color="auto" w:fill="auto"/>
            <w:vAlign w:val="center"/>
          </w:tcPr>
          <w:p w14:paraId="58976CBA" w14:textId="20C2EC8B" w:rsidR="00376E25" w:rsidRPr="005F1F99" w:rsidRDefault="00376E25" w:rsidP="00376E25">
            <w:pPr>
              <w:spacing w:after="0"/>
              <w:jc w:val="center"/>
              <w:rPr>
                <w:rFonts w:ascii="Times New Roman" w:hAnsi="Times New Roman"/>
                <w:b/>
                <w:sz w:val="20"/>
                <w:szCs w:val="20"/>
              </w:rPr>
            </w:pPr>
            <w:r w:rsidRPr="005F1F99">
              <w:rPr>
                <w:rFonts w:ascii="Times New Roman" w:hAnsi="Times New Roman"/>
                <w:b/>
                <w:sz w:val="20"/>
                <w:szCs w:val="20"/>
              </w:rPr>
              <w:t>B.7</w:t>
            </w:r>
          </w:p>
        </w:tc>
        <w:tc>
          <w:tcPr>
            <w:tcW w:w="2443" w:type="dxa"/>
            <w:vMerge w:val="restart"/>
            <w:shd w:val="clear" w:color="auto" w:fill="auto"/>
            <w:vAlign w:val="center"/>
          </w:tcPr>
          <w:p w14:paraId="4432FEED" w14:textId="70F95E7E" w:rsidR="00376E25" w:rsidRPr="009E45BA" w:rsidRDefault="00376E25" w:rsidP="00AC3EE4">
            <w:pPr>
              <w:spacing w:after="0"/>
              <w:rPr>
                <w:rFonts w:ascii="Times New Roman" w:hAnsi="Times New Roman"/>
                <w:b/>
                <w:sz w:val="20"/>
                <w:szCs w:val="20"/>
                <w:highlight w:val="lightGray"/>
              </w:rPr>
            </w:pPr>
            <w:r w:rsidRPr="00F12895">
              <w:rPr>
                <w:rFonts w:ascii="Times New Roman" w:hAnsi="Times New Roman"/>
                <w:bCs/>
                <w:sz w:val="20"/>
                <w:szCs w:val="20"/>
              </w:rPr>
              <w:t>Klima sisteminde kaçak tespiti yapmak</w:t>
            </w:r>
          </w:p>
        </w:tc>
        <w:tc>
          <w:tcPr>
            <w:tcW w:w="789" w:type="dxa"/>
            <w:shd w:val="clear" w:color="auto" w:fill="auto"/>
            <w:vAlign w:val="center"/>
          </w:tcPr>
          <w:p w14:paraId="736A9E64" w14:textId="29AB0B59" w:rsidR="00376E25" w:rsidRPr="005F1F99" w:rsidRDefault="00376E25" w:rsidP="00376E25">
            <w:pPr>
              <w:spacing w:after="0" w:line="240" w:lineRule="auto"/>
              <w:ind w:left="-30" w:right="-45"/>
              <w:jc w:val="center"/>
              <w:rPr>
                <w:rFonts w:ascii="Times New Roman" w:hAnsi="Times New Roman"/>
                <w:b/>
                <w:bCs/>
                <w:sz w:val="20"/>
                <w:szCs w:val="20"/>
              </w:rPr>
            </w:pPr>
            <w:r w:rsidRPr="00966748">
              <w:rPr>
                <w:rFonts w:ascii="Times New Roman" w:hAnsi="Times New Roman"/>
                <w:b/>
                <w:bCs/>
                <w:sz w:val="20"/>
                <w:szCs w:val="20"/>
              </w:rPr>
              <w:t>B.7.1</w:t>
            </w:r>
          </w:p>
        </w:tc>
        <w:tc>
          <w:tcPr>
            <w:tcW w:w="6364" w:type="dxa"/>
            <w:shd w:val="clear" w:color="auto" w:fill="auto"/>
            <w:vAlign w:val="center"/>
          </w:tcPr>
          <w:p w14:paraId="5C4B496E" w14:textId="21DF2DAD" w:rsidR="00376E25" w:rsidRPr="005B6556" w:rsidRDefault="00376E25" w:rsidP="00376E25">
            <w:pPr>
              <w:pStyle w:val="ListeParagraf"/>
              <w:spacing w:after="0"/>
              <w:ind w:left="0"/>
              <w:rPr>
                <w:rFonts w:ascii="Times New Roman" w:hAnsi="Times New Roman"/>
                <w:sz w:val="20"/>
                <w:szCs w:val="20"/>
              </w:rPr>
            </w:pPr>
            <w:r w:rsidRPr="005B6556">
              <w:rPr>
                <w:rFonts w:ascii="Times New Roman" w:hAnsi="Times New Roman"/>
                <w:sz w:val="20"/>
                <w:szCs w:val="20"/>
              </w:rPr>
              <w:t>Yüksek basınçta (basınç kapasitesini dikkate alarak) azot gazıyla kaçak testi yapar.</w:t>
            </w:r>
          </w:p>
        </w:tc>
        <w:tc>
          <w:tcPr>
            <w:tcW w:w="4382" w:type="dxa"/>
            <w:vMerge/>
            <w:shd w:val="clear" w:color="auto" w:fill="auto"/>
          </w:tcPr>
          <w:p w14:paraId="4F4CD867" w14:textId="77777777" w:rsidR="00376E25" w:rsidRPr="005F1F99" w:rsidRDefault="00376E25" w:rsidP="00376E25">
            <w:pPr>
              <w:spacing w:after="0"/>
              <w:rPr>
                <w:rFonts w:ascii="Times New Roman" w:hAnsi="Times New Roman"/>
                <w:sz w:val="20"/>
                <w:szCs w:val="20"/>
              </w:rPr>
            </w:pPr>
          </w:p>
        </w:tc>
      </w:tr>
      <w:tr w:rsidR="00376E25" w:rsidRPr="005F1F99" w14:paraId="18BB0500" w14:textId="77777777" w:rsidTr="00376E25">
        <w:trPr>
          <w:trHeight w:val="567"/>
        </w:trPr>
        <w:tc>
          <w:tcPr>
            <w:tcW w:w="847" w:type="dxa"/>
            <w:vMerge/>
            <w:shd w:val="clear" w:color="auto" w:fill="auto"/>
            <w:vAlign w:val="center"/>
          </w:tcPr>
          <w:p w14:paraId="5A970F85" w14:textId="77777777" w:rsidR="00376E25" w:rsidRPr="005F1F99" w:rsidRDefault="00376E25" w:rsidP="00376E25">
            <w:pPr>
              <w:spacing w:after="0"/>
              <w:jc w:val="center"/>
              <w:rPr>
                <w:rFonts w:ascii="Times New Roman" w:hAnsi="Times New Roman"/>
                <w:b/>
                <w:sz w:val="20"/>
                <w:szCs w:val="20"/>
              </w:rPr>
            </w:pPr>
          </w:p>
        </w:tc>
        <w:tc>
          <w:tcPr>
            <w:tcW w:w="2443" w:type="dxa"/>
            <w:vMerge/>
            <w:shd w:val="clear" w:color="auto" w:fill="auto"/>
            <w:vAlign w:val="center"/>
          </w:tcPr>
          <w:p w14:paraId="703B37C9" w14:textId="77777777" w:rsidR="00376E25" w:rsidRPr="005F1F99" w:rsidRDefault="00376E25" w:rsidP="00AC3EE4">
            <w:pPr>
              <w:spacing w:after="0"/>
              <w:rPr>
                <w:rFonts w:ascii="Times New Roman" w:hAnsi="Times New Roman"/>
                <w:b/>
                <w:sz w:val="20"/>
                <w:szCs w:val="20"/>
                <w:highlight w:val="lightGray"/>
              </w:rPr>
            </w:pPr>
          </w:p>
        </w:tc>
        <w:tc>
          <w:tcPr>
            <w:tcW w:w="789" w:type="dxa"/>
            <w:shd w:val="clear" w:color="auto" w:fill="auto"/>
            <w:vAlign w:val="center"/>
          </w:tcPr>
          <w:p w14:paraId="2AD7FC07" w14:textId="09E7FF3F" w:rsidR="00376E25" w:rsidRPr="005F1F99" w:rsidRDefault="00376E25" w:rsidP="00376E25">
            <w:pPr>
              <w:spacing w:after="0" w:line="240" w:lineRule="auto"/>
              <w:ind w:left="-30" w:right="-45"/>
              <w:jc w:val="center"/>
              <w:rPr>
                <w:rFonts w:ascii="Times New Roman" w:hAnsi="Times New Roman"/>
                <w:b/>
                <w:bCs/>
                <w:sz w:val="20"/>
                <w:szCs w:val="20"/>
              </w:rPr>
            </w:pPr>
            <w:r w:rsidRPr="005F1F99">
              <w:rPr>
                <w:rFonts w:ascii="Times New Roman" w:hAnsi="Times New Roman"/>
                <w:b/>
                <w:bCs/>
                <w:sz w:val="20"/>
                <w:szCs w:val="20"/>
              </w:rPr>
              <w:t>B.7.2</w:t>
            </w:r>
          </w:p>
        </w:tc>
        <w:tc>
          <w:tcPr>
            <w:tcW w:w="6364" w:type="dxa"/>
            <w:shd w:val="clear" w:color="auto" w:fill="auto"/>
            <w:vAlign w:val="center"/>
          </w:tcPr>
          <w:p w14:paraId="3AEC627F" w14:textId="2437CC9C" w:rsidR="00376E25" w:rsidRPr="005B6556" w:rsidRDefault="00376E25" w:rsidP="00376E25">
            <w:pPr>
              <w:pStyle w:val="ListeParagraf"/>
              <w:spacing w:after="0"/>
              <w:ind w:left="0"/>
              <w:rPr>
                <w:rFonts w:ascii="Times New Roman" w:hAnsi="Times New Roman"/>
                <w:sz w:val="20"/>
                <w:szCs w:val="20"/>
              </w:rPr>
            </w:pPr>
            <w:r w:rsidRPr="005B6556">
              <w:rPr>
                <w:rFonts w:ascii="Times New Roman" w:hAnsi="Times New Roman"/>
                <w:sz w:val="20"/>
                <w:szCs w:val="20"/>
              </w:rPr>
              <w:t>Sisteme vakum pompası bağlayarak manometre ile kaçak tespiti yapar.</w:t>
            </w:r>
          </w:p>
        </w:tc>
        <w:tc>
          <w:tcPr>
            <w:tcW w:w="4382" w:type="dxa"/>
            <w:vMerge/>
            <w:shd w:val="clear" w:color="auto" w:fill="auto"/>
          </w:tcPr>
          <w:p w14:paraId="198B86B1" w14:textId="77777777" w:rsidR="00376E25" w:rsidRPr="005F1F99" w:rsidRDefault="00376E25" w:rsidP="00376E25">
            <w:pPr>
              <w:spacing w:after="0"/>
              <w:rPr>
                <w:rFonts w:ascii="Times New Roman" w:hAnsi="Times New Roman"/>
                <w:sz w:val="20"/>
                <w:szCs w:val="20"/>
              </w:rPr>
            </w:pPr>
          </w:p>
        </w:tc>
      </w:tr>
      <w:tr w:rsidR="00376E25" w:rsidRPr="005F1F99" w14:paraId="24E61B7D" w14:textId="77777777" w:rsidTr="00376E25">
        <w:trPr>
          <w:trHeight w:val="567"/>
        </w:trPr>
        <w:tc>
          <w:tcPr>
            <w:tcW w:w="847" w:type="dxa"/>
            <w:vMerge/>
            <w:shd w:val="clear" w:color="auto" w:fill="auto"/>
            <w:vAlign w:val="center"/>
          </w:tcPr>
          <w:p w14:paraId="3E9B0038" w14:textId="77777777" w:rsidR="00376E25" w:rsidRPr="005F1F99" w:rsidRDefault="00376E25" w:rsidP="00376E25">
            <w:pPr>
              <w:spacing w:after="0"/>
              <w:jc w:val="center"/>
              <w:rPr>
                <w:rFonts w:ascii="Times New Roman" w:hAnsi="Times New Roman"/>
                <w:b/>
                <w:sz w:val="20"/>
                <w:szCs w:val="20"/>
              </w:rPr>
            </w:pPr>
          </w:p>
        </w:tc>
        <w:tc>
          <w:tcPr>
            <w:tcW w:w="2443" w:type="dxa"/>
            <w:vMerge/>
            <w:shd w:val="clear" w:color="auto" w:fill="auto"/>
            <w:vAlign w:val="center"/>
          </w:tcPr>
          <w:p w14:paraId="5B64295A" w14:textId="77777777" w:rsidR="00376E25" w:rsidRPr="005F1F99" w:rsidRDefault="00376E25" w:rsidP="00AC3EE4">
            <w:pPr>
              <w:spacing w:after="0"/>
              <w:rPr>
                <w:rFonts w:ascii="Times New Roman" w:hAnsi="Times New Roman"/>
                <w:b/>
                <w:sz w:val="20"/>
                <w:szCs w:val="20"/>
                <w:highlight w:val="lightGray"/>
              </w:rPr>
            </w:pPr>
          </w:p>
        </w:tc>
        <w:tc>
          <w:tcPr>
            <w:tcW w:w="789" w:type="dxa"/>
            <w:shd w:val="clear" w:color="auto" w:fill="auto"/>
            <w:vAlign w:val="center"/>
          </w:tcPr>
          <w:p w14:paraId="2C9346B3" w14:textId="0BB14368" w:rsidR="00376E25" w:rsidRPr="005F1F99" w:rsidRDefault="00376E25" w:rsidP="00376E25">
            <w:pPr>
              <w:spacing w:after="0" w:line="240" w:lineRule="auto"/>
              <w:ind w:left="-30" w:right="-45"/>
              <w:jc w:val="center"/>
              <w:rPr>
                <w:rFonts w:ascii="Times New Roman" w:hAnsi="Times New Roman"/>
                <w:b/>
                <w:bCs/>
                <w:sz w:val="20"/>
                <w:szCs w:val="20"/>
              </w:rPr>
            </w:pPr>
            <w:r w:rsidRPr="005F1F99">
              <w:rPr>
                <w:rFonts w:ascii="Times New Roman" w:hAnsi="Times New Roman"/>
                <w:b/>
                <w:bCs/>
                <w:sz w:val="20"/>
                <w:szCs w:val="20"/>
              </w:rPr>
              <w:t>B.7.3</w:t>
            </w:r>
          </w:p>
        </w:tc>
        <w:tc>
          <w:tcPr>
            <w:tcW w:w="6364" w:type="dxa"/>
            <w:shd w:val="clear" w:color="auto" w:fill="auto"/>
            <w:vAlign w:val="center"/>
          </w:tcPr>
          <w:p w14:paraId="290C152C" w14:textId="2A73B23E" w:rsidR="00376E25" w:rsidRPr="005B6556" w:rsidRDefault="00376E25" w:rsidP="00376E25">
            <w:pPr>
              <w:pStyle w:val="ListeParagraf"/>
              <w:spacing w:after="0"/>
              <w:ind w:left="0"/>
              <w:rPr>
                <w:rFonts w:ascii="Times New Roman" w:hAnsi="Times New Roman"/>
                <w:sz w:val="20"/>
                <w:szCs w:val="20"/>
              </w:rPr>
            </w:pPr>
            <w:r w:rsidRPr="005B6556">
              <w:rPr>
                <w:rFonts w:ascii="Times New Roman" w:hAnsi="Times New Roman"/>
                <w:sz w:val="20"/>
                <w:szCs w:val="20"/>
              </w:rPr>
              <w:t>Yetkisi dahilinde olan kaçaklara müdahale eder.</w:t>
            </w:r>
          </w:p>
        </w:tc>
        <w:tc>
          <w:tcPr>
            <w:tcW w:w="4382" w:type="dxa"/>
            <w:vMerge/>
            <w:shd w:val="clear" w:color="auto" w:fill="auto"/>
          </w:tcPr>
          <w:p w14:paraId="4F951226" w14:textId="77777777" w:rsidR="00376E25" w:rsidRPr="005F1F99" w:rsidRDefault="00376E25" w:rsidP="00376E25">
            <w:pPr>
              <w:spacing w:after="0"/>
              <w:rPr>
                <w:rFonts w:ascii="Times New Roman" w:hAnsi="Times New Roman"/>
                <w:sz w:val="20"/>
                <w:szCs w:val="20"/>
              </w:rPr>
            </w:pPr>
          </w:p>
        </w:tc>
      </w:tr>
      <w:tr w:rsidR="00376E25" w:rsidRPr="005F1F99" w14:paraId="35BD6A12" w14:textId="77777777" w:rsidTr="00376E25">
        <w:trPr>
          <w:trHeight w:val="567"/>
        </w:trPr>
        <w:tc>
          <w:tcPr>
            <w:tcW w:w="847" w:type="dxa"/>
            <w:vMerge/>
            <w:shd w:val="clear" w:color="auto" w:fill="auto"/>
            <w:vAlign w:val="center"/>
          </w:tcPr>
          <w:p w14:paraId="726516EA" w14:textId="77777777" w:rsidR="00376E25" w:rsidRPr="005F1F99" w:rsidRDefault="00376E25" w:rsidP="00376E25">
            <w:pPr>
              <w:spacing w:after="0"/>
              <w:jc w:val="center"/>
              <w:rPr>
                <w:rFonts w:ascii="Times New Roman" w:hAnsi="Times New Roman"/>
                <w:b/>
                <w:sz w:val="20"/>
                <w:szCs w:val="20"/>
              </w:rPr>
            </w:pPr>
          </w:p>
        </w:tc>
        <w:tc>
          <w:tcPr>
            <w:tcW w:w="2443" w:type="dxa"/>
            <w:vMerge/>
            <w:shd w:val="clear" w:color="auto" w:fill="auto"/>
            <w:vAlign w:val="center"/>
          </w:tcPr>
          <w:p w14:paraId="2B2D09BE" w14:textId="77777777" w:rsidR="00376E25" w:rsidRPr="005F1F99" w:rsidRDefault="00376E25" w:rsidP="00AC3EE4">
            <w:pPr>
              <w:spacing w:after="0"/>
              <w:rPr>
                <w:rFonts w:ascii="Times New Roman" w:hAnsi="Times New Roman"/>
                <w:b/>
                <w:sz w:val="20"/>
                <w:szCs w:val="20"/>
                <w:highlight w:val="lightGray"/>
              </w:rPr>
            </w:pPr>
          </w:p>
        </w:tc>
        <w:tc>
          <w:tcPr>
            <w:tcW w:w="789" w:type="dxa"/>
            <w:shd w:val="clear" w:color="auto" w:fill="auto"/>
            <w:vAlign w:val="center"/>
          </w:tcPr>
          <w:p w14:paraId="79DB85E0" w14:textId="3389B69C" w:rsidR="00376E25" w:rsidRPr="005F1F99" w:rsidRDefault="00376E25" w:rsidP="00376E25">
            <w:pPr>
              <w:spacing w:after="0" w:line="240" w:lineRule="auto"/>
              <w:ind w:left="-30" w:right="-45"/>
              <w:jc w:val="center"/>
              <w:rPr>
                <w:rFonts w:ascii="Times New Roman" w:hAnsi="Times New Roman"/>
                <w:b/>
                <w:bCs/>
                <w:sz w:val="20"/>
                <w:szCs w:val="20"/>
              </w:rPr>
            </w:pPr>
            <w:r w:rsidRPr="005F1F99">
              <w:rPr>
                <w:rFonts w:ascii="Times New Roman" w:hAnsi="Times New Roman"/>
                <w:b/>
                <w:bCs/>
                <w:sz w:val="20"/>
                <w:szCs w:val="20"/>
              </w:rPr>
              <w:t>B.7.4</w:t>
            </w:r>
          </w:p>
        </w:tc>
        <w:tc>
          <w:tcPr>
            <w:tcW w:w="6364" w:type="dxa"/>
            <w:shd w:val="clear" w:color="auto" w:fill="auto"/>
            <w:vAlign w:val="center"/>
          </w:tcPr>
          <w:p w14:paraId="75ABE9FE" w14:textId="452F6074" w:rsidR="00376E25" w:rsidRPr="005B6556" w:rsidRDefault="00376E25" w:rsidP="00376E25">
            <w:pPr>
              <w:pStyle w:val="ListeParagraf"/>
              <w:spacing w:after="0"/>
              <w:ind w:left="0"/>
              <w:rPr>
                <w:rFonts w:ascii="Times New Roman" w:hAnsi="Times New Roman"/>
                <w:sz w:val="20"/>
                <w:szCs w:val="20"/>
              </w:rPr>
            </w:pPr>
            <w:r w:rsidRPr="005B6556">
              <w:rPr>
                <w:rFonts w:ascii="Times New Roman" w:hAnsi="Times New Roman"/>
                <w:sz w:val="20"/>
                <w:szCs w:val="20"/>
              </w:rPr>
              <w:t>Ürün kaynaklı kaçakları ilgili tutanak ve forma kaydederek bir nüshasını müşteriye verir.</w:t>
            </w:r>
          </w:p>
        </w:tc>
        <w:tc>
          <w:tcPr>
            <w:tcW w:w="4382" w:type="dxa"/>
            <w:vMerge/>
            <w:shd w:val="clear" w:color="auto" w:fill="auto"/>
          </w:tcPr>
          <w:p w14:paraId="5F3CACC8" w14:textId="77777777" w:rsidR="00376E25" w:rsidRPr="005F1F99" w:rsidRDefault="00376E25" w:rsidP="00376E25">
            <w:pPr>
              <w:spacing w:after="0"/>
              <w:rPr>
                <w:rFonts w:ascii="Times New Roman" w:hAnsi="Times New Roman"/>
                <w:sz w:val="20"/>
                <w:szCs w:val="20"/>
              </w:rPr>
            </w:pPr>
          </w:p>
        </w:tc>
      </w:tr>
      <w:tr w:rsidR="00376E25" w:rsidRPr="005F1F99" w14:paraId="15EF3A8F" w14:textId="77777777" w:rsidTr="00232073">
        <w:trPr>
          <w:trHeight w:val="567"/>
        </w:trPr>
        <w:tc>
          <w:tcPr>
            <w:tcW w:w="847" w:type="dxa"/>
            <w:vMerge w:val="restart"/>
            <w:shd w:val="clear" w:color="auto" w:fill="auto"/>
            <w:vAlign w:val="center"/>
          </w:tcPr>
          <w:p w14:paraId="5E323FFC" w14:textId="17A3F88E" w:rsidR="00376E25" w:rsidRPr="005F1F99" w:rsidRDefault="00376E25" w:rsidP="00376E25">
            <w:pPr>
              <w:spacing w:after="0"/>
              <w:jc w:val="center"/>
              <w:rPr>
                <w:rFonts w:ascii="Times New Roman" w:hAnsi="Times New Roman"/>
                <w:b/>
                <w:sz w:val="20"/>
                <w:szCs w:val="20"/>
              </w:rPr>
            </w:pPr>
            <w:r w:rsidRPr="005F1F99">
              <w:rPr>
                <w:rFonts w:ascii="Times New Roman" w:hAnsi="Times New Roman"/>
                <w:b/>
                <w:sz w:val="20"/>
                <w:szCs w:val="20"/>
              </w:rPr>
              <w:t>B.8</w:t>
            </w:r>
          </w:p>
        </w:tc>
        <w:tc>
          <w:tcPr>
            <w:tcW w:w="2443" w:type="dxa"/>
            <w:vMerge w:val="restart"/>
            <w:shd w:val="clear" w:color="auto" w:fill="auto"/>
            <w:vAlign w:val="center"/>
          </w:tcPr>
          <w:p w14:paraId="48CD92AB" w14:textId="088325DF" w:rsidR="00376E25" w:rsidRPr="00F12895" w:rsidRDefault="00376E25" w:rsidP="00AC3EE4">
            <w:pPr>
              <w:spacing w:after="0"/>
              <w:rPr>
                <w:rFonts w:ascii="Times New Roman" w:hAnsi="Times New Roman"/>
                <w:b/>
                <w:sz w:val="20"/>
                <w:szCs w:val="20"/>
                <w:highlight w:val="lightGray"/>
              </w:rPr>
            </w:pPr>
            <w:r w:rsidRPr="00F12895">
              <w:rPr>
                <w:rFonts w:ascii="Times New Roman" w:hAnsi="Times New Roman"/>
                <w:sz w:val="20"/>
                <w:szCs w:val="20"/>
              </w:rPr>
              <w:t>Sisteme soğutucu akışkanı bırakmak</w:t>
            </w:r>
          </w:p>
        </w:tc>
        <w:tc>
          <w:tcPr>
            <w:tcW w:w="789" w:type="dxa"/>
            <w:shd w:val="clear" w:color="auto" w:fill="auto"/>
            <w:vAlign w:val="center"/>
          </w:tcPr>
          <w:p w14:paraId="11808816" w14:textId="2A509E06" w:rsidR="00376E25" w:rsidRPr="009E45BA" w:rsidRDefault="00376E25" w:rsidP="00376E25">
            <w:pPr>
              <w:spacing w:after="0" w:line="240" w:lineRule="auto"/>
              <w:ind w:left="-30" w:right="-45"/>
              <w:jc w:val="center"/>
              <w:rPr>
                <w:rFonts w:ascii="Times New Roman" w:hAnsi="Times New Roman"/>
                <w:b/>
                <w:bCs/>
                <w:sz w:val="20"/>
                <w:szCs w:val="20"/>
              </w:rPr>
            </w:pPr>
            <w:r w:rsidRPr="009E45BA">
              <w:rPr>
                <w:rFonts w:ascii="Times New Roman" w:hAnsi="Times New Roman"/>
                <w:b/>
                <w:bCs/>
                <w:sz w:val="20"/>
                <w:szCs w:val="20"/>
              </w:rPr>
              <w:t>B.8.1</w:t>
            </w:r>
          </w:p>
        </w:tc>
        <w:tc>
          <w:tcPr>
            <w:tcW w:w="6364" w:type="dxa"/>
            <w:shd w:val="clear" w:color="auto" w:fill="auto"/>
            <w:vAlign w:val="center"/>
          </w:tcPr>
          <w:p w14:paraId="0AF15EEE" w14:textId="71CB26FD" w:rsidR="00376E25" w:rsidRPr="005B6556" w:rsidRDefault="00376E25" w:rsidP="00376E25">
            <w:pPr>
              <w:pStyle w:val="ListeParagraf"/>
              <w:spacing w:after="0"/>
              <w:ind w:left="0"/>
              <w:rPr>
                <w:rFonts w:ascii="Times New Roman" w:hAnsi="Times New Roman"/>
                <w:sz w:val="20"/>
                <w:szCs w:val="20"/>
              </w:rPr>
            </w:pPr>
            <w:r w:rsidRPr="005B6556">
              <w:rPr>
                <w:rFonts w:ascii="Times New Roman" w:hAnsi="Times New Roman"/>
                <w:sz w:val="20"/>
                <w:szCs w:val="20"/>
              </w:rPr>
              <w:t>Uygun anahtar ile dış ünitedeki yüksek basınç ve alçak basınç vanalarının ikisini de açarak sisteme soğutucu akışkanı bırakır.</w:t>
            </w:r>
          </w:p>
        </w:tc>
        <w:tc>
          <w:tcPr>
            <w:tcW w:w="4382" w:type="dxa"/>
            <w:vMerge/>
            <w:shd w:val="clear" w:color="auto" w:fill="auto"/>
          </w:tcPr>
          <w:p w14:paraId="68D38702" w14:textId="77777777" w:rsidR="00376E25" w:rsidRPr="005F1F99" w:rsidRDefault="00376E25" w:rsidP="00376E25">
            <w:pPr>
              <w:spacing w:after="0"/>
              <w:rPr>
                <w:rFonts w:ascii="Times New Roman" w:hAnsi="Times New Roman"/>
                <w:sz w:val="20"/>
                <w:szCs w:val="20"/>
              </w:rPr>
            </w:pPr>
          </w:p>
        </w:tc>
      </w:tr>
      <w:tr w:rsidR="00376E25" w:rsidRPr="005F1F99" w14:paraId="31FF23D8" w14:textId="77777777" w:rsidTr="0046159E">
        <w:trPr>
          <w:trHeight w:val="567"/>
        </w:trPr>
        <w:tc>
          <w:tcPr>
            <w:tcW w:w="847" w:type="dxa"/>
            <w:vMerge/>
            <w:shd w:val="clear" w:color="auto" w:fill="auto"/>
            <w:vAlign w:val="center"/>
          </w:tcPr>
          <w:p w14:paraId="32798C37" w14:textId="77777777" w:rsidR="00376E25" w:rsidRPr="005F1F99" w:rsidRDefault="00376E25" w:rsidP="00376E25">
            <w:pPr>
              <w:spacing w:after="0"/>
              <w:jc w:val="center"/>
              <w:rPr>
                <w:rFonts w:ascii="Times New Roman" w:hAnsi="Times New Roman"/>
                <w:b/>
                <w:sz w:val="20"/>
                <w:szCs w:val="20"/>
              </w:rPr>
            </w:pPr>
          </w:p>
        </w:tc>
        <w:tc>
          <w:tcPr>
            <w:tcW w:w="2443" w:type="dxa"/>
            <w:vMerge/>
            <w:shd w:val="clear" w:color="auto" w:fill="auto"/>
            <w:vAlign w:val="center"/>
          </w:tcPr>
          <w:p w14:paraId="7C04E222" w14:textId="77777777" w:rsidR="00376E25" w:rsidRPr="005F1F99" w:rsidRDefault="00376E25" w:rsidP="00376E25">
            <w:pPr>
              <w:spacing w:after="0"/>
              <w:jc w:val="center"/>
              <w:rPr>
                <w:rFonts w:ascii="Times New Roman" w:hAnsi="Times New Roman"/>
                <w:b/>
                <w:sz w:val="20"/>
                <w:szCs w:val="20"/>
                <w:highlight w:val="lightGray"/>
              </w:rPr>
            </w:pPr>
          </w:p>
        </w:tc>
        <w:tc>
          <w:tcPr>
            <w:tcW w:w="789" w:type="dxa"/>
            <w:shd w:val="clear" w:color="auto" w:fill="auto"/>
            <w:vAlign w:val="center"/>
          </w:tcPr>
          <w:p w14:paraId="62642F7B" w14:textId="19A3BDCF" w:rsidR="00376E25" w:rsidRPr="005F1F99" w:rsidRDefault="00376E25" w:rsidP="00376E25">
            <w:pPr>
              <w:spacing w:after="0" w:line="240" w:lineRule="auto"/>
              <w:ind w:left="-30" w:right="-45"/>
              <w:jc w:val="center"/>
              <w:rPr>
                <w:rFonts w:ascii="Times New Roman" w:hAnsi="Times New Roman"/>
                <w:b/>
                <w:bCs/>
                <w:sz w:val="20"/>
                <w:szCs w:val="20"/>
              </w:rPr>
            </w:pPr>
            <w:r w:rsidRPr="005F1F99">
              <w:rPr>
                <w:rFonts w:ascii="Times New Roman" w:hAnsi="Times New Roman"/>
                <w:b/>
                <w:bCs/>
                <w:sz w:val="20"/>
                <w:szCs w:val="20"/>
              </w:rPr>
              <w:t>B.8.2</w:t>
            </w:r>
          </w:p>
        </w:tc>
        <w:tc>
          <w:tcPr>
            <w:tcW w:w="6364" w:type="dxa"/>
            <w:shd w:val="clear" w:color="auto" w:fill="auto"/>
            <w:vAlign w:val="center"/>
          </w:tcPr>
          <w:p w14:paraId="387E68B6" w14:textId="39B57874" w:rsidR="00376E25" w:rsidRPr="005B6556" w:rsidRDefault="00376E25" w:rsidP="00376E25">
            <w:pPr>
              <w:pStyle w:val="ListeParagraf"/>
              <w:spacing w:after="0"/>
              <w:ind w:left="0"/>
              <w:rPr>
                <w:rFonts w:ascii="Times New Roman" w:hAnsi="Times New Roman"/>
                <w:sz w:val="20"/>
                <w:szCs w:val="20"/>
              </w:rPr>
            </w:pPr>
            <w:r w:rsidRPr="005B6556">
              <w:rPr>
                <w:rFonts w:ascii="Times New Roman" w:hAnsi="Times New Roman"/>
                <w:sz w:val="20"/>
                <w:szCs w:val="20"/>
              </w:rPr>
              <w:t>Sisteme soğutucu akışkan ilâvesi gerekmesi durumunda cihaz katalog değerlerine göre akışkan ilavesi yapar.</w:t>
            </w:r>
          </w:p>
        </w:tc>
        <w:tc>
          <w:tcPr>
            <w:tcW w:w="4382" w:type="dxa"/>
            <w:vMerge/>
            <w:tcBorders>
              <w:bottom w:val="single" w:sz="4" w:space="0" w:color="auto"/>
            </w:tcBorders>
            <w:shd w:val="clear" w:color="auto" w:fill="auto"/>
          </w:tcPr>
          <w:p w14:paraId="6483DE97" w14:textId="77777777" w:rsidR="00376E25" w:rsidRPr="005F1F99" w:rsidRDefault="00376E25" w:rsidP="00376E25">
            <w:pPr>
              <w:spacing w:after="0"/>
              <w:rPr>
                <w:rFonts w:ascii="Times New Roman" w:hAnsi="Times New Roman"/>
                <w:sz w:val="20"/>
                <w:szCs w:val="20"/>
              </w:rPr>
            </w:pPr>
          </w:p>
        </w:tc>
      </w:tr>
    </w:tbl>
    <w:p w14:paraId="73DFA7B6" w14:textId="77777777" w:rsidR="00B029BE" w:rsidRDefault="00B029BE">
      <w:pPr>
        <w:rPr>
          <w:rFonts w:ascii="Times New Roman" w:hAnsi="Times New Roman"/>
          <w:sz w:val="20"/>
          <w:szCs w:val="20"/>
        </w:rPr>
        <w:sectPr w:rsidR="00B029BE" w:rsidSect="00437FA1">
          <w:pgSz w:w="16838" w:h="11906" w:orient="landscape" w:code="9"/>
          <w:pgMar w:top="1276" w:right="567" w:bottom="1133" w:left="1418" w:header="568" w:footer="709" w:gutter="0"/>
          <w:cols w:space="708"/>
          <w:titlePg/>
          <w:docGrid w:linePitch="360"/>
        </w:sectPr>
      </w:pPr>
    </w:p>
    <w:p w14:paraId="527E8A59" w14:textId="5B8E5996" w:rsidR="00376E25" w:rsidRPr="005B6556" w:rsidRDefault="00376E25">
      <w:pPr>
        <w:rPr>
          <w:rFonts w:ascii="Times New Roman" w:hAnsi="Times New Roman"/>
          <w:sz w:val="20"/>
          <w:szCs w:val="20"/>
        </w:rPr>
      </w:pPr>
    </w:p>
    <w:tbl>
      <w:tblPr>
        <w:tblW w:w="499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7"/>
        <w:gridCol w:w="2443"/>
        <w:gridCol w:w="789"/>
        <w:gridCol w:w="6364"/>
        <w:gridCol w:w="4382"/>
      </w:tblGrid>
      <w:tr w:rsidR="001B5A6B" w:rsidRPr="005F1F99" w14:paraId="52F0BA81" w14:textId="77777777" w:rsidTr="004D75AC">
        <w:trPr>
          <w:trHeight w:val="567"/>
        </w:trPr>
        <w:tc>
          <w:tcPr>
            <w:tcW w:w="847" w:type="dxa"/>
            <w:shd w:val="clear" w:color="auto" w:fill="BDD6EE"/>
            <w:vAlign w:val="center"/>
          </w:tcPr>
          <w:p w14:paraId="4E2D7521" w14:textId="77777777" w:rsidR="001B5A6B" w:rsidRPr="005F1F99" w:rsidRDefault="001B5A6B" w:rsidP="004D75AC">
            <w:pPr>
              <w:spacing w:after="0"/>
              <w:rPr>
                <w:rFonts w:ascii="Times New Roman" w:hAnsi="Times New Roman"/>
                <w:b/>
                <w:sz w:val="20"/>
                <w:szCs w:val="20"/>
              </w:rPr>
            </w:pPr>
            <w:r w:rsidRPr="005F1F99">
              <w:rPr>
                <w:rFonts w:ascii="Times New Roman" w:hAnsi="Times New Roman"/>
                <w:b/>
                <w:sz w:val="20"/>
                <w:szCs w:val="20"/>
              </w:rPr>
              <w:t>Görev</w:t>
            </w:r>
          </w:p>
        </w:tc>
        <w:tc>
          <w:tcPr>
            <w:tcW w:w="13978" w:type="dxa"/>
            <w:gridSpan w:val="4"/>
            <w:shd w:val="clear" w:color="auto" w:fill="auto"/>
            <w:vAlign w:val="center"/>
          </w:tcPr>
          <w:p w14:paraId="40F35AD7" w14:textId="55B976E2" w:rsidR="001B5A6B" w:rsidRPr="00252D64" w:rsidRDefault="00743EF1" w:rsidP="004D75AC">
            <w:pPr>
              <w:tabs>
                <w:tab w:val="left" w:pos="2820"/>
              </w:tabs>
              <w:spacing w:after="0" w:line="240" w:lineRule="auto"/>
              <w:rPr>
                <w:rFonts w:ascii="Times New Roman" w:hAnsi="Times New Roman"/>
                <w:sz w:val="20"/>
                <w:szCs w:val="20"/>
              </w:rPr>
            </w:pPr>
            <w:r w:rsidRPr="00F12895">
              <w:rPr>
                <w:rFonts w:ascii="Times New Roman" w:hAnsi="Times New Roman"/>
                <w:b/>
                <w:sz w:val="20"/>
                <w:szCs w:val="20"/>
              </w:rPr>
              <w:t xml:space="preserve">B. </w:t>
            </w:r>
            <w:r w:rsidRPr="00F12895">
              <w:rPr>
                <w:rFonts w:ascii="Times New Roman" w:hAnsi="Times New Roman"/>
                <w:b/>
                <w:bCs/>
                <w:sz w:val="20"/>
                <w:szCs w:val="20"/>
              </w:rPr>
              <w:t>Klima sistemleri montaj</w:t>
            </w:r>
            <w:r w:rsidR="00D9064C" w:rsidRPr="00F12895">
              <w:rPr>
                <w:rFonts w:ascii="Times New Roman" w:hAnsi="Times New Roman"/>
                <w:b/>
                <w:bCs/>
                <w:sz w:val="20"/>
                <w:szCs w:val="20"/>
              </w:rPr>
              <w:t>/</w:t>
            </w:r>
            <w:proofErr w:type="spellStart"/>
            <w:r w:rsidRPr="00F12895">
              <w:rPr>
                <w:rFonts w:ascii="Times New Roman" w:hAnsi="Times New Roman"/>
                <w:b/>
                <w:bCs/>
                <w:sz w:val="20"/>
                <w:szCs w:val="20"/>
              </w:rPr>
              <w:t>demontajını</w:t>
            </w:r>
            <w:proofErr w:type="spellEnd"/>
            <w:r w:rsidRPr="00F12895">
              <w:rPr>
                <w:rFonts w:ascii="Times New Roman" w:hAnsi="Times New Roman"/>
                <w:b/>
                <w:bCs/>
                <w:sz w:val="20"/>
                <w:szCs w:val="20"/>
              </w:rPr>
              <w:t xml:space="preserve"> </w:t>
            </w:r>
            <w:r w:rsidRPr="00990BAD">
              <w:rPr>
                <w:rFonts w:ascii="Times New Roman" w:hAnsi="Times New Roman"/>
                <w:b/>
                <w:bCs/>
                <w:sz w:val="20"/>
                <w:szCs w:val="20"/>
              </w:rPr>
              <w:t>yapmak</w:t>
            </w:r>
          </w:p>
        </w:tc>
      </w:tr>
      <w:tr w:rsidR="001B5A6B" w:rsidRPr="005F1F99" w14:paraId="19D384A6" w14:textId="77777777" w:rsidTr="004D75AC">
        <w:trPr>
          <w:trHeight w:val="567"/>
        </w:trPr>
        <w:tc>
          <w:tcPr>
            <w:tcW w:w="3290" w:type="dxa"/>
            <w:gridSpan w:val="2"/>
            <w:shd w:val="clear" w:color="auto" w:fill="BDD6EE"/>
            <w:vAlign w:val="center"/>
          </w:tcPr>
          <w:p w14:paraId="782FBCE1" w14:textId="77777777" w:rsidR="001B5A6B" w:rsidRPr="005F1F99" w:rsidRDefault="001B5A6B" w:rsidP="004D75AC">
            <w:pPr>
              <w:spacing w:after="0"/>
              <w:rPr>
                <w:rFonts w:ascii="Times New Roman" w:hAnsi="Times New Roman"/>
                <w:b/>
                <w:sz w:val="20"/>
                <w:szCs w:val="20"/>
              </w:rPr>
            </w:pPr>
            <w:r w:rsidRPr="005F1F99">
              <w:rPr>
                <w:rFonts w:ascii="Times New Roman" w:hAnsi="Times New Roman"/>
                <w:b/>
                <w:sz w:val="20"/>
                <w:szCs w:val="20"/>
              </w:rPr>
              <w:t>İşlemler</w:t>
            </w:r>
          </w:p>
        </w:tc>
        <w:tc>
          <w:tcPr>
            <w:tcW w:w="7153" w:type="dxa"/>
            <w:gridSpan w:val="2"/>
            <w:shd w:val="clear" w:color="auto" w:fill="BDD6EE"/>
            <w:vAlign w:val="center"/>
          </w:tcPr>
          <w:p w14:paraId="5A6DF1A8" w14:textId="77777777" w:rsidR="001B5A6B" w:rsidRPr="00F12895" w:rsidRDefault="001B5A6B" w:rsidP="004D75AC">
            <w:pPr>
              <w:spacing w:after="0"/>
              <w:rPr>
                <w:rFonts w:ascii="Times New Roman" w:hAnsi="Times New Roman"/>
                <w:b/>
                <w:sz w:val="20"/>
                <w:szCs w:val="20"/>
              </w:rPr>
            </w:pPr>
            <w:r w:rsidRPr="00F12895">
              <w:rPr>
                <w:rFonts w:ascii="Times New Roman" w:hAnsi="Times New Roman"/>
                <w:b/>
                <w:sz w:val="20"/>
                <w:szCs w:val="20"/>
              </w:rPr>
              <w:t xml:space="preserve">Başarım Ölçütleri </w:t>
            </w:r>
          </w:p>
        </w:tc>
        <w:tc>
          <w:tcPr>
            <w:tcW w:w="4382" w:type="dxa"/>
            <w:vMerge w:val="restart"/>
            <w:shd w:val="clear" w:color="auto" w:fill="BDD6EE"/>
            <w:vAlign w:val="center"/>
          </w:tcPr>
          <w:p w14:paraId="46DCA5DA" w14:textId="77777777" w:rsidR="001B5A6B" w:rsidRPr="009E45BA" w:rsidRDefault="001B5A6B" w:rsidP="004D75AC">
            <w:pPr>
              <w:spacing w:after="0"/>
              <w:rPr>
                <w:rFonts w:ascii="Times New Roman" w:hAnsi="Times New Roman"/>
                <w:b/>
                <w:sz w:val="20"/>
                <w:szCs w:val="20"/>
              </w:rPr>
            </w:pPr>
            <w:r w:rsidRPr="009E45BA">
              <w:rPr>
                <w:rFonts w:ascii="Times New Roman" w:hAnsi="Times New Roman"/>
                <w:b/>
                <w:sz w:val="20"/>
                <w:szCs w:val="20"/>
              </w:rPr>
              <w:t>Mesleki Bilgi ve Uygulama Becerileri</w:t>
            </w:r>
          </w:p>
        </w:tc>
      </w:tr>
      <w:tr w:rsidR="001B5A6B" w:rsidRPr="005F1F99" w14:paraId="2F22A749" w14:textId="77777777" w:rsidTr="00376E25">
        <w:trPr>
          <w:trHeight w:val="567"/>
        </w:trPr>
        <w:tc>
          <w:tcPr>
            <w:tcW w:w="847" w:type="dxa"/>
            <w:shd w:val="clear" w:color="auto" w:fill="BDD6EE"/>
            <w:vAlign w:val="center"/>
          </w:tcPr>
          <w:p w14:paraId="62948FB9" w14:textId="77777777" w:rsidR="001B5A6B" w:rsidRPr="005F1F99" w:rsidRDefault="001B5A6B" w:rsidP="004D75AC">
            <w:pPr>
              <w:spacing w:after="0"/>
              <w:rPr>
                <w:rFonts w:ascii="Times New Roman" w:hAnsi="Times New Roman"/>
                <w:b/>
                <w:sz w:val="20"/>
                <w:szCs w:val="20"/>
              </w:rPr>
            </w:pPr>
            <w:r w:rsidRPr="005F1F99">
              <w:rPr>
                <w:rFonts w:ascii="Times New Roman" w:hAnsi="Times New Roman"/>
                <w:b/>
                <w:sz w:val="20"/>
                <w:szCs w:val="20"/>
              </w:rPr>
              <w:t>Kod</w:t>
            </w:r>
          </w:p>
        </w:tc>
        <w:tc>
          <w:tcPr>
            <w:tcW w:w="2443" w:type="dxa"/>
            <w:shd w:val="clear" w:color="auto" w:fill="BDD6EE"/>
            <w:vAlign w:val="center"/>
          </w:tcPr>
          <w:p w14:paraId="785A879E" w14:textId="77777777" w:rsidR="001B5A6B" w:rsidRPr="00F12895" w:rsidRDefault="001B5A6B" w:rsidP="004D75AC">
            <w:pPr>
              <w:spacing w:after="0"/>
              <w:rPr>
                <w:rFonts w:ascii="Times New Roman" w:hAnsi="Times New Roman"/>
                <w:b/>
                <w:sz w:val="20"/>
                <w:szCs w:val="20"/>
              </w:rPr>
            </w:pPr>
            <w:r w:rsidRPr="00F12895">
              <w:rPr>
                <w:rFonts w:ascii="Times New Roman" w:hAnsi="Times New Roman"/>
                <w:b/>
                <w:sz w:val="20"/>
                <w:szCs w:val="20"/>
              </w:rPr>
              <w:t>Açıklama</w:t>
            </w:r>
          </w:p>
        </w:tc>
        <w:tc>
          <w:tcPr>
            <w:tcW w:w="789" w:type="dxa"/>
            <w:shd w:val="clear" w:color="auto" w:fill="BDD6EE"/>
            <w:vAlign w:val="center"/>
          </w:tcPr>
          <w:p w14:paraId="4411A951" w14:textId="77777777" w:rsidR="001B5A6B" w:rsidRPr="009E45BA" w:rsidRDefault="001B5A6B" w:rsidP="004D75AC">
            <w:pPr>
              <w:spacing w:after="0"/>
              <w:rPr>
                <w:rFonts w:ascii="Times New Roman" w:hAnsi="Times New Roman"/>
                <w:b/>
                <w:sz w:val="20"/>
                <w:szCs w:val="20"/>
              </w:rPr>
            </w:pPr>
            <w:r w:rsidRPr="009E45BA">
              <w:rPr>
                <w:rFonts w:ascii="Times New Roman" w:hAnsi="Times New Roman"/>
                <w:b/>
                <w:sz w:val="20"/>
                <w:szCs w:val="20"/>
              </w:rPr>
              <w:t>Kod</w:t>
            </w:r>
          </w:p>
        </w:tc>
        <w:tc>
          <w:tcPr>
            <w:tcW w:w="6364" w:type="dxa"/>
            <w:shd w:val="clear" w:color="auto" w:fill="BDD6EE"/>
            <w:vAlign w:val="center"/>
          </w:tcPr>
          <w:p w14:paraId="74995812" w14:textId="77777777" w:rsidR="001B5A6B" w:rsidRPr="00966748" w:rsidRDefault="001B5A6B" w:rsidP="004D75AC">
            <w:pPr>
              <w:spacing w:after="0"/>
              <w:rPr>
                <w:rFonts w:ascii="Times New Roman" w:hAnsi="Times New Roman"/>
                <w:b/>
                <w:sz w:val="20"/>
                <w:szCs w:val="20"/>
              </w:rPr>
            </w:pPr>
            <w:r w:rsidRPr="00966748">
              <w:rPr>
                <w:rFonts w:ascii="Times New Roman" w:hAnsi="Times New Roman"/>
                <w:b/>
                <w:sz w:val="20"/>
                <w:szCs w:val="20"/>
              </w:rPr>
              <w:t>Açıklama</w:t>
            </w:r>
          </w:p>
        </w:tc>
        <w:tc>
          <w:tcPr>
            <w:tcW w:w="4382" w:type="dxa"/>
            <w:vMerge/>
            <w:tcBorders>
              <w:bottom w:val="single" w:sz="4" w:space="0" w:color="auto"/>
            </w:tcBorders>
            <w:shd w:val="clear" w:color="auto" w:fill="BDD6EE"/>
          </w:tcPr>
          <w:p w14:paraId="39D4ADF7" w14:textId="77777777" w:rsidR="001B5A6B" w:rsidRPr="005F1F99" w:rsidRDefault="001B5A6B" w:rsidP="004D75AC">
            <w:pPr>
              <w:spacing w:after="0"/>
              <w:rPr>
                <w:rFonts w:ascii="Times New Roman" w:hAnsi="Times New Roman"/>
                <w:b/>
                <w:sz w:val="20"/>
                <w:szCs w:val="20"/>
              </w:rPr>
            </w:pPr>
          </w:p>
        </w:tc>
      </w:tr>
      <w:tr w:rsidR="00437FA1" w:rsidRPr="005F1F99" w14:paraId="70FF47E1" w14:textId="77777777" w:rsidTr="00376E25">
        <w:trPr>
          <w:trHeight w:val="567"/>
        </w:trPr>
        <w:tc>
          <w:tcPr>
            <w:tcW w:w="847" w:type="dxa"/>
            <w:vMerge w:val="restart"/>
            <w:shd w:val="clear" w:color="auto" w:fill="auto"/>
            <w:vAlign w:val="center"/>
          </w:tcPr>
          <w:p w14:paraId="3F489CEF" w14:textId="3414EFB9" w:rsidR="00437FA1" w:rsidRPr="005F1F99" w:rsidRDefault="00437FA1" w:rsidP="000B71C2">
            <w:pPr>
              <w:spacing w:after="0"/>
              <w:jc w:val="center"/>
              <w:rPr>
                <w:rFonts w:ascii="Times New Roman" w:hAnsi="Times New Roman"/>
                <w:b/>
                <w:sz w:val="20"/>
                <w:szCs w:val="20"/>
              </w:rPr>
            </w:pPr>
            <w:r w:rsidRPr="005F1F99">
              <w:rPr>
                <w:rFonts w:ascii="Times New Roman" w:hAnsi="Times New Roman"/>
                <w:b/>
                <w:sz w:val="20"/>
                <w:szCs w:val="20"/>
              </w:rPr>
              <w:t>B.9</w:t>
            </w:r>
          </w:p>
        </w:tc>
        <w:tc>
          <w:tcPr>
            <w:tcW w:w="2443" w:type="dxa"/>
            <w:vMerge w:val="restart"/>
            <w:shd w:val="clear" w:color="auto" w:fill="auto"/>
            <w:vAlign w:val="center"/>
          </w:tcPr>
          <w:p w14:paraId="5FB94547" w14:textId="68A49514" w:rsidR="00437FA1" w:rsidRPr="009E45BA" w:rsidRDefault="00437FA1" w:rsidP="000B71C2">
            <w:pPr>
              <w:spacing w:after="0"/>
              <w:rPr>
                <w:rFonts w:ascii="Times New Roman" w:hAnsi="Times New Roman"/>
                <w:b/>
                <w:sz w:val="20"/>
                <w:szCs w:val="20"/>
                <w:highlight w:val="lightGray"/>
              </w:rPr>
            </w:pPr>
            <w:r w:rsidRPr="00F12895">
              <w:rPr>
                <w:rFonts w:ascii="Times New Roman" w:hAnsi="Times New Roman"/>
                <w:sz w:val="20"/>
                <w:szCs w:val="20"/>
              </w:rPr>
              <w:t xml:space="preserve">Montaj sonrası cihaz temizliği </w:t>
            </w:r>
            <w:r w:rsidRPr="009E45BA">
              <w:rPr>
                <w:rFonts w:ascii="Times New Roman" w:hAnsi="Times New Roman"/>
                <w:sz w:val="20"/>
                <w:szCs w:val="20"/>
              </w:rPr>
              <w:t>yapmak</w:t>
            </w:r>
          </w:p>
        </w:tc>
        <w:tc>
          <w:tcPr>
            <w:tcW w:w="789" w:type="dxa"/>
            <w:shd w:val="clear" w:color="auto" w:fill="auto"/>
            <w:vAlign w:val="center"/>
          </w:tcPr>
          <w:p w14:paraId="61A3A76E" w14:textId="2511139B" w:rsidR="00437FA1" w:rsidRPr="005F1F99" w:rsidRDefault="00437FA1" w:rsidP="000B71C2">
            <w:pPr>
              <w:spacing w:after="0" w:line="240" w:lineRule="auto"/>
              <w:ind w:left="-30" w:right="-45"/>
              <w:jc w:val="center"/>
              <w:rPr>
                <w:rFonts w:ascii="Times New Roman" w:hAnsi="Times New Roman"/>
                <w:b/>
                <w:bCs/>
                <w:sz w:val="20"/>
                <w:szCs w:val="20"/>
              </w:rPr>
            </w:pPr>
            <w:r w:rsidRPr="00966748">
              <w:rPr>
                <w:rFonts w:ascii="Times New Roman" w:hAnsi="Times New Roman"/>
                <w:b/>
                <w:bCs/>
                <w:sz w:val="20"/>
                <w:szCs w:val="20"/>
              </w:rPr>
              <w:t>B.9.1</w:t>
            </w:r>
          </w:p>
        </w:tc>
        <w:tc>
          <w:tcPr>
            <w:tcW w:w="6364" w:type="dxa"/>
            <w:shd w:val="clear" w:color="auto" w:fill="auto"/>
            <w:vAlign w:val="center"/>
          </w:tcPr>
          <w:p w14:paraId="5E5B23B7" w14:textId="211EDCA5" w:rsidR="00437FA1" w:rsidRPr="005F1F99" w:rsidRDefault="00437FA1" w:rsidP="000B71C2">
            <w:pPr>
              <w:pStyle w:val="ListeParagraf"/>
              <w:spacing w:after="0"/>
              <w:ind w:left="0"/>
              <w:rPr>
                <w:rFonts w:ascii="Times New Roman" w:hAnsi="Times New Roman"/>
                <w:sz w:val="20"/>
                <w:szCs w:val="20"/>
              </w:rPr>
            </w:pPr>
            <w:r w:rsidRPr="005B6556">
              <w:rPr>
                <w:rFonts w:ascii="Times New Roman" w:hAnsi="Times New Roman"/>
                <w:sz w:val="20"/>
                <w:szCs w:val="20"/>
              </w:rPr>
              <w:t>Montaj esnasında klimada oluşan lekeleri ve tozları temizler.</w:t>
            </w:r>
          </w:p>
        </w:tc>
        <w:tc>
          <w:tcPr>
            <w:tcW w:w="4382" w:type="dxa"/>
            <w:vMerge w:val="restart"/>
            <w:tcBorders>
              <w:top w:val="single" w:sz="4" w:space="0" w:color="auto"/>
            </w:tcBorders>
            <w:shd w:val="clear" w:color="auto" w:fill="auto"/>
          </w:tcPr>
          <w:p w14:paraId="69760DE0" w14:textId="77777777" w:rsidR="00437FA1" w:rsidRPr="00F12895" w:rsidRDefault="00437FA1" w:rsidP="000B71C2">
            <w:pPr>
              <w:spacing w:after="0"/>
              <w:rPr>
                <w:rFonts w:ascii="Times New Roman" w:hAnsi="Times New Roman"/>
                <w:sz w:val="20"/>
                <w:szCs w:val="20"/>
              </w:rPr>
            </w:pPr>
          </w:p>
        </w:tc>
      </w:tr>
      <w:tr w:rsidR="00437FA1" w:rsidRPr="005F1F99" w14:paraId="0E9719C1" w14:textId="77777777" w:rsidTr="0046159E">
        <w:trPr>
          <w:trHeight w:val="567"/>
        </w:trPr>
        <w:tc>
          <w:tcPr>
            <w:tcW w:w="847" w:type="dxa"/>
            <w:vMerge/>
            <w:shd w:val="clear" w:color="auto" w:fill="auto"/>
            <w:vAlign w:val="center"/>
          </w:tcPr>
          <w:p w14:paraId="0C756619" w14:textId="77777777" w:rsidR="00437FA1" w:rsidRPr="005F1F99" w:rsidRDefault="00437FA1" w:rsidP="000B71C2">
            <w:pPr>
              <w:spacing w:after="0"/>
              <w:jc w:val="center"/>
              <w:rPr>
                <w:rFonts w:ascii="Times New Roman" w:hAnsi="Times New Roman"/>
                <w:b/>
                <w:sz w:val="20"/>
                <w:szCs w:val="20"/>
              </w:rPr>
            </w:pPr>
          </w:p>
        </w:tc>
        <w:tc>
          <w:tcPr>
            <w:tcW w:w="2443" w:type="dxa"/>
            <w:vMerge/>
            <w:shd w:val="clear" w:color="auto" w:fill="auto"/>
            <w:vAlign w:val="center"/>
          </w:tcPr>
          <w:p w14:paraId="0EDA7B2B" w14:textId="77777777" w:rsidR="00437FA1" w:rsidRPr="005F1F99" w:rsidRDefault="00437FA1" w:rsidP="000B71C2">
            <w:pPr>
              <w:spacing w:after="0"/>
              <w:jc w:val="center"/>
              <w:rPr>
                <w:rFonts w:ascii="Times New Roman" w:hAnsi="Times New Roman"/>
                <w:b/>
                <w:sz w:val="20"/>
                <w:szCs w:val="20"/>
                <w:highlight w:val="lightGray"/>
              </w:rPr>
            </w:pPr>
          </w:p>
        </w:tc>
        <w:tc>
          <w:tcPr>
            <w:tcW w:w="789" w:type="dxa"/>
            <w:shd w:val="clear" w:color="auto" w:fill="auto"/>
            <w:vAlign w:val="center"/>
          </w:tcPr>
          <w:p w14:paraId="6EB3C8EE" w14:textId="33C5BBCA" w:rsidR="00437FA1" w:rsidRPr="005F1F99" w:rsidRDefault="00437FA1" w:rsidP="000B71C2">
            <w:pPr>
              <w:spacing w:after="0" w:line="240" w:lineRule="auto"/>
              <w:ind w:left="-30" w:right="-45"/>
              <w:jc w:val="center"/>
              <w:rPr>
                <w:rFonts w:ascii="Times New Roman" w:hAnsi="Times New Roman"/>
                <w:b/>
                <w:bCs/>
                <w:sz w:val="20"/>
                <w:szCs w:val="20"/>
              </w:rPr>
            </w:pPr>
            <w:r w:rsidRPr="005F1F99">
              <w:rPr>
                <w:rFonts w:ascii="Times New Roman" w:hAnsi="Times New Roman"/>
                <w:b/>
                <w:bCs/>
                <w:sz w:val="20"/>
                <w:szCs w:val="20"/>
              </w:rPr>
              <w:t>B.9.2</w:t>
            </w:r>
          </w:p>
        </w:tc>
        <w:tc>
          <w:tcPr>
            <w:tcW w:w="6364" w:type="dxa"/>
            <w:shd w:val="clear" w:color="auto" w:fill="auto"/>
            <w:vAlign w:val="center"/>
          </w:tcPr>
          <w:p w14:paraId="02304807" w14:textId="30EE9933" w:rsidR="00437FA1" w:rsidRPr="005F1F99" w:rsidRDefault="00437FA1" w:rsidP="000B71C2">
            <w:pPr>
              <w:pStyle w:val="ListeParagraf"/>
              <w:spacing w:after="0"/>
              <w:ind w:left="0"/>
              <w:rPr>
                <w:rFonts w:ascii="Times New Roman" w:hAnsi="Times New Roman"/>
                <w:sz w:val="20"/>
                <w:szCs w:val="20"/>
              </w:rPr>
            </w:pPr>
            <w:r w:rsidRPr="005B6556">
              <w:rPr>
                <w:rFonts w:ascii="Times New Roman" w:hAnsi="Times New Roman"/>
                <w:sz w:val="20"/>
                <w:szCs w:val="20"/>
              </w:rPr>
              <w:t>Montaj sürecinde iç ve dış mekânda oluşan atıkları tanımlı kaplarda toplar.</w:t>
            </w:r>
          </w:p>
        </w:tc>
        <w:tc>
          <w:tcPr>
            <w:tcW w:w="4382" w:type="dxa"/>
            <w:vMerge/>
            <w:shd w:val="clear" w:color="auto" w:fill="auto"/>
          </w:tcPr>
          <w:p w14:paraId="1147E7DF" w14:textId="77777777" w:rsidR="00437FA1" w:rsidRPr="005F1F99" w:rsidRDefault="00437FA1" w:rsidP="000B71C2">
            <w:pPr>
              <w:spacing w:after="0"/>
              <w:rPr>
                <w:rFonts w:ascii="Times New Roman" w:hAnsi="Times New Roman"/>
                <w:sz w:val="20"/>
                <w:szCs w:val="20"/>
              </w:rPr>
            </w:pPr>
          </w:p>
        </w:tc>
      </w:tr>
      <w:tr w:rsidR="00437FA1" w:rsidRPr="005F1F99" w14:paraId="0172A340" w14:textId="77777777" w:rsidTr="0046159E">
        <w:trPr>
          <w:trHeight w:val="567"/>
        </w:trPr>
        <w:tc>
          <w:tcPr>
            <w:tcW w:w="847" w:type="dxa"/>
            <w:vMerge w:val="restart"/>
            <w:shd w:val="clear" w:color="auto" w:fill="auto"/>
            <w:vAlign w:val="center"/>
          </w:tcPr>
          <w:p w14:paraId="55C3AD05" w14:textId="5C2A1027" w:rsidR="00437FA1" w:rsidRPr="003F19CD" w:rsidRDefault="00437FA1" w:rsidP="000B71C2">
            <w:pPr>
              <w:spacing w:after="0"/>
              <w:jc w:val="center"/>
              <w:rPr>
                <w:rFonts w:ascii="Times New Roman" w:hAnsi="Times New Roman"/>
                <w:b/>
                <w:sz w:val="20"/>
                <w:szCs w:val="20"/>
              </w:rPr>
            </w:pPr>
            <w:r w:rsidRPr="005F1F99">
              <w:rPr>
                <w:rFonts w:ascii="Times New Roman" w:hAnsi="Times New Roman"/>
                <w:b/>
                <w:sz w:val="20"/>
                <w:szCs w:val="20"/>
              </w:rPr>
              <w:t>B.10</w:t>
            </w:r>
          </w:p>
        </w:tc>
        <w:tc>
          <w:tcPr>
            <w:tcW w:w="2443" w:type="dxa"/>
            <w:vMerge w:val="restart"/>
            <w:shd w:val="clear" w:color="auto" w:fill="auto"/>
            <w:vAlign w:val="center"/>
          </w:tcPr>
          <w:p w14:paraId="4ED18397" w14:textId="6EFC5D07" w:rsidR="00437FA1" w:rsidRPr="00F12895" w:rsidRDefault="00437FA1" w:rsidP="000B71C2">
            <w:pPr>
              <w:spacing w:after="0"/>
              <w:rPr>
                <w:rFonts w:ascii="Times New Roman" w:hAnsi="Times New Roman"/>
                <w:b/>
                <w:sz w:val="20"/>
                <w:szCs w:val="20"/>
              </w:rPr>
            </w:pPr>
            <w:r w:rsidRPr="00F12895">
              <w:rPr>
                <w:rFonts w:ascii="Times New Roman" w:hAnsi="Times New Roman"/>
                <w:sz w:val="20"/>
                <w:szCs w:val="20"/>
              </w:rPr>
              <w:t xml:space="preserve">Klima sistemlerinin </w:t>
            </w:r>
            <w:proofErr w:type="spellStart"/>
            <w:r w:rsidRPr="00F12895">
              <w:rPr>
                <w:rFonts w:ascii="Times New Roman" w:hAnsi="Times New Roman"/>
                <w:sz w:val="20"/>
                <w:szCs w:val="20"/>
              </w:rPr>
              <w:t>demontajını</w:t>
            </w:r>
            <w:proofErr w:type="spellEnd"/>
            <w:r w:rsidRPr="00F12895">
              <w:rPr>
                <w:rFonts w:ascii="Times New Roman" w:hAnsi="Times New Roman"/>
                <w:sz w:val="20"/>
                <w:szCs w:val="20"/>
              </w:rPr>
              <w:t xml:space="preserve"> yapmak </w:t>
            </w:r>
          </w:p>
        </w:tc>
        <w:tc>
          <w:tcPr>
            <w:tcW w:w="789" w:type="dxa"/>
            <w:shd w:val="clear" w:color="auto" w:fill="auto"/>
            <w:vAlign w:val="center"/>
          </w:tcPr>
          <w:p w14:paraId="56B20B79" w14:textId="2E0591F2" w:rsidR="00437FA1" w:rsidRPr="009E45BA" w:rsidRDefault="00437FA1" w:rsidP="000B71C2">
            <w:pPr>
              <w:spacing w:after="0" w:line="240" w:lineRule="auto"/>
              <w:ind w:left="-30" w:right="-45"/>
              <w:jc w:val="center"/>
              <w:rPr>
                <w:rFonts w:ascii="Times New Roman" w:hAnsi="Times New Roman"/>
                <w:b/>
                <w:bCs/>
                <w:sz w:val="20"/>
                <w:szCs w:val="20"/>
              </w:rPr>
            </w:pPr>
            <w:r w:rsidRPr="009E45BA">
              <w:rPr>
                <w:rFonts w:ascii="Times New Roman" w:hAnsi="Times New Roman"/>
                <w:b/>
                <w:bCs/>
                <w:sz w:val="20"/>
                <w:szCs w:val="20"/>
              </w:rPr>
              <w:t>B.10.1</w:t>
            </w:r>
          </w:p>
        </w:tc>
        <w:tc>
          <w:tcPr>
            <w:tcW w:w="6364" w:type="dxa"/>
            <w:shd w:val="clear" w:color="auto" w:fill="auto"/>
            <w:vAlign w:val="center"/>
          </w:tcPr>
          <w:p w14:paraId="076F1613" w14:textId="556A9691" w:rsidR="00437FA1" w:rsidRPr="005F1F99" w:rsidRDefault="00437FA1" w:rsidP="000B71C2">
            <w:pPr>
              <w:pStyle w:val="ListeParagraf"/>
              <w:spacing w:after="0"/>
              <w:ind w:left="0"/>
              <w:rPr>
                <w:rFonts w:ascii="Times New Roman" w:hAnsi="Times New Roman"/>
                <w:sz w:val="20"/>
                <w:szCs w:val="20"/>
              </w:rPr>
            </w:pPr>
            <w:proofErr w:type="spellStart"/>
            <w:r w:rsidRPr="005B6556">
              <w:rPr>
                <w:rFonts w:ascii="Times New Roman" w:hAnsi="Times New Roman"/>
                <w:sz w:val="20"/>
                <w:szCs w:val="20"/>
              </w:rPr>
              <w:t>Demontaj</w:t>
            </w:r>
            <w:proofErr w:type="spellEnd"/>
            <w:r w:rsidRPr="005B6556">
              <w:rPr>
                <w:rFonts w:ascii="Times New Roman" w:hAnsi="Times New Roman"/>
                <w:sz w:val="20"/>
                <w:szCs w:val="20"/>
              </w:rPr>
              <w:t xml:space="preserve"> öncesi kendisi ve çevresi için gerekli iş güvenliği önlemlerini alır.</w:t>
            </w:r>
          </w:p>
        </w:tc>
        <w:tc>
          <w:tcPr>
            <w:tcW w:w="4382" w:type="dxa"/>
            <w:vMerge/>
            <w:shd w:val="clear" w:color="auto" w:fill="auto"/>
          </w:tcPr>
          <w:p w14:paraId="4BAE86B5" w14:textId="77777777" w:rsidR="00437FA1" w:rsidRPr="005F1F99" w:rsidRDefault="00437FA1" w:rsidP="000B71C2">
            <w:pPr>
              <w:spacing w:after="0"/>
              <w:rPr>
                <w:rFonts w:ascii="Times New Roman" w:hAnsi="Times New Roman"/>
                <w:sz w:val="20"/>
                <w:szCs w:val="20"/>
              </w:rPr>
            </w:pPr>
          </w:p>
        </w:tc>
      </w:tr>
      <w:tr w:rsidR="00437FA1" w:rsidRPr="005F1F99" w14:paraId="01BBC424" w14:textId="77777777" w:rsidTr="0046159E">
        <w:trPr>
          <w:trHeight w:val="567"/>
        </w:trPr>
        <w:tc>
          <w:tcPr>
            <w:tcW w:w="847" w:type="dxa"/>
            <w:vMerge/>
            <w:shd w:val="clear" w:color="auto" w:fill="auto"/>
            <w:vAlign w:val="center"/>
          </w:tcPr>
          <w:p w14:paraId="25ED8B65" w14:textId="77777777" w:rsidR="00437FA1" w:rsidRPr="005F1F99" w:rsidRDefault="00437FA1" w:rsidP="000B71C2">
            <w:pPr>
              <w:spacing w:after="0"/>
              <w:jc w:val="center"/>
              <w:rPr>
                <w:rFonts w:ascii="Times New Roman" w:hAnsi="Times New Roman"/>
                <w:b/>
                <w:sz w:val="20"/>
                <w:szCs w:val="20"/>
              </w:rPr>
            </w:pPr>
          </w:p>
        </w:tc>
        <w:tc>
          <w:tcPr>
            <w:tcW w:w="2443" w:type="dxa"/>
            <w:vMerge/>
            <w:shd w:val="clear" w:color="auto" w:fill="auto"/>
            <w:vAlign w:val="center"/>
          </w:tcPr>
          <w:p w14:paraId="25095D90" w14:textId="77777777" w:rsidR="00437FA1" w:rsidRPr="005F1F99" w:rsidRDefault="00437FA1" w:rsidP="000B71C2">
            <w:pPr>
              <w:spacing w:after="0"/>
              <w:rPr>
                <w:rFonts w:ascii="Times New Roman" w:hAnsi="Times New Roman"/>
                <w:b/>
                <w:sz w:val="20"/>
                <w:szCs w:val="20"/>
                <w:highlight w:val="lightGray"/>
              </w:rPr>
            </w:pPr>
          </w:p>
        </w:tc>
        <w:tc>
          <w:tcPr>
            <w:tcW w:w="789" w:type="dxa"/>
            <w:shd w:val="clear" w:color="auto" w:fill="auto"/>
            <w:vAlign w:val="center"/>
          </w:tcPr>
          <w:p w14:paraId="7357214F" w14:textId="43206565" w:rsidR="00437FA1" w:rsidRPr="005F1F99" w:rsidRDefault="00437FA1" w:rsidP="000B71C2">
            <w:pPr>
              <w:spacing w:after="0" w:line="240" w:lineRule="auto"/>
              <w:ind w:left="-30" w:right="-45"/>
              <w:jc w:val="center"/>
              <w:rPr>
                <w:rFonts w:ascii="Times New Roman" w:hAnsi="Times New Roman"/>
                <w:b/>
                <w:bCs/>
                <w:sz w:val="20"/>
                <w:szCs w:val="20"/>
              </w:rPr>
            </w:pPr>
            <w:r w:rsidRPr="005F1F99">
              <w:rPr>
                <w:rFonts w:ascii="Times New Roman" w:hAnsi="Times New Roman"/>
                <w:b/>
                <w:bCs/>
                <w:sz w:val="20"/>
                <w:szCs w:val="20"/>
              </w:rPr>
              <w:t>B.10.2</w:t>
            </w:r>
          </w:p>
        </w:tc>
        <w:tc>
          <w:tcPr>
            <w:tcW w:w="6364" w:type="dxa"/>
            <w:shd w:val="clear" w:color="auto" w:fill="auto"/>
            <w:vAlign w:val="center"/>
          </w:tcPr>
          <w:p w14:paraId="70A5BA89" w14:textId="4FBE0AE1" w:rsidR="00437FA1" w:rsidRPr="005F1F99" w:rsidRDefault="00437FA1" w:rsidP="000B71C2">
            <w:pPr>
              <w:pStyle w:val="ListeParagraf"/>
              <w:spacing w:after="0"/>
              <w:ind w:left="0"/>
              <w:rPr>
                <w:rFonts w:ascii="Times New Roman" w:hAnsi="Times New Roman"/>
                <w:sz w:val="20"/>
                <w:szCs w:val="20"/>
              </w:rPr>
            </w:pPr>
            <w:r w:rsidRPr="005B6556">
              <w:rPr>
                <w:rFonts w:ascii="Times New Roman" w:hAnsi="Times New Roman"/>
                <w:sz w:val="20"/>
                <w:szCs w:val="20"/>
              </w:rPr>
              <w:t xml:space="preserve">Cihazı soğutma </w:t>
            </w:r>
            <w:proofErr w:type="spellStart"/>
            <w:r w:rsidRPr="005B6556">
              <w:rPr>
                <w:rFonts w:ascii="Times New Roman" w:hAnsi="Times New Roman"/>
                <w:sz w:val="20"/>
                <w:szCs w:val="20"/>
              </w:rPr>
              <w:t>modunda</w:t>
            </w:r>
            <w:proofErr w:type="spellEnd"/>
            <w:r w:rsidRPr="005B6556">
              <w:rPr>
                <w:rFonts w:ascii="Times New Roman" w:hAnsi="Times New Roman"/>
                <w:sz w:val="20"/>
                <w:szCs w:val="20"/>
              </w:rPr>
              <w:t xml:space="preserve"> çalıştırır.</w:t>
            </w:r>
          </w:p>
        </w:tc>
        <w:tc>
          <w:tcPr>
            <w:tcW w:w="4382" w:type="dxa"/>
            <w:vMerge/>
            <w:shd w:val="clear" w:color="auto" w:fill="auto"/>
          </w:tcPr>
          <w:p w14:paraId="20F2127B" w14:textId="77777777" w:rsidR="00437FA1" w:rsidRPr="005F1F99" w:rsidRDefault="00437FA1" w:rsidP="000B71C2">
            <w:pPr>
              <w:spacing w:after="0"/>
              <w:rPr>
                <w:rFonts w:ascii="Times New Roman" w:hAnsi="Times New Roman"/>
                <w:sz w:val="20"/>
                <w:szCs w:val="20"/>
              </w:rPr>
            </w:pPr>
          </w:p>
        </w:tc>
      </w:tr>
      <w:tr w:rsidR="00437FA1" w:rsidRPr="005F1F99" w14:paraId="2EE1FFEB" w14:textId="77777777" w:rsidTr="0046159E">
        <w:trPr>
          <w:trHeight w:val="567"/>
        </w:trPr>
        <w:tc>
          <w:tcPr>
            <w:tcW w:w="847" w:type="dxa"/>
            <w:vMerge/>
            <w:shd w:val="clear" w:color="auto" w:fill="auto"/>
            <w:vAlign w:val="center"/>
          </w:tcPr>
          <w:p w14:paraId="45E60397" w14:textId="77777777" w:rsidR="00437FA1" w:rsidRPr="005F1F99" w:rsidRDefault="00437FA1" w:rsidP="00DD7739">
            <w:pPr>
              <w:spacing w:after="0"/>
              <w:jc w:val="center"/>
              <w:rPr>
                <w:rFonts w:ascii="Times New Roman" w:hAnsi="Times New Roman"/>
                <w:b/>
                <w:sz w:val="20"/>
                <w:szCs w:val="20"/>
              </w:rPr>
            </w:pPr>
          </w:p>
        </w:tc>
        <w:tc>
          <w:tcPr>
            <w:tcW w:w="2443" w:type="dxa"/>
            <w:vMerge/>
            <w:shd w:val="clear" w:color="auto" w:fill="auto"/>
            <w:vAlign w:val="center"/>
          </w:tcPr>
          <w:p w14:paraId="24249930" w14:textId="77777777" w:rsidR="00437FA1" w:rsidRPr="005F1F99" w:rsidRDefault="00437FA1" w:rsidP="00DD7739">
            <w:pPr>
              <w:spacing w:after="0"/>
              <w:rPr>
                <w:rFonts w:ascii="Times New Roman" w:hAnsi="Times New Roman"/>
                <w:b/>
                <w:sz w:val="20"/>
                <w:szCs w:val="20"/>
                <w:highlight w:val="lightGray"/>
              </w:rPr>
            </w:pPr>
          </w:p>
        </w:tc>
        <w:tc>
          <w:tcPr>
            <w:tcW w:w="789" w:type="dxa"/>
            <w:shd w:val="clear" w:color="auto" w:fill="auto"/>
            <w:vAlign w:val="center"/>
          </w:tcPr>
          <w:p w14:paraId="2B159E68" w14:textId="15D3099C" w:rsidR="00437FA1" w:rsidRPr="005F1F99" w:rsidRDefault="00437FA1" w:rsidP="00DD7739">
            <w:pPr>
              <w:spacing w:after="0" w:line="240" w:lineRule="auto"/>
              <w:ind w:left="-30" w:right="-45"/>
              <w:jc w:val="center"/>
              <w:rPr>
                <w:rFonts w:ascii="Times New Roman" w:hAnsi="Times New Roman"/>
                <w:b/>
                <w:bCs/>
                <w:sz w:val="20"/>
                <w:szCs w:val="20"/>
              </w:rPr>
            </w:pPr>
            <w:r w:rsidRPr="005F1F99">
              <w:rPr>
                <w:rFonts w:ascii="Times New Roman" w:hAnsi="Times New Roman"/>
                <w:b/>
                <w:bCs/>
                <w:sz w:val="20"/>
                <w:szCs w:val="20"/>
              </w:rPr>
              <w:t>B.10.3</w:t>
            </w:r>
          </w:p>
        </w:tc>
        <w:tc>
          <w:tcPr>
            <w:tcW w:w="6364" w:type="dxa"/>
            <w:shd w:val="clear" w:color="auto" w:fill="auto"/>
            <w:vAlign w:val="center"/>
          </w:tcPr>
          <w:p w14:paraId="776AB8B2" w14:textId="264C8823" w:rsidR="00437FA1" w:rsidRPr="005F1F99" w:rsidRDefault="00437FA1" w:rsidP="00793A8D">
            <w:pPr>
              <w:pStyle w:val="ListeParagraf"/>
              <w:spacing w:after="0"/>
              <w:ind w:left="0"/>
              <w:rPr>
                <w:rFonts w:ascii="Times New Roman" w:hAnsi="Times New Roman"/>
                <w:sz w:val="20"/>
                <w:szCs w:val="20"/>
              </w:rPr>
            </w:pPr>
            <w:r w:rsidRPr="005B6556">
              <w:rPr>
                <w:rFonts w:ascii="Times New Roman" w:hAnsi="Times New Roman"/>
                <w:sz w:val="20"/>
                <w:szCs w:val="20"/>
              </w:rPr>
              <w:t>Soğutucu akışkanı dış ünitede toplar.</w:t>
            </w:r>
          </w:p>
        </w:tc>
        <w:tc>
          <w:tcPr>
            <w:tcW w:w="4382" w:type="dxa"/>
            <w:vMerge/>
            <w:shd w:val="clear" w:color="auto" w:fill="auto"/>
          </w:tcPr>
          <w:p w14:paraId="543C785A" w14:textId="77777777" w:rsidR="00437FA1" w:rsidRPr="005F1F99" w:rsidRDefault="00437FA1" w:rsidP="00DD7739">
            <w:pPr>
              <w:spacing w:after="0"/>
              <w:rPr>
                <w:rFonts w:ascii="Times New Roman" w:hAnsi="Times New Roman"/>
                <w:sz w:val="20"/>
                <w:szCs w:val="20"/>
              </w:rPr>
            </w:pPr>
          </w:p>
        </w:tc>
      </w:tr>
      <w:tr w:rsidR="00437FA1" w:rsidRPr="005F1F99" w14:paraId="3ECF47AB" w14:textId="77777777" w:rsidTr="0046159E">
        <w:trPr>
          <w:trHeight w:val="567"/>
        </w:trPr>
        <w:tc>
          <w:tcPr>
            <w:tcW w:w="847" w:type="dxa"/>
            <w:vMerge/>
            <w:shd w:val="clear" w:color="auto" w:fill="auto"/>
            <w:vAlign w:val="center"/>
          </w:tcPr>
          <w:p w14:paraId="1B60492F" w14:textId="77777777" w:rsidR="00437FA1" w:rsidRPr="005F1F99" w:rsidRDefault="00437FA1" w:rsidP="00DD7739">
            <w:pPr>
              <w:spacing w:after="0"/>
              <w:jc w:val="center"/>
              <w:rPr>
                <w:rFonts w:ascii="Times New Roman" w:hAnsi="Times New Roman"/>
                <w:b/>
                <w:sz w:val="20"/>
                <w:szCs w:val="20"/>
              </w:rPr>
            </w:pPr>
          </w:p>
        </w:tc>
        <w:tc>
          <w:tcPr>
            <w:tcW w:w="2443" w:type="dxa"/>
            <w:vMerge/>
            <w:shd w:val="clear" w:color="auto" w:fill="auto"/>
            <w:vAlign w:val="center"/>
          </w:tcPr>
          <w:p w14:paraId="57E45B14" w14:textId="77777777" w:rsidR="00437FA1" w:rsidRPr="005F1F99" w:rsidRDefault="00437FA1" w:rsidP="00DD7739">
            <w:pPr>
              <w:spacing w:after="0"/>
              <w:jc w:val="center"/>
              <w:rPr>
                <w:rFonts w:ascii="Times New Roman" w:hAnsi="Times New Roman"/>
                <w:b/>
                <w:sz w:val="20"/>
                <w:szCs w:val="20"/>
                <w:highlight w:val="lightGray"/>
              </w:rPr>
            </w:pPr>
          </w:p>
        </w:tc>
        <w:tc>
          <w:tcPr>
            <w:tcW w:w="789" w:type="dxa"/>
            <w:shd w:val="clear" w:color="auto" w:fill="auto"/>
            <w:vAlign w:val="center"/>
          </w:tcPr>
          <w:p w14:paraId="6E86F849" w14:textId="66996D6F" w:rsidR="00437FA1" w:rsidRPr="005F1F99" w:rsidRDefault="00437FA1" w:rsidP="00DD7739">
            <w:pPr>
              <w:spacing w:after="0" w:line="240" w:lineRule="auto"/>
              <w:ind w:left="-30" w:right="-45"/>
              <w:jc w:val="center"/>
              <w:rPr>
                <w:rFonts w:ascii="Times New Roman" w:hAnsi="Times New Roman"/>
                <w:b/>
                <w:bCs/>
                <w:sz w:val="20"/>
                <w:szCs w:val="20"/>
              </w:rPr>
            </w:pPr>
            <w:r w:rsidRPr="005F1F99">
              <w:rPr>
                <w:rFonts w:ascii="Times New Roman" w:hAnsi="Times New Roman"/>
                <w:b/>
                <w:bCs/>
                <w:sz w:val="20"/>
                <w:szCs w:val="20"/>
              </w:rPr>
              <w:t>B.10.4</w:t>
            </w:r>
          </w:p>
        </w:tc>
        <w:tc>
          <w:tcPr>
            <w:tcW w:w="6364" w:type="dxa"/>
            <w:shd w:val="clear" w:color="auto" w:fill="auto"/>
            <w:vAlign w:val="center"/>
          </w:tcPr>
          <w:p w14:paraId="4AF0098C" w14:textId="33E41BE8" w:rsidR="00437FA1" w:rsidRPr="005F1F99" w:rsidRDefault="00437FA1" w:rsidP="00DD7739">
            <w:pPr>
              <w:pStyle w:val="ListeParagraf"/>
              <w:spacing w:after="0"/>
              <w:ind w:left="0"/>
              <w:rPr>
                <w:rFonts w:ascii="Times New Roman" w:hAnsi="Times New Roman"/>
                <w:sz w:val="20"/>
                <w:szCs w:val="20"/>
              </w:rPr>
            </w:pPr>
            <w:r w:rsidRPr="005B6556">
              <w:rPr>
                <w:rFonts w:ascii="Times New Roman" w:hAnsi="Times New Roman"/>
                <w:sz w:val="20"/>
                <w:szCs w:val="20"/>
              </w:rPr>
              <w:t>Cihazın soğutucu akışkanı dönüş hattına manometreyi bağlayarak likit hattı vanasını uygun anahtar ile kapatır.</w:t>
            </w:r>
          </w:p>
        </w:tc>
        <w:tc>
          <w:tcPr>
            <w:tcW w:w="4382" w:type="dxa"/>
            <w:vMerge/>
            <w:shd w:val="clear" w:color="auto" w:fill="auto"/>
          </w:tcPr>
          <w:p w14:paraId="75AB119A" w14:textId="77777777" w:rsidR="00437FA1" w:rsidRPr="005F1F99" w:rsidRDefault="00437FA1" w:rsidP="00DD7739">
            <w:pPr>
              <w:spacing w:after="0"/>
              <w:rPr>
                <w:rFonts w:ascii="Times New Roman" w:hAnsi="Times New Roman"/>
                <w:sz w:val="20"/>
                <w:szCs w:val="20"/>
              </w:rPr>
            </w:pPr>
          </w:p>
        </w:tc>
      </w:tr>
      <w:tr w:rsidR="00437FA1" w:rsidRPr="005F1F99" w14:paraId="1A09E833" w14:textId="77777777" w:rsidTr="0046159E">
        <w:trPr>
          <w:trHeight w:val="567"/>
        </w:trPr>
        <w:tc>
          <w:tcPr>
            <w:tcW w:w="847" w:type="dxa"/>
            <w:vMerge/>
            <w:shd w:val="clear" w:color="auto" w:fill="auto"/>
            <w:vAlign w:val="center"/>
          </w:tcPr>
          <w:p w14:paraId="2FDC4D88" w14:textId="77777777" w:rsidR="00437FA1" w:rsidRPr="005F1F99" w:rsidRDefault="00437FA1" w:rsidP="00437FA1">
            <w:pPr>
              <w:spacing w:after="0"/>
              <w:jc w:val="center"/>
              <w:rPr>
                <w:rFonts w:ascii="Times New Roman" w:hAnsi="Times New Roman"/>
                <w:b/>
                <w:sz w:val="20"/>
                <w:szCs w:val="20"/>
              </w:rPr>
            </w:pPr>
          </w:p>
        </w:tc>
        <w:tc>
          <w:tcPr>
            <w:tcW w:w="2443" w:type="dxa"/>
            <w:vMerge/>
            <w:shd w:val="clear" w:color="auto" w:fill="auto"/>
            <w:vAlign w:val="center"/>
          </w:tcPr>
          <w:p w14:paraId="31971A79" w14:textId="77777777" w:rsidR="00437FA1" w:rsidRPr="005F1F99" w:rsidRDefault="00437FA1" w:rsidP="00437FA1">
            <w:pPr>
              <w:spacing w:after="0"/>
              <w:jc w:val="center"/>
              <w:rPr>
                <w:rFonts w:ascii="Times New Roman" w:hAnsi="Times New Roman"/>
                <w:b/>
                <w:sz w:val="20"/>
                <w:szCs w:val="20"/>
                <w:highlight w:val="lightGray"/>
              </w:rPr>
            </w:pPr>
          </w:p>
        </w:tc>
        <w:tc>
          <w:tcPr>
            <w:tcW w:w="789" w:type="dxa"/>
            <w:shd w:val="clear" w:color="auto" w:fill="auto"/>
            <w:vAlign w:val="center"/>
          </w:tcPr>
          <w:p w14:paraId="0CDF530D" w14:textId="2743BEF2" w:rsidR="00437FA1" w:rsidRPr="005F1F99" w:rsidRDefault="00437FA1" w:rsidP="00437FA1">
            <w:pPr>
              <w:spacing w:after="0" w:line="240" w:lineRule="auto"/>
              <w:ind w:left="-30" w:right="-45"/>
              <w:jc w:val="center"/>
              <w:rPr>
                <w:rFonts w:ascii="Times New Roman" w:hAnsi="Times New Roman"/>
                <w:b/>
                <w:bCs/>
                <w:sz w:val="20"/>
                <w:szCs w:val="20"/>
              </w:rPr>
            </w:pPr>
            <w:r w:rsidRPr="005F1F99">
              <w:rPr>
                <w:rFonts w:ascii="Times New Roman" w:hAnsi="Times New Roman"/>
                <w:b/>
                <w:bCs/>
                <w:sz w:val="20"/>
                <w:szCs w:val="20"/>
              </w:rPr>
              <w:t>B.10.5</w:t>
            </w:r>
          </w:p>
        </w:tc>
        <w:tc>
          <w:tcPr>
            <w:tcW w:w="6364" w:type="dxa"/>
            <w:shd w:val="clear" w:color="auto" w:fill="auto"/>
            <w:vAlign w:val="center"/>
          </w:tcPr>
          <w:p w14:paraId="6E81CAF3" w14:textId="6D01137E" w:rsidR="00437FA1" w:rsidRPr="005B6556" w:rsidRDefault="00437FA1" w:rsidP="00437FA1">
            <w:pPr>
              <w:pStyle w:val="ListeParagraf"/>
              <w:spacing w:after="0"/>
              <w:ind w:left="0"/>
              <w:rPr>
                <w:rFonts w:ascii="Times New Roman" w:hAnsi="Times New Roman"/>
                <w:sz w:val="20"/>
                <w:szCs w:val="20"/>
              </w:rPr>
            </w:pPr>
            <w:r w:rsidRPr="005B6556">
              <w:rPr>
                <w:rFonts w:ascii="Times New Roman" w:hAnsi="Times New Roman"/>
                <w:sz w:val="20"/>
                <w:szCs w:val="20"/>
              </w:rPr>
              <w:t>Soğutucu akışkanı, akışkan geri toplama ünitesi ile başka bir silindirin içerisine toplar.</w:t>
            </w:r>
          </w:p>
        </w:tc>
        <w:tc>
          <w:tcPr>
            <w:tcW w:w="4382" w:type="dxa"/>
            <w:vMerge/>
            <w:shd w:val="clear" w:color="auto" w:fill="auto"/>
          </w:tcPr>
          <w:p w14:paraId="0453B315" w14:textId="77777777" w:rsidR="00437FA1" w:rsidRPr="005F1F99" w:rsidRDefault="00437FA1" w:rsidP="00437FA1">
            <w:pPr>
              <w:spacing w:after="0"/>
              <w:rPr>
                <w:rFonts w:ascii="Times New Roman" w:hAnsi="Times New Roman"/>
                <w:sz w:val="20"/>
                <w:szCs w:val="20"/>
              </w:rPr>
            </w:pPr>
          </w:p>
        </w:tc>
      </w:tr>
      <w:tr w:rsidR="00437FA1" w:rsidRPr="005F1F99" w14:paraId="2E90BDC9" w14:textId="77777777" w:rsidTr="0046159E">
        <w:trPr>
          <w:trHeight w:val="567"/>
        </w:trPr>
        <w:tc>
          <w:tcPr>
            <w:tcW w:w="847" w:type="dxa"/>
            <w:vMerge/>
            <w:shd w:val="clear" w:color="auto" w:fill="auto"/>
            <w:vAlign w:val="center"/>
          </w:tcPr>
          <w:p w14:paraId="1BAACB70" w14:textId="77777777" w:rsidR="00437FA1" w:rsidRPr="005F1F99" w:rsidRDefault="00437FA1" w:rsidP="00437FA1">
            <w:pPr>
              <w:spacing w:after="0"/>
              <w:jc w:val="center"/>
              <w:rPr>
                <w:rFonts w:ascii="Times New Roman" w:hAnsi="Times New Roman"/>
                <w:b/>
                <w:sz w:val="20"/>
                <w:szCs w:val="20"/>
              </w:rPr>
            </w:pPr>
          </w:p>
        </w:tc>
        <w:tc>
          <w:tcPr>
            <w:tcW w:w="2443" w:type="dxa"/>
            <w:vMerge/>
            <w:shd w:val="clear" w:color="auto" w:fill="auto"/>
            <w:vAlign w:val="center"/>
          </w:tcPr>
          <w:p w14:paraId="024B425C" w14:textId="77777777" w:rsidR="00437FA1" w:rsidRPr="005F1F99" w:rsidRDefault="00437FA1" w:rsidP="00437FA1">
            <w:pPr>
              <w:spacing w:after="0"/>
              <w:jc w:val="center"/>
              <w:rPr>
                <w:rFonts w:ascii="Times New Roman" w:hAnsi="Times New Roman"/>
                <w:b/>
                <w:sz w:val="20"/>
                <w:szCs w:val="20"/>
                <w:highlight w:val="lightGray"/>
              </w:rPr>
            </w:pPr>
          </w:p>
        </w:tc>
        <w:tc>
          <w:tcPr>
            <w:tcW w:w="789" w:type="dxa"/>
            <w:shd w:val="clear" w:color="auto" w:fill="auto"/>
            <w:vAlign w:val="center"/>
          </w:tcPr>
          <w:p w14:paraId="1C3D7F84" w14:textId="5D55B0D9" w:rsidR="00437FA1" w:rsidRPr="005F1F99" w:rsidRDefault="00437FA1" w:rsidP="00437FA1">
            <w:pPr>
              <w:spacing w:after="0" w:line="240" w:lineRule="auto"/>
              <w:ind w:left="-30" w:right="-45"/>
              <w:jc w:val="center"/>
              <w:rPr>
                <w:rFonts w:ascii="Times New Roman" w:hAnsi="Times New Roman"/>
                <w:b/>
                <w:bCs/>
                <w:sz w:val="20"/>
                <w:szCs w:val="20"/>
              </w:rPr>
            </w:pPr>
            <w:r w:rsidRPr="005F1F99">
              <w:rPr>
                <w:rFonts w:ascii="Times New Roman" w:hAnsi="Times New Roman"/>
                <w:b/>
                <w:bCs/>
                <w:sz w:val="20"/>
                <w:szCs w:val="20"/>
              </w:rPr>
              <w:t>B.10.6</w:t>
            </w:r>
          </w:p>
        </w:tc>
        <w:tc>
          <w:tcPr>
            <w:tcW w:w="6364" w:type="dxa"/>
            <w:shd w:val="clear" w:color="auto" w:fill="auto"/>
            <w:vAlign w:val="center"/>
          </w:tcPr>
          <w:p w14:paraId="7E51B85A" w14:textId="3B6E5A36" w:rsidR="00437FA1" w:rsidRPr="005B6556" w:rsidRDefault="00437FA1" w:rsidP="00437FA1">
            <w:pPr>
              <w:pStyle w:val="ListeParagraf"/>
              <w:spacing w:after="0"/>
              <w:ind w:left="0"/>
              <w:rPr>
                <w:rFonts w:ascii="Times New Roman" w:hAnsi="Times New Roman"/>
                <w:sz w:val="20"/>
                <w:szCs w:val="20"/>
              </w:rPr>
            </w:pPr>
            <w:r w:rsidRPr="005B6556">
              <w:rPr>
                <w:rFonts w:ascii="Times New Roman" w:hAnsi="Times New Roman"/>
                <w:sz w:val="20"/>
                <w:szCs w:val="20"/>
              </w:rPr>
              <w:t>Cihaz atmosfer basıncına düştüğünde dönüş hattını da kapar.</w:t>
            </w:r>
          </w:p>
        </w:tc>
        <w:tc>
          <w:tcPr>
            <w:tcW w:w="4382" w:type="dxa"/>
            <w:vMerge/>
            <w:shd w:val="clear" w:color="auto" w:fill="auto"/>
          </w:tcPr>
          <w:p w14:paraId="201A5DE4" w14:textId="77777777" w:rsidR="00437FA1" w:rsidRPr="005F1F99" w:rsidRDefault="00437FA1" w:rsidP="00437FA1">
            <w:pPr>
              <w:spacing w:after="0"/>
              <w:rPr>
                <w:rFonts w:ascii="Times New Roman" w:hAnsi="Times New Roman"/>
                <w:sz w:val="20"/>
                <w:szCs w:val="20"/>
              </w:rPr>
            </w:pPr>
          </w:p>
        </w:tc>
      </w:tr>
      <w:tr w:rsidR="00437FA1" w:rsidRPr="005F1F99" w14:paraId="746DD91A" w14:textId="77777777" w:rsidTr="0046159E">
        <w:trPr>
          <w:trHeight w:val="567"/>
        </w:trPr>
        <w:tc>
          <w:tcPr>
            <w:tcW w:w="847" w:type="dxa"/>
            <w:vMerge/>
            <w:shd w:val="clear" w:color="auto" w:fill="auto"/>
            <w:vAlign w:val="center"/>
          </w:tcPr>
          <w:p w14:paraId="4E2AE9B5" w14:textId="77777777" w:rsidR="00437FA1" w:rsidRPr="005F1F99" w:rsidRDefault="00437FA1" w:rsidP="00437FA1">
            <w:pPr>
              <w:spacing w:after="0"/>
              <w:jc w:val="center"/>
              <w:rPr>
                <w:rFonts w:ascii="Times New Roman" w:hAnsi="Times New Roman"/>
                <w:b/>
                <w:sz w:val="20"/>
                <w:szCs w:val="20"/>
              </w:rPr>
            </w:pPr>
          </w:p>
        </w:tc>
        <w:tc>
          <w:tcPr>
            <w:tcW w:w="2443" w:type="dxa"/>
            <w:vMerge/>
            <w:shd w:val="clear" w:color="auto" w:fill="auto"/>
            <w:vAlign w:val="center"/>
          </w:tcPr>
          <w:p w14:paraId="5F54ABDB" w14:textId="77777777" w:rsidR="00437FA1" w:rsidRPr="005F1F99" w:rsidRDefault="00437FA1" w:rsidP="00437FA1">
            <w:pPr>
              <w:spacing w:after="0"/>
              <w:jc w:val="center"/>
              <w:rPr>
                <w:rFonts w:ascii="Times New Roman" w:hAnsi="Times New Roman"/>
                <w:b/>
                <w:sz w:val="20"/>
                <w:szCs w:val="20"/>
                <w:highlight w:val="lightGray"/>
              </w:rPr>
            </w:pPr>
          </w:p>
        </w:tc>
        <w:tc>
          <w:tcPr>
            <w:tcW w:w="789" w:type="dxa"/>
            <w:shd w:val="clear" w:color="auto" w:fill="auto"/>
            <w:vAlign w:val="center"/>
          </w:tcPr>
          <w:p w14:paraId="4E51C800" w14:textId="13879A3E" w:rsidR="00437FA1" w:rsidRPr="005F1F99" w:rsidRDefault="00437FA1" w:rsidP="00437FA1">
            <w:pPr>
              <w:spacing w:after="0" w:line="240" w:lineRule="auto"/>
              <w:ind w:left="-30" w:right="-45"/>
              <w:jc w:val="center"/>
              <w:rPr>
                <w:rFonts w:ascii="Times New Roman" w:hAnsi="Times New Roman"/>
                <w:b/>
                <w:bCs/>
                <w:sz w:val="20"/>
                <w:szCs w:val="20"/>
              </w:rPr>
            </w:pPr>
            <w:r w:rsidRPr="005F1F99">
              <w:rPr>
                <w:rFonts w:ascii="Times New Roman" w:hAnsi="Times New Roman"/>
                <w:b/>
                <w:bCs/>
                <w:sz w:val="20"/>
                <w:szCs w:val="20"/>
              </w:rPr>
              <w:t>B.10.7</w:t>
            </w:r>
          </w:p>
        </w:tc>
        <w:tc>
          <w:tcPr>
            <w:tcW w:w="6364" w:type="dxa"/>
            <w:shd w:val="clear" w:color="auto" w:fill="auto"/>
            <w:vAlign w:val="center"/>
          </w:tcPr>
          <w:p w14:paraId="327280DE" w14:textId="54350115" w:rsidR="00437FA1" w:rsidRPr="005B6556" w:rsidRDefault="00437FA1" w:rsidP="00437FA1">
            <w:pPr>
              <w:pStyle w:val="ListeParagraf"/>
              <w:spacing w:after="0"/>
              <w:ind w:left="0"/>
              <w:rPr>
                <w:rFonts w:ascii="Times New Roman" w:hAnsi="Times New Roman"/>
                <w:sz w:val="20"/>
                <w:szCs w:val="20"/>
              </w:rPr>
            </w:pPr>
            <w:r w:rsidRPr="005B6556">
              <w:rPr>
                <w:rFonts w:ascii="Times New Roman" w:hAnsi="Times New Roman"/>
                <w:sz w:val="20"/>
                <w:szCs w:val="20"/>
              </w:rPr>
              <w:t>Cihazı kapattıktan sonra, cihazın enerjisini şalterden/sigortadan keser.</w:t>
            </w:r>
          </w:p>
        </w:tc>
        <w:tc>
          <w:tcPr>
            <w:tcW w:w="4382" w:type="dxa"/>
            <w:vMerge/>
            <w:shd w:val="clear" w:color="auto" w:fill="auto"/>
          </w:tcPr>
          <w:p w14:paraId="6DC68875" w14:textId="77777777" w:rsidR="00437FA1" w:rsidRPr="005F1F99" w:rsidRDefault="00437FA1" w:rsidP="00437FA1">
            <w:pPr>
              <w:spacing w:after="0"/>
              <w:rPr>
                <w:rFonts w:ascii="Times New Roman" w:hAnsi="Times New Roman"/>
                <w:sz w:val="20"/>
                <w:szCs w:val="20"/>
              </w:rPr>
            </w:pPr>
          </w:p>
        </w:tc>
      </w:tr>
      <w:tr w:rsidR="00437FA1" w:rsidRPr="005F1F99" w14:paraId="3C4400A3" w14:textId="77777777" w:rsidTr="0046159E">
        <w:trPr>
          <w:trHeight w:val="567"/>
        </w:trPr>
        <w:tc>
          <w:tcPr>
            <w:tcW w:w="847" w:type="dxa"/>
            <w:vMerge/>
            <w:shd w:val="clear" w:color="auto" w:fill="auto"/>
            <w:vAlign w:val="center"/>
          </w:tcPr>
          <w:p w14:paraId="352EAA2A" w14:textId="77777777" w:rsidR="00437FA1" w:rsidRPr="005F1F99" w:rsidRDefault="00437FA1" w:rsidP="00437FA1">
            <w:pPr>
              <w:spacing w:after="0"/>
              <w:jc w:val="center"/>
              <w:rPr>
                <w:rFonts w:ascii="Times New Roman" w:hAnsi="Times New Roman"/>
                <w:b/>
                <w:sz w:val="20"/>
                <w:szCs w:val="20"/>
              </w:rPr>
            </w:pPr>
          </w:p>
        </w:tc>
        <w:tc>
          <w:tcPr>
            <w:tcW w:w="2443" w:type="dxa"/>
            <w:vMerge/>
            <w:shd w:val="clear" w:color="auto" w:fill="auto"/>
            <w:vAlign w:val="center"/>
          </w:tcPr>
          <w:p w14:paraId="5A42E080" w14:textId="77777777" w:rsidR="00437FA1" w:rsidRPr="005F1F99" w:rsidRDefault="00437FA1" w:rsidP="00437FA1">
            <w:pPr>
              <w:spacing w:after="0"/>
              <w:jc w:val="center"/>
              <w:rPr>
                <w:rFonts w:ascii="Times New Roman" w:hAnsi="Times New Roman"/>
                <w:b/>
                <w:sz w:val="20"/>
                <w:szCs w:val="20"/>
                <w:highlight w:val="lightGray"/>
              </w:rPr>
            </w:pPr>
          </w:p>
        </w:tc>
        <w:tc>
          <w:tcPr>
            <w:tcW w:w="789" w:type="dxa"/>
            <w:shd w:val="clear" w:color="auto" w:fill="auto"/>
            <w:vAlign w:val="center"/>
          </w:tcPr>
          <w:p w14:paraId="52AB8722" w14:textId="10776430" w:rsidR="00437FA1" w:rsidRPr="005F1F99" w:rsidRDefault="00437FA1" w:rsidP="00437FA1">
            <w:pPr>
              <w:spacing w:after="0" w:line="240" w:lineRule="auto"/>
              <w:ind w:left="-30" w:right="-45"/>
              <w:jc w:val="center"/>
              <w:rPr>
                <w:rFonts w:ascii="Times New Roman" w:hAnsi="Times New Roman"/>
                <w:b/>
                <w:bCs/>
                <w:sz w:val="20"/>
                <w:szCs w:val="20"/>
              </w:rPr>
            </w:pPr>
            <w:r w:rsidRPr="005F1F99">
              <w:rPr>
                <w:rFonts w:ascii="Times New Roman" w:hAnsi="Times New Roman"/>
                <w:b/>
                <w:bCs/>
                <w:sz w:val="20"/>
                <w:szCs w:val="20"/>
              </w:rPr>
              <w:t>B.10.8</w:t>
            </w:r>
          </w:p>
        </w:tc>
        <w:tc>
          <w:tcPr>
            <w:tcW w:w="6364" w:type="dxa"/>
            <w:shd w:val="clear" w:color="auto" w:fill="auto"/>
            <w:vAlign w:val="center"/>
          </w:tcPr>
          <w:p w14:paraId="196C0E21" w14:textId="4F4B4BF2" w:rsidR="00437FA1" w:rsidRPr="005B6556" w:rsidRDefault="00437FA1" w:rsidP="00437FA1">
            <w:pPr>
              <w:pStyle w:val="ListeParagraf"/>
              <w:spacing w:after="0"/>
              <w:ind w:left="0"/>
              <w:rPr>
                <w:rFonts w:ascii="Times New Roman" w:hAnsi="Times New Roman"/>
                <w:sz w:val="20"/>
                <w:szCs w:val="20"/>
              </w:rPr>
            </w:pPr>
            <w:r w:rsidRPr="005B6556">
              <w:rPr>
                <w:rFonts w:ascii="Times New Roman" w:hAnsi="Times New Roman"/>
                <w:sz w:val="20"/>
                <w:szCs w:val="20"/>
              </w:rPr>
              <w:t>Bakır boruları rekorlarından söker.</w:t>
            </w:r>
          </w:p>
        </w:tc>
        <w:tc>
          <w:tcPr>
            <w:tcW w:w="4382" w:type="dxa"/>
            <w:vMerge/>
            <w:shd w:val="clear" w:color="auto" w:fill="auto"/>
          </w:tcPr>
          <w:p w14:paraId="6166B53E" w14:textId="77777777" w:rsidR="00437FA1" w:rsidRPr="005F1F99" w:rsidRDefault="00437FA1" w:rsidP="00437FA1">
            <w:pPr>
              <w:spacing w:after="0"/>
              <w:rPr>
                <w:rFonts w:ascii="Times New Roman" w:hAnsi="Times New Roman"/>
                <w:sz w:val="20"/>
                <w:szCs w:val="20"/>
              </w:rPr>
            </w:pPr>
          </w:p>
        </w:tc>
      </w:tr>
      <w:tr w:rsidR="00437FA1" w:rsidRPr="005F1F99" w14:paraId="479BB08D" w14:textId="77777777" w:rsidTr="0046159E">
        <w:trPr>
          <w:trHeight w:val="567"/>
        </w:trPr>
        <w:tc>
          <w:tcPr>
            <w:tcW w:w="847" w:type="dxa"/>
            <w:vMerge/>
            <w:shd w:val="clear" w:color="auto" w:fill="auto"/>
            <w:vAlign w:val="center"/>
          </w:tcPr>
          <w:p w14:paraId="02146BFA" w14:textId="77777777" w:rsidR="00437FA1" w:rsidRPr="005F1F99" w:rsidRDefault="00437FA1" w:rsidP="00437FA1">
            <w:pPr>
              <w:spacing w:after="0"/>
              <w:jc w:val="center"/>
              <w:rPr>
                <w:rFonts w:ascii="Times New Roman" w:hAnsi="Times New Roman"/>
                <w:b/>
                <w:sz w:val="20"/>
                <w:szCs w:val="20"/>
              </w:rPr>
            </w:pPr>
          </w:p>
        </w:tc>
        <w:tc>
          <w:tcPr>
            <w:tcW w:w="2443" w:type="dxa"/>
            <w:vMerge/>
            <w:shd w:val="clear" w:color="auto" w:fill="auto"/>
            <w:vAlign w:val="center"/>
          </w:tcPr>
          <w:p w14:paraId="647F173B" w14:textId="77777777" w:rsidR="00437FA1" w:rsidRPr="005F1F99" w:rsidRDefault="00437FA1" w:rsidP="00437FA1">
            <w:pPr>
              <w:spacing w:after="0"/>
              <w:jc w:val="center"/>
              <w:rPr>
                <w:rFonts w:ascii="Times New Roman" w:hAnsi="Times New Roman"/>
                <w:b/>
                <w:sz w:val="20"/>
                <w:szCs w:val="20"/>
                <w:highlight w:val="lightGray"/>
              </w:rPr>
            </w:pPr>
          </w:p>
        </w:tc>
        <w:tc>
          <w:tcPr>
            <w:tcW w:w="789" w:type="dxa"/>
            <w:shd w:val="clear" w:color="auto" w:fill="auto"/>
            <w:vAlign w:val="center"/>
          </w:tcPr>
          <w:p w14:paraId="7AAB223A" w14:textId="16AD59D5" w:rsidR="00437FA1" w:rsidRPr="005F1F99" w:rsidRDefault="00437FA1" w:rsidP="00437FA1">
            <w:pPr>
              <w:spacing w:after="0" w:line="240" w:lineRule="auto"/>
              <w:ind w:left="-30" w:right="-45"/>
              <w:jc w:val="center"/>
              <w:rPr>
                <w:rFonts w:ascii="Times New Roman" w:hAnsi="Times New Roman"/>
                <w:b/>
                <w:bCs/>
                <w:sz w:val="20"/>
                <w:szCs w:val="20"/>
              </w:rPr>
            </w:pPr>
            <w:r w:rsidRPr="005B6556">
              <w:rPr>
                <w:rFonts w:ascii="Times New Roman" w:hAnsi="Times New Roman"/>
                <w:b/>
                <w:bCs/>
                <w:sz w:val="20"/>
                <w:szCs w:val="20"/>
              </w:rPr>
              <w:t>B.10.9</w:t>
            </w:r>
          </w:p>
        </w:tc>
        <w:tc>
          <w:tcPr>
            <w:tcW w:w="6364" w:type="dxa"/>
            <w:shd w:val="clear" w:color="auto" w:fill="auto"/>
            <w:vAlign w:val="center"/>
          </w:tcPr>
          <w:p w14:paraId="124CFC37" w14:textId="135C0ED5" w:rsidR="00437FA1" w:rsidRPr="005B6556" w:rsidRDefault="00437FA1" w:rsidP="00437FA1">
            <w:pPr>
              <w:pStyle w:val="ListeParagraf"/>
              <w:spacing w:after="0"/>
              <w:ind w:left="0"/>
              <w:rPr>
                <w:rFonts w:ascii="Times New Roman" w:hAnsi="Times New Roman"/>
                <w:sz w:val="20"/>
                <w:szCs w:val="20"/>
              </w:rPr>
            </w:pPr>
            <w:r w:rsidRPr="005B6556">
              <w:rPr>
                <w:rFonts w:ascii="Times New Roman" w:hAnsi="Times New Roman"/>
                <w:sz w:val="20"/>
                <w:szCs w:val="20"/>
              </w:rPr>
              <w:t xml:space="preserve">İç ve dış ünitelerin bağlantı vidalarını sökerek cihazın </w:t>
            </w:r>
            <w:proofErr w:type="spellStart"/>
            <w:r w:rsidRPr="005B6556">
              <w:rPr>
                <w:rFonts w:ascii="Times New Roman" w:hAnsi="Times New Roman"/>
                <w:sz w:val="20"/>
                <w:szCs w:val="20"/>
              </w:rPr>
              <w:t>demontajını</w:t>
            </w:r>
            <w:proofErr w:type="spellEnd"/>
            <w:r w:rsidRPr="005B6556">
              <w:rPr>
                <w:rFonts w:ascii="Times New Roman" w:hAnsi="Times New Roman"/>
                <w:sz w:val="20"/>
                <w:szCs w:val="20"/>
              </w:rPr>
              <w:t xml:space="preserve"> gerçekleştirir.</w:t>
            </w:r>
          </w:p>
        </w:tc>
        <w:tc>
          <w:tcPr>
            <w:tcW w:w="4382" w:type="dxa"/>
            <w:vMerge/>
            <w:shd w:val="clear" w:color="auto" w:fill="auto"/>
          </w:tcPr>
          <w:p w14:paraId="2E74883F" w14:textId="77777777" w:rsidR="00437FA1" w:rsidRPr="005F1F99" w:rsidRDefault="00437FA1" w:rsidP="00437FA1">
            <w:pPr>
              <w:spacing w:after="0"/>
              <w:rPr>
                <w:rFonts w:ascii="Times New Roman" w:hAnsi="Times New Roman"/>
                <w:sz w:val="20"/>
                <w:szCs w:val="20"/>
              </w:rPr>
            </w:pPr>
          </w:p>
        </w:tc>
      </w:tr>
    </w:tbl>
    <w:p w14:paraId="58E319B1" w14:textId="77777777" w:rsidR="0086112F" w:rsidRDefault="0086112F">
      <w:pPr>
        <w:rPr>
          <w:rFonts w:ascii="Times New Roman" w:hAnsi="Times New Roman"/>
        </w:rPr>
        <w:sectPr w:rsidR="0086112F" w:rsidSect="00437FA1">
          <w:pgSz w:w="16838" w:h="11906" w:orient="landscape" w:code="9"/>
          <w:pgMar w:top="1276" w:right="567" w:bottom="1133" w:left="1418" w:header="568" w:footer="709" w:gutter="0"/>
          <w:cols w:space="708"/>
          <w:titlePg/>
          <w:docGrid w:linePitch="360"/>
        </w:sectPr>
      </w:pPr>
    </w:p>
    <w:p w14:paraId="36CC1424" w14:textId="35C56F7A" w:rsidR="001B5A6B" w:rsidRPr="00B029BE" w:rsidRDefault="001B5A6B">
      <w:pPr>
        <w:rPr>
          <w:rFonts w:ascii="Times New Roman" w:hAnsi="Times New Roman"/>
        </w:rPr>
      </w:pPr>
    </w:p>
    <w:tbl>
      <w:tblPr>
        <w:tblW w:w="499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7"/>
        <w:gridCol w:w="2443"/>
        <w:gridCol w:w="789"/>
        <w:gridCol w:w="6364"/>
        <w:gridCol w:w="4382"/>
      </w:tblGrid>
      <w:tr w:rsidR="00441283" w:rsidRPr="003F19CD" w14:paraId="5B17955A" w14:textId="77777777" w:rsidTr="006779AA">
        <w:trPr>
          <w:trHeight w:val="567"/>
        </w:trPr>
        <w:tc>
          <w:tcPr>
            <w:tcW w:w="847" w:type="dxa"/>
            <w:shd w:val="clear" w:color="auto" w:fill="BDD6EE"/>
            <w:vAlign w:val="center"/>
          </w:tcPr>
          <w:p w14:paraId="2ED40FDF" w14:textId="77777777" w:rsidR="00441283" w:rsidRPr="003F19CD" w:rsidRDefault="00441283" w:rsidP="006779AA">
            <w:pPr>
              <w:spacing w:after="0"/>
              <w:rPr>
                <w:rFonts w:ascii="Times New Roman" w:hAnsi="Times New Roman"/>
                <w:b/>
                <w:sz w:val="20"/>
                <w:szCs w:val="20"/>
              </w:rPr>
            </w:pPr>
            <w:r w:rsidRPr="003F19CD">
              <w:rPr>
                <w:rFonts w:ascii="Times New Roman" w:hAnsi="Times New Roman"/>
                <w:b/>
                <w:sz w:val="20"/>
                <w:szCs w:val="20"/>
              </w:rPr>
              <w:t>Görev</w:t>
            </w:r>
          </w:p>
        </w:tc>
        <w:tc>
          <w:tcPr>
            <w:tcW w:w="13978" w:type="dxa"/>
            <w:gridSpan w:val="4"/>
            <w:shd w:val="clear" w:color="auto" w:fill="auto"/>
            <w:vAlign w:val="center"/>
          </w:tcPr>
          <w:p w14:paraId="1871A6C5" w14:textId="2FB43F7B" w:rsidR="00441283" w:rsidRPr="00F12895" w:rsidRDefault="00441283" w:rsidP="006779AA">
            <w:pPr>
              <w:tabs>
                <w:tab w:val="left" w:pos="2820"/>
              </w:tabs>
              <w:spacing w:after="0" w:line="240" w:lineRule="auto"/>
              <w:rPr>
                <w:rFonts w:ascii="Times New Roman" w:hAnsi="Times New Roman"/>
                <w:b/>
                <w:bCs/>
                <w:sz w:val="20"/>
                <w:szCs w:val="20"/>
              </w:rPr>
            </w:pPr>
            <w:r w:rsidRPr="00F12895">
              <w:rPr>
                <w:rFonts w:ascii="Times New Roman" w:hAnsi="Times New Roman"/>
                <w:b/>
                <w:bCs/>
                <w:sz w:val="20"/>
                <w:szCs w:val="20"/>
              </w:rPr>
              <w:t>C. Klimayı devreye almak</w:t>
            </w:r>
            <w:r w:rsidR="003D2DC2" w:rsidRPr="00F12895">
              <w:rPr>
                <w:rFonts w:ascii="Times New Roman" w:hAnsi="Times New Roman"/>
                <w:b/>
                <w:bCs/>
                <w:sz w:val="20"/>
                <w:szCs w:val="20"/>
              </w:rPr>
              <w:t xml:space="preserve"> </w:t>
            </w:r>
            <w:r w:rsidR="003D2DC2" w:rsidRPr="00F12895">
              <w:rPr>
                <w:rFonts w:ascii="Times New Roman" w:hAnsi="Times New Roman"/>
                <w:sz w:val="20"/>
                <w:szCs w:val="20"/>
              </w:rPr>
              <w:t>(devamı var)</w:t>
            </w:r>
          </w:p>
        </w:tc>
      </w:tr>
      <w:tr w:rsidR="00441283" w:rsidRPr="003F19CD" w14:paraId="56BFAB3B" w14:textId="77777777" w:rsidTr="006779AA">
        <w:trPr>
          <w:trHeight w:val="567"/>
        </w:trPr>
        <w:tc>
          <w:tcPr>
            <w:tcW w:w="3290" w:type="dxa"/>
            <w:gridSpan w:val="2"/>
            <w:shd w:val="clear" w:color="auto" w:fill="BDD6EE"/>
            <w:vAlign w:val="center"/>
          </w:tcPr>
          <w:p w14:paraId="32C989F8" w14:textId="77777777" w:rsidR="00441283" w:rsidRPr="003F19CD" w:rsidRDefault="00441283" w:rsidP="006779AA">
            <w:pPr>
              <w:spacing w:after="0"/>
              <w:rPr>
                <w:rFonts w:ascii="Times New Roman" w:hAnsi="Times New Roman"/>
                <w:b/>
                <w:sz w:val="20"/>
                <w:szCs w:val="20"/>
              </w:rPr>
            </w:pPr>
            <w:r w:rsidRPr="003F19CD">
              <w:rPr>
                <w:rFonts w:ascii="Times New Roman" w:hAnsi="Times New Roman"/>
                <w:b/>
                <w:sz w:val="20"/>
                <w:szCs w:val="20"/>
              </w:rPr>
              <w:t>İşlemler</w:t>
            </w:r>
          </w:p>
        </w:tc>
        <w:tc>
          <w:tcPr>
            <w:tcW w:w="7153" w:type="dxa"/>
            <w:gridSpan w:val="2"/>
            <w:shd w:val="clear" w:color="auto" w:fill="BDD6EE"/>
            <w:vAlign w:val="center"/>
          </w:tcPr>
          <w:p w14:paraId="78BEB4A0" w14:textId="77777777" w:rsidR="00441283" w:rsidRPr="00F12895" w:rsidRDefault="00441283" w:rsidP="006779AA">
            <w:pPr>
              <w:spacing w:after="0"/>
              <w:rPr>
                <w:rFonts w:ascii="Times New Roman" w:hAnsi="Times New Roman"/>
                <w:b/>
                <w:sz w:val="20"/>
                <w:szCs w:val="20"/>
              </w:rPr>
            </w:pPr>
            <w:r w:rsidRPr="00F12895">
              <w:rPr>
                <w:rFonts w:ascii="Times New Roman" w:hAnsi="Times New Roman"/>
                <w:b/>
                <w:sz w:val="20"/>
                <w:szCs w:val="20"/>
              </w:rPr>
              <w:t xml:space="preserve">Başarım Ölçütleri </w:t>
            </w:r>
          </w:p>
        </w:tc>
        <w:tc>
          <w:tcPr>
            <w:tcW w:w="4382" w:type="dxa"/>
            <w:vMerge w:val="restart"/>
            <w:shd w:val="clear" w:color="auto" w:fill="BDD6EE"/>
            <w:vAlign w:val="center"/>
          </w:tcPr>
          <w:p w14:paraId="47244D8B" w14:textId="77777777" w:rsidR="00441283" w:rsidRPr="009E45BA" w:rsidRDefault="00441283" w:rsidP="006779AA">
            <w:pPr>
              <w:spacing w:after="0"/>
              <w:rPr>
                <w:rFonts w:ascii="Times New Roman" w:hAnsi="Times New Roman"/>
                <w:b/>
                <w:sz w:val="20"/>
                <w:szCs w:val="20"/>
              </w:rPr>
            </w:pPr>
            <w:r w:rsidRPr="009E45BA">
              <w:rPr>
                <w:rFonts w:ascii="Times New Roman" w:hAnsi="Times New Roman"/>
                <w:b/>
                <w:sz w:val="20"/>
                <w:szCs w:val="20"/>
              </w:rPr>
              <w:t>Mesleki Bilgi ve Uygulama Becerileri</w:t>
            </w:r>
          </w:p>
        </w:tc>
      </w:tr>
      <w:tr w:rsidR="00441283" w:rsidRPr="003F19CD" w14:paraId="546547AD" w14:textId="77777777" w:rsidTr="006779AA">
        <w:trPr>
          <w:trHeight w:val="567"/>
        </w:trPr>
        <w:tc>
          <w:tcPr>
            <w:tcW w:w="847" w:type="dxa"/>
            <w:shd w:val="clear" w:color="auto" w:fill="BDD6EE"/>
            <w:vAlign w:val="center"/>
          </w:tcPr>
          <w:p w14:paraId="1218D931" w14:textId="77777777" w:rsidR="00441283" w:rsidRPr="003F19CD" w:rsidRDefault="00441283" w:rsidP="006779AA">
            <w:pPr>
              <w:spacing w:after="0"/>
              <w:rPr>
                <w:rFonts w:ascii="Times New Roman" w:hAnsi="Times New Roman"/>
                <w:b/>
                <w:sz w:val="20"/>
                <w:szCs w:val="20"/>
              </w:rPr>
            </w:pPr>
            <w:r w:rsidRPr="003F19CD">
              <w:rPr>
                <w:rFonts w:ascii="Times New Roman" w:hAnsi="Times New Roman"/>
                <w:b/>
                <w:sz w:val="20"/>
                <w:szCs w:val="20"/>
              </w:rPr>
              <w:t>Kod</w:t>
            </w:r>
          </w:p>
        </w:tc>
        <w:tc>
          <w:tcPr>
            <w:tcW w:w="2443" w:type="dxa"/>
            <w:shd w:val="clear" w:color="auto" w:fill="BDD6EE"/>
            <w:vAlign w:val="center"/>
          </w:tcPr>
          <w:p w14:paraId="5E50EFB6" w14:textId="77777777" w:rsidR="00441283" w:rsidRPr="00F12895" w:rsidRDefault="00441283" w:rsidP="006779AA">
            <w:pPr>
              <w:spacing w:after="0"/>
              <w:rPr>
                <w:rFonts w:ascii="Times New Roman" w:hAnsi="Times New Roman"/>
                <w:b/>
                <w:sz w:val="20"/>
                <w:szCs w:val="20"/>
              </w:rPr>
            </w:pPr>
            <w:r w:rsidRPr="00F12895">
              <w:rPr>
                <w:rFonts w:ascii="Times New Roman" w:hAnsi="Times New Roman"/>
                <w:b/>
                <w:sz w:val="20"/>
                <w:szCs w:val="20"/>
              </w:rPr>
              <w:t>Açıklama</w:t>
            </w:r>
          </w:p>
        </w:tc>
        <w:tc>
          <w:tcPr>
            <w:tcW w:w="789" w:type="dxa"/>
            <w:shd w:val="clear" w:color="auto" w:fill="BDD6EE"/>
            <w:vAlign w:val="center"/>
          </w:tcPr>
          <w:p w14:paraId="6208FAD2" w14:textId="77777777" w:rsidR="00441283" w:rsidRPr="009E45BA" w:rsidRDefault="00441283" w:rsidP="006779AA">
            <w:pPr>
              <w:spacing w:after="0"/>
              <w:rPr>
                <w:rFonts w:ascii="Times New Roman" w:hAnsi="Times New Roman"/>
                <w:b/>
                <w:sz w:val="20"/>
                <w:szCs w:val="20"/>
              </w:rPr>
            </w:pPr>
            <w:r w:rsidRPr="009E45BA">
              <w:rPr>
                <w:rFonts w:ascii="Times New Roman" w:hAnsi="Times New Roman"/>
                <w:b/>
                <w:sz w:val="20"/>
                <w:szCs w:val="20"/>
              </w:rPr>
              <w:t>Kod</w:t>
            </w:r>
          </w:p>
        </w:tc>
        <w:tc>
          <w:tcPr>
            <w:tcW w:w="6364" w:type="dxa"/>
            <w:shd w:val="clear" w:color="auto" w:fill="BDD6EE"/>
            <w:vAlign w:val="center"/>
          </w:tcPr>
          <w:p w14:paraId="0D8B451A" w14:textId="77777777" w:rsidR="00441283" w:rsidRPr="00966748" w:rsidRDefault="00441283" w:rsidP="006779AA">
            <w:pPr>
              <w:spacing w:after="0"/>
              <w:rPr>
                <w:rFonts w:ascii="Times New Roman" w:hAnsi="Times New Roman"/>
                <w:b/>
                <w:sz w:val="20"/>
                <w:szCs w:val="20"/>
              </w:rPr>
            </w:pPr>
            <w:r w:rsidRPr="00966748">
              <w:rPr>
                <w:rFonts w:ascii="Times New Roman" w:hAnsi="Times New Roman"/>
                <w:b/>
                <w:sz w:val="20"/>
                <w:szCs w:val="20"/>
              </w:rPr>
              <w:t>Açıklama</w:t>
            </w:r>
          </w:p>
        </w:tc>
        <w:tc>
          <w:tcPr>
            <w:tcW w:w="4382" w:type="dxa"/>
            <w:vMerge/>
            <w:shd w:val="clear" w:color="auto" w:fill="BDD6EE"/>
          </w:tcPr>
          <w:p w14:paraId="32E69EC2" w14:textId="77777777" w:rsidR="00441283" w:rsidRPr="003F19CD" w:rsidRDefault="00441283" w:rsidP="006779AA">
            <w:pPr>
              <w:spacing w:after="0"/>
              <w:rPr>
                <w:rFonts w:ascii="Times New Roman" w:hAnsi="Times New Roman"/>
                <w:b/>
                <w:sz w:val="20"/>
                <w:szCs w:val="20"/>
              </w:rPr>
            </w:pPr>
          </w:p>
        </w:tc>
      </w:tr>
      <w:tr w:rsidR="008514CB" w:rsidRPr="003F19CD" w14:paraId="6C25BA46" w14:textId="77777777" w:rsidTr="0046159E">
        <w:trPr>
          <w:trHeight w:val="567"/>
        </w:trPr>
        <w:tc>
          <w:tcPr>
            <w:tcW w:w="847" w:type="dxa"/>
            <w:vMerge w:val="restart"/>
            <w:shd w:val="clear" w:color="auto" w:fill="auto"/>
            <w:vAlign w:val="center"/>
          </w:tcPr>
          <w:p w14:paraId="4C7B9176" w14:textId="299329A0" w:rsidR="008514CB" w:rsidRPr="003F19CD" w:rsidRDefault="008514CB" w:rsidP="006779AA">
            <w:pPr>
              <w:spacing w:after="0"/>
              <w:jc w:val="center"/>
              <w:rPr>
                <w:rFonts w:ascii="Times New Roman" w:hAnsi="Times New Roman"/>
                <w:b/>
                <w:sz w:val="20"/>
                <w:szCs w:val="20"/>
              </w:rPr>
            </w:pPr>
            <w:r w:rsidRPr="003F19CD">
              <w:rPr>
                <w:rFonts w:ascii="Times New Roman" w:hAnsi="Times New Roman"/>
                <w:b/>
                <w:sz w:val="20"/>
                <w:szCs w:val="20"/>
              </w:rPr>
              <w:t>C.1</w:t>
            </w:r>
          </w:p>
        </w:tc>
        <w:tc>
          <w:tcPr>
            <w:tcW w:w="2443" w:type="dxa"/>
            <w:vMerge w:val="restart"/>
            <w:shd w:val="clear" w:color="auto" w:fill="auto"/>
            <w:vAlign w:val="center"/>
          </w:tcPr>
          <w:p w14:paraId="3B883EFF" w14:textId="6CE7B1CF" w:rsidR="008514CB" w:rsidRPr="00F12895" w:rsidRDefault="008514CB" w:rsidP="006779AA">
            <w:pPr>
              <w:spacing w:after="0"/>
              <w:rPr>
                <w:rFonts w:ascii="Times New Roman" w:hAnsi="Times New Roman"/>
                <w:b/>
                <w:sz w:val="20"/>
                <w:szCs w:val="20"/>
                <w:highlight w:val="lightGray"/>
              </w:rPr>
            </w:pPr>
            <w:r w:rsidRPr="00F12895">
              <w:rPr>
                <w:rFonts w:ascii="Times New Roman" w:hAnsi="Times New Roman"/>
                <w:sz w:val="20"/>
                <w:szCs w:val="20"/>
              </w:rPr>
              <w:t>Cihazı çalıştırmak</w:t>
            </w:r>
          </w:p>
        </w:tc>
        <w:tc>
          <w:tcPr>
            <w:tcW w:w="789" w:type="dxa"/>
            <w:tcBorders>
              <w:bottom w:val="single" w:sz="4" w:space="0" w:color="auto"/>
            </w:tcBorders>
            <w:shd w:val="clear" w:color="auto" w:fill="auto"/>
            <w:vAlign w:val="center"/>
          </w:tcPr>
          <w:p w14:paraId="74E5A263" w14:textId="2B245323" w:rsidR="008514CB" w:rsidRPr="009E45BA" w:rsidRDefault="008514CB" w:rsidP="006779AA">
            <w:pPr>
              <w:spacing w:after="0" w:line="240" w:lineRule="auto"/>
              <w:ind w:left="-30" w:right="-45"/>
              <w:jc w:val="center"/>
              <w:rPr>
                <w:rFonts w:ascii="Times New Roman" w:hAnsi="Times New Roman"/>
                <w:b/>
                <w:bCs/>
                <w:sz w:val="20"/>
                <w:szCs w:val="20"/>
              </w:rPr>
            </w:pPr>
            <w:r w:rsidRPr="009E45BA">
              <w:rPr>
                <w:rFonts w:ascii="Times New Roman" w:hAnsi="Times New Roman"/>
                <w:b/>
                <w:bCs/>
                <w:sz w:val="20"/>
                <w:szCs w:val="20"/>
              </w:rPr>
              <w:t>C.1.1</w:t>
            </w:r>
          </w:p>
        </w:tc>
        <w:tc>
          <w:tcPr>
            <w:tcW w:w="6364" w:type="dxa"/>
            <w:tcBorders>
              <w:bottom w:val="single" w:sz="4" w:space="0" w:color="auto"/>
            </w:tcBorders>
            <w:shd w:val="clear" w:color="auto" w:fill="auto"/>
            <w:vAlign w:val="center"/>
          </w:tcPr>
          <w:p w14:paraId="2893A36E" w14:textId="65B5A631" w:rsidR="008514CB" w:rsidRPr="003F19CD" w:rsidRDefault="00FF448A" w:rsidP="006779AA">
            <w:pPr>
              <w:pStyle w:val="ListeParagraf"/>
              <w:spacing w:after="0"/>
              <w:ind w:left="0"/>
              <w:rPr>
                <w:rFonts w:ascii="Times New Roman" w:hAnsi="Times New Roman"/>
                <w:sz w:val="20"/>
                <w:szCs w:val="20"/>
              </w:rPr>
            </w:pPr>
            <w:r w:rsidRPr="00B029BE">
              <w:rPr>
                <w:rFonts w:ascii="Times New Roman" w:hAnsi="Times New Roman"/>
                <w:sz w:val="20"/>
                <w:szCs w:val="20"/>
              </w:rPr>
              <w:t>Sigortayı/şalteri açarak klimaya enerji verir.</w:t>
            </w:r>
          </w:p>
        </w:tc>
        <w:tc>
          <w:tcPr>
            <w:tcW w:w="4382" w:type="dxa"/>
            <w:vMerge w:val="restart"/>
            <w:shd w:val="clear" w:color="auto" w:fill="auto"/>
          </w:tcPr>
          <w:p w14:paraId="4DB7292B" w14:textId="5C76CA07" w:rsidR="000E3376" w:rsidRPr="00B029BE" w:rsidRDefault="000E3376" w:rsidP="000E3376">
            <w:pPr>
              <w:pStyle w:val="ListeParagraf"/>
              <w:numPr>
                <w:ilvl w:val="0"/>
                <w:numId w:val="35"/>
              </w:numPr>
              <w:spacing w:after="0" w:line="259" w:lineRule="auto"/>
              <w:ind w:left="355" w:hanging="355"/>
              <w:rPr>
                <w:rFonts w:ascii="Times New Roman" w:hAnsi="Times New Roman"/>
                <w:sz w:val="20"/>
                <w:szCs w:val="20"/>
              </w:rPr>
            </w:pPr>
            <w:r w:rsidRPr="00B029BE">
              <w:rPr>
                <w:rFonts w:ascii="Times New Roman" w:hAnsi="Times New Roman"/>
                <w:sz w:val="20"/>
                <w:szCs w:val="20"/>
              </w:rPr>
              <w:t>Klima kullanım kılavuzu</w:t>
            </w:r>
          </w:p>
          <w:p w14:paraId="06B32DD7" w14:textId="54314ADB" w:rsidR="000E3376" w:rsidRPr="00B029BE" w:rsidRDefault="000E3376" w:rsidP="000E3376">
            <w:pPr>
              <w:pStyle w:val="ListeParagraf"/>
              <w:numPr>
                <w:ilvl w:val="0"/>
                <w:numId w:val="35"/>
              </w:numPr>
              <w:spacing w:after="0" w:line="259" w:lineRule="auto"/>
              <w:ind w:left="355" w:hanging="355"/>
              <w:rPr>
                <w:rFonts w:ascii="Times New Roman" w:hAnsi="Times New Roman"/>
                <w:sz w:val="20"/>
                <w:szCs w:val="20"/>
              </w:rPr>
            </w:pPr>
            <w:r w:rsidRPr="00B029BE">
              <w:rPr>
                <w:rFonts w:ascii="Times New Roman" w:hAnsi="Times New Roman"/>
                <w:sz w:val="20"/>
                <w:szCs w:val="20"/>
              </w:rPr>
              <w:t>Klima çalıştırma talimatı</w:t>
            </w:r>
          </w:p>
          <w:p w14:paraId="22F25511" w14:textId="02118502" w:rsidR="000E3376" w:rsidRPr="00B029BE" w:rsidRDefault="000E3376" w:rsidP="000E3376">
            <w:pPr>
              <w:pStyle w:val="ListeParagraf"/>
              <w:numPr>
                <w:ilvl w:val="0"/>
                <w:numId w:val="35"/>
              </w:numPr>
              <w:spacing w:after="0" w:line="259" w:lineRule="auto"/>
              <w:ind w:left="355" w:hanging="355"/>
              <w:rPr>
                <w:rFonts w:ascii="Times New Roman" w:hAnsi="Times New Roman"/>
                <w:sz w:val="20"/>
                <w:szCs w:val="20"/>
              </w:rPr>
            </w:pPr>
            <w:r w:rsidRPr="00B029BE">
              <w:rPr>
                <w:rFonts w:ascii="Times New Roman" w:hAnsi="Times New Roman"/>
                <w:sz w:val="20"/>
                <w:szCs w:val="20"/>
              </w:rPr>
              <w:t>Klimayı devreye almada dikkat edilecek hususlar</w:t>
            </w:r>
          </w:p>
          <w:p w14:paraId="45B63D59" w14:textId="75286235" w:rsidR="000E3376" w:rsidRPr="00B029BE" w:rsidRDefault="000E3376" w:rsidP="000E3376">
            <w:pPr>
              <w:pStyle w:val="ListeParagraf"/>
              <w:numPr>
                <w:ilvl w:val="0"/>
                <w:numId w:val="35"/>
              </w:numPr>
              <w:spacing w:after="0" w:line="259" w:lineRule="auto"/>
              <w:ind w:left="355" w:hanging="355"/>
              <w:rPr>
                <w:rFonts w:ascii="Times New Roman" w:hAnsi="Times New Roman"/>
                <w:sz w:val="20"/>
                <w:szCs w:val="20"/>
              </w:rPr>
            </w:pPr>
            <w:r w:rsidRPr="00B029BE">
              <w:rPr>
                <w:rFonts w:ascii="Times New Roman" w:hAnsi="Times New Roman"/>
                <w:sz w:val="20"/>
                <w:szCs w:val="20"/>
              </w:rPr>
              <w:t>Klimayı devreye alma</w:t>
            </w:r>
          </w:p>
          <w:p w14:paraId="7B5C66CE" w14:textId="294C8C36" w:rsidR="000E3376" w:rsidRPr="00B029BE" w:rsidRDefault="000E3376" w:rsidP="000E3376">
            <w:pPr>
              <w:pStyle w:val="ListeParagraf"/>
              <w:numPr>
                <w:ilvl w:val="0"/>
                <w:numId w:val="35"/>
              </w:numPr>
              <w:spacing w:after="0" w:line="259" w:lineRule="auto"/>
              <w:ind w:left="355" w:hanging="355"/>
              <w:rPr>
                <w:rFonts w:ascii="Times New Roman" w:hAnsi="Times New Roman"/>
                <w:sz w:val="20"/>
                <w:szCs w:val="20"/>
              </w:rPr>
            </w:pPr>
            <w:r w:rsidRPr="00B029BE">
              <w:rPr>
                <w:rFonts w:ascii="Times New Roman" w:hAnsi="Times New Roman"/>
                <w:sz w:val="20"/>
                <w:szCs w:val="20"/>
              </w:rPr>
              <w:t xml:space="preserve">Çalışma </w:t>
            </w:r>
            <w:proofErr w:type="spellStart"/>
            <w:r w:rsidRPr="00B029BE">
              <w:rPr>
                <w:rFonts w:ascii="Times New Roman" w:hAnsi="Times New Roman"/>
                <w:sz w:val="20"/>
                <w:szCs w:val="20"/>
              </w:rPr>
              <w:t>modu</w:t>
            </w:r>
            <w:proofErr w:type="spellEnd"/>
          </w:p>
          <w:p w14:paraId="22E0E71F" w14:textId="78ABAEE2" w:rsidR="000E3376" w:rsidRPr="00B029BE" w:rsidRDefault="000E3376" w:rsidP="000E3376">
            <w:pPr>
              <w:pStyle w:val="ListeParagraf"/>
              <w:numPr>
                <w:ilvl w:val="0"/>
                <w:numId w:val="35"/>
              </w:numPr>
              <w:spacing w:after="0" w:line="259" w:lineRule="auto"/>
              <w:ind w:left="355" w:hanging="355"/>
              <w:rPr>
                <w:rFonts w:ascii="Times New Roman" w:hAnsi="Times New Roman"/>
                <w:sz w:val="20"/>
                <w:szCs w:val="20"/>
              </w:rPr>
            </w:pPr>
            <w:r w:rsidRPr="00B029BE">
              <w:rPr>
                <w:rFonts w:ascii="Times New Roman" w:hAnsi="Times New Roman"/>
                <w:sz w:val="20"/>
                <w:szCs w:val="20"/>
              </w:rPr>
              <w:t>Sıcaklık ayarı</w:t>
            </w:r>
          </w:p>
          <w:p w14:paraId="290F5486" w14:textId="77777777" w:rsidR="000E3376" w:rsidRPr="00B029BE" w:rsidRDefault="000E3376" w:rsidP="000E3376">
            <w:pPr>
              <w:pStyle w:val="ListeParagraf"/>
              <w:numPr>
                <w:ilvl w:val="0"/>
                <w:numId w:val="35"/>
              </w:numPr>
              <w:spacing w:after="0" w:line="259" w:lineRule="auto"/>
              <w:ind w:left="355" w:hanging="355"/>
              <w:rPr>
                <w:rFonts w:ascii="Times New Roman" w:hAnsi="Times New Roman"/>
                <w:sz w:val="20"/>
                <w:szCs w:val="20"/>
              </w:rPr>
            </w:pPr>
            <w:r w:rsidRPr="00B029BE">
              <w:rPr>
                <w:rFonts w:ascii="Times New Roman" w:hAnsi="Times New Roman"/>
                <w:sz w:val="20"/>
                <w:szCs w:val="20"/>
              </w:rPr>
              <w:t>Cihaz çalışma esnasındaki ölçüm değerleri</w:t>
            </w:r>
          </w:p>
          <w:p w14:paraId="4C2A5E5D" w14:textId="6D6107F0" w:rsidR="000E3376" w:rsidRPr="00B029BE" w:rsidRDefault="000E3376" w:rsidP="00AD5A99">
            <w:pPr>
              <w:pStyle w:val="ListeParagraf"/>
              <w:numPr>
                <w:ilvl w:val="0"/>
                <w:numId w:val="36"/>
              </w:numPr>
              <w:spacing w:after="0" w:line="259" w:lineRule="auto"/>
              <w:ind w:left="639" w:hanging="284"/>
              <w:rPr>
                <w:rFonts w:ascii="Times New Roman" w:hAnsi="Times New Roman"/>
                <w:sz w:val="20"/>
                <w:szCs w:val="20"/>
              </w:rPr>
            </w:pPr>
            <w:r w:rsidRPr="00B029BE">
              <w:rPr>
                <w:rFonts w:ascii="Times New Roman" w:hAnsi="Times New Roman"/>
                <w:sz w:val="20"/>
                <w:szCs w:val="20"/>
              </w:rPr>
              <w:t>Cihazın çektiği akım</w:t>
            </w:r>
          </w:p>
          <w:p w14:paraId="1072ECC8" w14:textId="3E7A7B7F" w:rsidR="000E3376" w:rsidRPr="00B029BE" w:rsidRDefault="000E3376" w:rsidP="00AD5A99">
            <w:pPr>
              <w:pStyle w:val="ListeParagraf"/>
              <w:numPr>
                <w:ilvl w:val="0"/>
                <w:numId w:val="36"/>
              </w:numPr>
              <w:spacing w:after="0" w:line="259" w:lineRule="auto"/>
              <w:ind w:left="639" w:hanging="284"/>
              <w:rPr>
                <w:rFonts w:ascii="Times New Roman" w:hAnsi="Times New Roman"/>
                <w:sz w:val="20"/>
                <w:szCs w:val="20"/>
              </w:rPr>
            </w:pPr>
            <w:r w:rsidRPr="00B029BE">
              <w:rPr>
                <w:rFonts w:ascii="Times New Roman" w:hAnsi="Times New Roman"/>
                <w:sz w:val="20"/>
                <w:szCs w:val="20"/>
              </w:rPr>
              <w:t>Cihazın çalışma konumundaki iç ünitenin hava emiş ve üfleme sıcaklığı</w:t>
            </w:r>
          </w:p>
          <w:p w14:paraId="23F263B7" w14:textId="7BE093F8" w:rsidR="000E3376" w:rsidRPr="00B029BE" w:rsidRDefault="000E3376" w:rsidP="000E3376">
            <w:pPr>
              <w:pStyle w:val="ListeParagraf"/>
              <w:numPr>
                <w:ilvl w:val="0"/>
                <w:numId w:val="35"/>
              </w:numPr>
              <w:spacing w:after="0" w:line="259" w:lineRule="auto"/>
              <w:ind w:left="355" w:hanging="355"/>
              <w:rPr>
                <w:rFonts w:ascii="Times New Roman" w:hAnsi="Times New Roman"/>
                <w:sz w:val="20"/>
                <w:szCs w:val="20"/>
              </w:rPr>
            </w:pPr>
            <w:r w:rsidRPr="00B029BE">
              <w:rPr>
                <w:rFonts w:ascii="Times New Roman" w:hAnsi="Times New Roman"/>
                <w:sz w:val="20"/>
                <w:szCs w:val="20"/>
              </w:rPr>
              <w:t>Cihaz performans testleri</w:t>
            </w:r>
          </w:p>
          <w:p w14:paraId="24E819A8" w14:textId="71999351" w:rsidR="000E3376" w:rsidRPr="00B029BE" w:rsidRDefault="000E3376" w:rsidP="000E3376">
            <w:pPr>
              <w:pStyle w:val="ListeParagraf"/>
              <w:numPr>
                <w:ilvl w:val="0"/>
                <w:numId w:val="35"/>
              </w:numPr>
              <w:spacing w:after="0" w:line="259" w:lineRule="auto"/>
              <w:ind w:left="355" w:hanging="355"/>
              <w:rPr>
                <w:rFonts w:ascii="Times New Roman" w:hAnsi="Times New Roman"/>
                <w:sz w:val="20"/>
                <w:szCs w:val="20"/>
              </w:rPr>
            </w:pPr>
            <w:r w:rsidRPr="00B029BE">
              <w:rPr>
                <w:rFonts w:ascii="Times New Roman" w:hAnsi="Times New Roman"/>
                <w:sz w:val="20"/>
                <w:szCs w:val="20"/>
              </w:rPr>
              <w:t>Klima teknik dokümanları</w:t>
            </w:r>
          </w:p>
          <w:p w14:paraId="77BB6BDB" w14:textId="3CC7D27F" w:rsidR="007F30CE" w:rsidRPr="003F19CD" w:rsidRDefault="000E3376" w:rsidP="000E3376">
            <w:pPr>
              <w:pStyle w:val="ListeParagraf"/>
              <w:numPr>
                <w:ilvl w:val="0"/>
                <w:numId w:val="35"/>
              </w:numPr>
              <w:spacing w:after="0" w:line="259" w:lineRule="auto"/>
              <w:ind w:left="355" w:hanging="355"/>
              <w:rPr>
                <w:rFonts w:ascii="Times New Roman" w:hAnsi="Times New Roman"/>
                <w:sz w:val="20"/>
                <w:szCs w:val="20"/>
              </w:rPr>
            </w:pPr>
            <w:r w:rsidRPr="00B029BE">
              <w:rPr>
                <w:rFonts w:ascii="Times New Roman" w:hAnsi="Times New Roman"/>
                <w:sz w:val="20"/>
                <w:szCs w:val="20"/>
              </w:rPr>
              <w:t>Klima teknik dokümanlarında belirtilen sürede cihazı test etme</w:t>
            </w:r>
          </w:p>
        </w:tc>
      </w:tr>
      <w:tr w:rsidR="008514CB" w:rsidRPr="003F19CD" w14:paraId="2CBA262E" w14:textId="77777777" w:rsidTr="0046159E">
        <w:trPr>
          <w:trHeight w:val="567"/>
        </w:trPr>
        <w:tc>
          <w:tcPr>
            <w:tcW w:w="847" w:type="dxa"/>
            <w:vMerge/>
            <w:shd w:val="clear" w:color="auto" w:fill="auto"/>
            <w:vAlign w:val="center"/>
          </w:tcPr>
          <w:p w14:paraId="7E680A3C" w14:textId="77777777" w:rsidR="008514CB" w:rsidRPr="003F19CD" w:rsidRDefault="008514CB" w:rsidP="006779AA">
            <w:pPr>
              <w:spacing w:after="0"/>
              <w:jc w:val="center"/>
              <w:rPr>
                <w:rFonts w:ascii="Times New Roman" w:hAnsi="Times New Roman"/>
                <w:b/>
                <w:sz w:val="20"/>
                <w:szCs w:val="20"/>
              </w:rPr>
            </w:pPr>
          </w:p>
        </w:tc>
        <w:tc>
          <w:tcPr>
            <w:tcW w:w="2443" w:type="dxa"/>
            <w:vMerge/>
            <w:shd w:val="clear" w:color="auto" w:fill="auto"/>
            <w:vAlign w:val="center"/>
          </w:tcPr>
          <w:p w14:paraId="785D94E8" w14:textId="77777777" w:rsidR="008514CB" w:rsidRPr="003F19CD" w:rsidRDefault="008514CB" w:rsidP="006779AA">
            <w:pPr>
              <w:spacing w:after="0"/>
              <w:rPr>
                <w:rFonts w:ascii="Times New Roman" w:hAnsi="Times New Roman"/>
                <w:b/>
                <w:sz w:val="20"/>
                <w:szCs w:val="20"/>
                <w:highlight w:val="lightGray"/>
              </w:rPr>
            </w:pPr>
          </w:p>
        </w:tc>
        <w:tc>
          <w:tcPr>
            <w:tcW w:w="789" w:type="dxa"/>
            <w:shd w:val="clear" w:color="auto" w:fill="auto"/>
            <w:vAlign w:val="center"/>
          </w:tcPr>
          <w:p w14:paraId="392684E3" w14:textId="2471E2CD" w:rsidR="008514CB" w:rsidRPr="003F19CD" w:rsidRDefault="008514CB" w:rsidP="006779AA">
            <w:pPr>
              <w:spacing w:after="0" w:line="240" w:lineRule="auto"/>
              <w:ind w:left="-30" w:right="-45"/>
              <w:jc w:val="center"/>
              <w:rPr>
                <w:rFonts w:ascii="Times New Roman" w:hAnsi="Times New Roman"/>
                <w:b/>
                <w:bCs/>
                <w:sz w:val="20"/>
                <w:szCs w:val="20"/>
              </w:rPr>
            </w:pPr>
            <w:r w:rsidRPr="003F19CD">
              <w:rPr>
                <w:rFonts w:ascii="Times New Roman" w:hAnsi="Times New Roman"/>
                <w:b/>
                <w:bCs/>
                <w:sz w:val="20"/>
                <w:szCs w:val="20"/>
              </w:rPr>
              <w:t>C.1.2</w:t>
            </w:r>
          </w:p>
        </w:tc>
        <w:tc>
          <w:tcPr>
            <w:tcW w:w="6364" w:type="dxa"/>
            <w:shd w:val="clear" w:color="auto" w:fill="auto"/>
            <w:vAlign w:val="center"/>
          </w:tcPr>
          <w:p w14:paraId="15C4D501" w14:textId="6631E4BB" w:rsidR="008514CB" w:rsidRPr="003F19CD" w:rsidRDefault="00FF448A" w:rsidP="006779AA">
            <w:pPr>
              <w:pStyle w:val="ListeParagraf"/>
              <w:spacing w:after="0"/>
              <w:ind w:left="0"/>
              <w:rPr>
                <w:rFonts w:ascii="Times New Roman" w:hAnsi="Times New Roman"/>
                <w:sz w:val="20"/>
                <w:szCs w:val="20"/>
              </w:rPr>
            </w:pPr>
            <w:r w:rsidRPr="00B029BE">
              <w:rPr>
                <w:rFonts w:ascii="Times New Roman" w:hAnsi="Times New Roman"/>
                <w:sz w:val="20"/>
                <w:szCs w:val="20"/>
              </w:rPr>
              <w:t>Klimayı kumanda ile teste uygun konumda çalıştırır.</w:t>
            </w:r>
          </w:p>
        </w:tc>
        <w:tc>
          <w:tcPr>
            <w:tcW w:w="4382" w:type="dxa"/>
            <w:vMerge/>
            <w:shd w:val="clear" w:color="auto" w:fill="auto"/>
          </w:tcPr>
          <w:p w14:paraId="3B2C475A" w14:textId="77777777" w:rsidR="008514CB" w:rsidRPr="003F19CD" w:rsidRDefault="008514CB" w:rsidP="006779AA">
            <w:pPr>
              <w:spacing w:after="0"/>
              <w:rPr>
                <w:rFonts w:ascii="Times New Roman" w:hAnsi="Times New Roman"/>
                <w:sz w:val="20"/>
                <w:szCs w:val="20"/>
              </w:rPr>
            </w:pPr>
          </w:p>
        </w:tc>
      </w:tr>
      <w:tr w:rsidR="008514CB" w:rsidRPr="003F19CD" w14:paraId="2FC53839" w14:textId="77777777" w:rsidTr="0046159E">
        <w:trPr>
          <w:trHeight w:val="567"/>
        </w:trPr>
        <w:tc>
          <w:tcPr>
            <w:tcW w:w="847" w:type="dxa"/>
            <w:vMerge/>
            <w:shd w:val="clear" w:color="auto" w:fill="auto"/>
            <w:vAlign w:val="center"/>
          </w:tcPr>
          <w:p w14:paraId="7C578E6B" w14:textId="77777777" w:rsidR="008514CB" w:rsidRPr="003F19CD" w:rsidRDefault="008514CB" w:rsidP="006779AA">
            <w:pPr>
              <w:spacing w:after="0"/>
              <w:jc w:val="center"/>
              <w:rPr>
                <w:rFonts w:ascii="Times New Roman" w:hAnsi="Times New Roman"/>
                <w:b/>
                <w:sz w:val="20"/>
                <w:szCs w:val="20"/>
              </w:rPr>
            </w:pPr>
          </w:p>
        </w:tc>
        <w:tc>
          <w:tcPr>
            <w:tcW w:w="2443" w:type="dxa"/>
            <w:vMerge/>
            <w:shd w:val="clear" w:color="auto" w:fill="auto"/>
            <w:vAlign w:val="center"/>
          </w:tcPr>
          <w:p w14:paraId="45FFABA9" w14:textId="77777777" w:rsidR="008514CB" w:rsidRPr="003F19CD" w:rsidRDefault="008514CB" w:rsidP="006779AA">
            <w:pPr>
              <w:spacing w:after="0"/>
              <w:rPr>
                <w:rFonts w:ascii="Times New Roman" w:hAnsi="Times New Roman"/>
                <w:b/>
                <w:sz w:val="20"/>
                <w:szCs w:val="20"/>
                <w:highlight w:val="lightGray"/>
              </w:rPr>
            </w:pPr>
          </w:p>
        </w:tc>
        <w:tc>
          <w:tcPr>
            <w:tcW w:w="789" w:type="dxa"/>
            <w:shd w:val="clear" w:color="auto" w:fill="auto"/>
            <w:vAlign w:val="center"/>
          </w:tcPr>
          <w:p w14:paraId="7C6957EB" w14:textId="3E790648" w:rsidR="008514CB" w:rsidRPr="003F19CD" w:rsidRDefault="008514CB" w:rsidP="006779AA">
            <w:pPr>
              <w:spacing w:after="0" w:line="240" w:lineRule="auto"/>
              <w:ind w:left="-30" w:right="-45"/>
              <w:jc w:val="center"/>
              <w:rPr>
                <w:rFonts w:ascii="Times New Roman" w:hAnsi="Times New Roman"/>
                <w:b/>
                <w:bCs/>
                <w:sz w:val="20"/>
                <w:szCs w:val="20"/>
              </w:rPr>
            </w:pPr>
            <w:r w:rsidRPr="003F19CD">
              <w:rPr>
                <w:rFonts w:ascii="Times New Roman" w:hAnsi="Times New Roman"/>
                <w:b/>
                <w:bCs/>
                <w:sz w:val="20"/>
                <w:szCs w:val="20"/>
              </w:rPr>
              <w:t>C.1.3</w:t>
            </w:r>
          </w:p>
        </w:tc>
        <w:tc>
          <w:tcPr>
            <w:tcW w:w="6364" w:type="dxa"/>
            <w:shd w:val="clear" w:color="auto" w:fill="auto"/>
            <w:vAlign w:val="center"/>
          </w:tcPr>
          <w:p w14:paraId="705ED74B" w14:textId="742E608C" w:rsidR="008514CB" w:rsidRPr="003F19CD" w:rsidRDefault="00FF448A" w:rsidP="006779AA">
            <w:pPr>
              <w:pStyle w:val="ListeParagraf"/>
              <w:spacing w:after="0"/>
              <w:ind w:left="0"/>
              <w:rPr>
                <w:rFonts w:ascii="Times New Roman" w:hAnsi="Times New Roman"/>
                <w:sz w:val="20"/>
                <w:szCs w:val="20"/>
              </w:rPr>
            </w:pPr>
            <w:r w:rsidRPr="00B029BE">
              <w:rPr>
                <w:rFonts w:ascii="Times New Roman" w:hAnsi="Times New Roman"/>
                <w:sz w:val="20"/>
                <w:szCs w:val="20"/>
              </w:rPr>
              <w:t>Cihazın çalışmaması durumunda sorunun nedenini tespit eder.</w:t>
            </w:r>
          </w:p>
        </w:tc>
        <w:tc>
          <w:tcPr>
            <w:tcW w:w="4382" w:type="dxa"/>
            <w:vMerge/>
            <w:shd w:val="clear" w:color="auto" w:fill="auto"/>
          </w:tcPr>
          <w:p w14:paraId="01763B15" w14:textId="77777777" w:rsidR="008514CB" w:rsidRPr="003F19CD" w:rsidRDefault="008514CB" w:rsidP="006779AA">
            <w:pPr>
              <w:spacing w:after="0"/>
              <w:rPr>
                <w:rFonts w:ascii="Times New Roman" w:hAnsi="Times New Roman"/>
                <w:sz w:val="20"/>
                <w:szCs w:val="20"/>
              </w:rPr>
            </w:pPr>
          </w:p>
        </w:tc>
      </w:tr>
      <w:tr w:rsidR="008514CB" w:rsidRPr="003F19CD" w14:paraId="689C2D61" w14:textId="77777777" w:rsidTr="0046159E">
        <w:trPr>
          <w:trHeight w:val="567"/>
        </w:trPr>
        <w:tc>
          <w:tcPr>
            <w:tcW w:w="847" w:type="dxa"/>
            <w:vMerge/>
            <w:shd w:val="clear" w:color="auto" w:fill="auto"/>
            <w:vAlign w:val="center"/>
          </w:tcPr>
          <w:p w14:paraId="3C0AA0E6" w14:textId="77777777" w:rsidR="008514CB" w:rsidRPr="003F19CD" w:rsidRDefault="008514CB" w:rsidP="006779AA">
            <w:pPr>
              <w:spacing w:after="0"/>
              <w:jc w:val="center"/>
              <w:rPr>
                <w:rFonts w:ascii="Times New Roman" w:hAnsi="Times New Roman"/>
                <w:b/>
                <w:sz w:val="20"/>
                <w:szCs w:val="20"/>
              </w:rPr>
            </w:pPr>
          </w:p>
        </w:tc>
        <w:tc>
          <w:tcPr>
            <w:tcW w:w="2443" w:type="dxa"/>
            <w:vMerge/>
            <w:shd w:val="clear" w:color="auto" w:fill="auto"/>
            <w:vAlign w:val="center"/>
          </w:tcPr>
          <w:p w14:paraId="7ECB73C0" w14:textId="77777777" w:rsidR="008514CB" w:rsidRPr="003F19CD" w:rsidRDefault="008514CB" w:rsidP="006779AA">
            <w:pPr>
              <w:spacing w:after="0"/>
              <w:rPr>
                <w:rFonts w:ascii="Times New Roman" w:hAnsi="Times New Roman"/>
                <w:b/>
                <w:sz w:val="20"/>
                <w:szCs w:val="20"/>
                <w:highlight w:val="lightGray"/>
              </w:rPr>
            </w:pPr>
          </w:p>
        </w:tc>
        <w:tc>
          <w:tcPr>
            <w:tcW w:w="789" w:type="dxa"/>
            <w:shd w:val="clear" w:color="auto" w:fill="auto"/>
            <w:vAlign w:val="center"/>
          </w:tcPr>
          <w:p w14:paraId="5E248D53" w14:textId="54AE5DF9" w:rsidR="008514CB" w:rsidRPr="003F19CD" w:rsidRDefault="008514CB" w:rsidP="006779AA">
            <w:pPr>
              <w:spacing w:after="0" w:line="240" w:lineRule="auto"/>
              <w:ind w:left="-30" w:right="-45"/>
              <w:jc w:val="center"/>
              <w:rPr>
                <w:rFonts w:ascii="Times New Roman" w:hAnsi="Times New Roman"/>
                <w:b/>
                <w:bCs/>
                <w:sz w:val="20"/>
                <w:szCs w:val="20"/>
              </w:rPr>
            </w:pPr>
            <w:r w:rsidRPr="003F19CD">
              <w:rPr>
                <w:rFonts w:ascii="Times New Roman" w:hAnsi="Times New Roman"/>
                <w:b/>
                <w:bCs/>
                <w:sz w:val="20"/>
                <w:szCs w:val="20"/>
              </w:rPr>
              <w:t>C.1.4</w:t>
            </w:r>
          </w:p>
        </w:tc>
        <w:tc>
          <w:tcPr>
            <w:tcW w:w="6364" w:type="dxa"/>
            <w:shd w:val="clear" w:color="auto" w:fill="auto"/>
            <w:vAlign w:val="center"/>
          </w:tcPr>
          <w:p w14:paraId="3B4E9DAB" w14:textId="7F3C0C7C" w:rsidR="008514CB" w:rsidRPr="003F19CD" w:rsidRDefault="00FF448A" w:rsidP="006779AA">
            <w:pPr>
              <w:pStyle w:val="ListeParagraf"/>
              <w:spacing w:after="0"/>
              <w:ind w:left="0"/>
              <w:rPr>
                <w:rFonts w:ascii="Times New Roman" w:hAnsi="Times New Roman"/>
                <w:sz w:val="20"/>
                <w:szCs w:val="20"/>
              </w:rPr>
            </w:pPr>
            <w:r w:rsidRPr="00B029BE">
              <w:rPr>
                <w:rFonts w:ascii="Times New Roman" w:hAnsi="Times New Roman"/>
                <w:sz w:val="20"/>
                <w:szCs w:val="20"/>
              </w:rPr>
              <w:t>Çalışmama sorunun montaj kaynaklı olması durumunda sorunu gidererek tekrar çalıştırır.</w:t>
            </w:r>
          </w:p>
        </w:tc>
        <w:tc>
          <w:tcPr>
            <w:tcW w:w="4382" w:type="dxa"/>
            <w:vMerge/>
            <w:shd w:val="clear" w:color="auto" w:fill="auto"/>
          </w:tcPr>
          <w:p w14:paraId="52036DE8" w14:textId="77777777" w:rsidR="008514CB" w:rsidRPr="003F19CD" w:rsidRDefault="008514CB" w:rsidP="006779AA">
            <w:pPr>
              <w:spacing w:after="0"/>
              <w:rPr>
                <w:rFonts w:ascii="Times New Roman" w:hAnsi="Times New Roman"/>
                <w:sz w:val="20"/>
                <w:szCs w:val="20"/>
              </w:rPr>
            </w:pPr>
          </w:p>
        </w:tc>
      </w:tr>
      <w:tr w:rsidR="008514CB" w:rsidRPr="003F19CD" w14:paraId="266F0632" w14:textId="77777777" w:rsidTr="0046159E">
        <w:trPr>
          <w:trHeight w:val="567"/>
        </w:trPr>
        <w:tc>
          <w:tcPr>
            <w:tcW w:w="847" w:type="dxa"/>
            <w:vMerge/>
            <w:shd w:val="clear" w:color="auto" w:fill="auto"/>
            <w:vAlign w:val="center"/>
          </w:tcPr>
          <w:p w14:paraId="4A85C2BF" w14:textId="77777777" w:rsidR="008514CB" w:rsidRPr="003F19CD" w:rsidRDefault="008514CB" w:rsidP="006D2EA1">
            <w:pPr>
              <w:spacing w:after="0"/>
              <w:jc w:val="center"/>
              <w:rPr>
                <w:rFonts w:ascii="Times New Roman" w:hAnsi="Times New Roman"/>
                <w:b/>
                <w:sz w:val="20"/>
                <w:szCs w:val="20"/>
              </w:rPr>
            </w:pPr>
          </w:p>
        </w:tc>
        <w:tc>
          <w:tcPr>
            <w:tcW w:w="2443" w:type="dxa"/>
            <w:vMerge/>
            <w:shd w:val="clear" w:color="auto" w:fill="auto"/>
            <w:vAlign w:val="center"/>
          </w:tcPr>
          <w:p w14:paraId="088CF16E" w14:textId="77777777" w:rsidR="008514CB" w:rsidRPr="003F19CD" w:rsidRDefault="008514CB" w:rsidP="006D2EA1">
            <w:pPr>
              <w:spacing w:after="0"/>
              <w:jc w:val="center"/>
              <w:rPr>
                <w:rFonts w:ascii="Times New Roman" w:hAnsi="Times New Roman"/>
                <w:b/>
                <w:sz w:val="20"/>
                <w:szCs w:val="20"/>
                <w:highlight w:val="lightGray"/>
              </w:rPr>
            </w:pPr>
          </w:p>
        </w:tc>
        <w:tc>
          <w:tcPr>
            <w:tcW w:w="789" w:type="dxa"/>
            <w:shd w:val="clear" w:color="auto" w:fill="auto"/>
            <w:vAlign w:val="center"/>
          </w:tcPr>
          <w:p w14:paraId="2216CCD9" w14:textId="0A2E9000" w:rsidR="008514CB" w:rsidRPr="003F19CD" w:rsidRDefault="008514CB" w:rsidP="006D2EA1">
            <w:pPr>
              <w:spacing w:after="0" w:line="240" w:lineRule="auto"/>
              <w:ind w:left="-30" w:right="-45"/>
              <w:jc w:val="center"/>
              <w:rPr>
                <w:rFonts w:ascii="Times New Roman" w:hAnsi="Times New Roman"/>
                <w:b/>
                <w:bCs/>
                <w:sz w:val="20"/>
                <w:szCs w:val="20"/>
              </w:rPr>
            </w:pPr>
            <w:r w:rsidRPr="003F19CD">
              <w:rPr>
                <w:rFonts w:ascii="Times New Roman" w:hAnsi="Times New Roman"/>
                <w:b/>
                <w:bCs/>
                <w:sz w:val="20"/>
                <w:szCs w:val="20"/>
              </w:rPr>
              <w:t>C.1.5</w:t>
            </w:r>
          </w:p>
        </w:tc>
        <w:tc>
          <w:tcPr>
            <w:tcW w:w="6364" w:type="dxa"/>
            <w:shd w:val="clear" w:color="auto" w:fill="auto"/>
            <w:vAlign w:val="center"/>
          </w:tcPr>
          <w:p w14:paraId="5FBD6A09" w14:textId="1E10A536" w:rsidR="008514CB" w:rsidRPr="003F19CD" w:rsidRDefault="00FF448A" w:rsidP="006D2EA1">
            <w:pPr>
              <w:pStyle w:val="ListeParagraf"/>
              <w:spacing w:after="0"/>
              <w:ind w:left="0"/>
              <w:rPr>
                <w:rFonts w:ascii="Times New Roman" w:hAnsi="Times New Roman"/>
                <w:sz w:val="20"/>
                <w:szCs w:val="20"/>
              </w:rPr>
            </w:pPr>
            <w:r w:rsidRPr="00B029BE">
              <w:rPr>
                <w:rFonts w:ascii="Times New Roman" w:hAnsi="Times New Roman"/>
                <w:sz w:val="20"/>
                <w:szCs w:val="20"/>
              </w:rPr>
              <w:t>Çalışmama sorunun cihaz kaynaklı olması durumunda arızayı ilgili tutanak ve forma kaydederek bir nüshasını müşteriye verir.</w:t>
            </w:r>
          </w:p>
        </w:tc>
        <w:tc>
          <w:tcPr>
            <w:tcW w:w="4382" w:type="dxa"/>
            <w:vMerge/>
            <w:shd w:val="clear" w:color="auto" w:fill="auto"/>
          </w:tcPr>
          <w:p w14:paraId="0099C6DF" w14:textId="77777777" w:rsidR="008514CB" w:rsidRPr="003F19CD" w:rsidRDefault="008514CB" w:rsidP="006D2EA1">
            <w:pPr>
              <w:spacing w:after="0"/>
              <w:rPr>
                <w:rFonts w:ascii="Times New Roman" w:hAnsi="Times New Roman"/>
                <w:sz w:val="20"/>
                <w:szCs w:val="20"/>
              </w:rPr>
            </w:pPr>
          </w:p>
        </w:tc>
      </w:tr>
      <w:tr w:rsidR="00647A5E" w:rsidRPr="003F19CD" w14:paraId="5668366D" w14:textId="77777777" w:rsidTr="0046159E">
        <w:trPr>
          <w:trHeight w:val="567"/>
        </w:trPr>
        <w:tc>
          <w:tcPr>
            <w:tcW w:w="847" w:type="dxa"/>
            <w:vMerge w:val="restart"/>
            <w:shd w:val="clear" w:color="auto" w:fill="auto"/>
            <w:vAlign w:val="center"/>
          </w:tcPr>
          <w:p w14:paraId="0C4D73F3" w14:textId="7D234B7D" w:rsidR="00647A5E" w:rsidRPr="003F19CD" w:rsidRDefault="00647A5E" w:rsidP="006D2EA1">
            <w:pPr>
              <w:spacing w:after="0"/>
              <w:jc w:val="center"/>
              <w:rPr>
                <w:rFonts w:ascii="Times New Roman" w:hAnsi="Times New Roman"/>
                <w:b/>
                <w:sz w:val="20"/>
                <w:szCs w:val="20"/>
              </w:rPr>
            </w:pPr>
            <w:r w:rsidRPr="003F19CD">
              <w:rPr>
                <w:rFonts w:ascii="Times New Roman" w:hAnsi="Times New Roman"/>
                <w:b/>
                <w:sz w:val="20"/>
                <w:szCs w:val="20"/>
              </w:rPr>
              <w:t>C.2</w:t>
            </w:r>
          </w:p>
        </w:tc>
        <w:tc>
          <w:tcPr>
            <w:tcW w:w="2443" w:type="dxa"/>
            <w:vMerge w:val="restart"/>
            <w:shd w:val="clear" w:color="auto" w:fill="auto"/>
            <w:vAlign w:val="center"/>
          </w:tcPr>
          <w:p w14:paraId="1265F0B5" w14:textId="701D7D4E" w:rsidR="00647A5E" w:rsidRPr="00F12895" w:rsidRDefault="00647A5E" w:rsidP="00F94867">
            <w:pPr>
              <w:spacing w:after="0"/>
              <w:rPr>
                <w:rFonts w:ascii="Times New Roman" w:hAnsi="Times New Roman"/>
                <w:b/>
                <w:sz w:val="20"/>
                <w:szCs w:val="20"/>
                <w:highlight w:val="lightGray"/>
              </w:rPr>
            </w:pPr>
            <w:r w:rsidRPr="00F12895">
              <w:rPr>
                <w:rFonts w:ascii="Times New Roman" w:hAnsi="Times New Roman"/>
                <w:sz w:val="20"/>
                <w:szCs w:val="20"/>
              </w:rPr>
              <w:t>Cihaz performans testi yapmak</w:t>
            </w:r>
          </w:p>
        </w:tc>
        <w:tc>
          <w:tcPr>
            <w:tcW w:w="789" w:type="dxa"/>
            <w:shd w:val="clear" w:color="auto" w:fill="auto"/>
            <w:vAlign w:val="center"/>
          </w:tcPr>
          <w:p w14:paraId="6BD00D28" w14:textId="0C31F0C7" w:rsidR="00647A5E" w:rsidRPr="009E45BA" w:rsidRDefault="00647A5E" w:rsidP="006D2EA1">
            <w:pPr>
              <w:spacing w:after="0" w:line="240" w:lineRule="auto"/>
              <w:ind w:left="-30" w:right="-45"/>
              <w:jc w:val="center"/>
              <w:rPr>
                <w:rFonts w:ascii="Times New Roman" w:hAnsi="Times New Roman"/>
                <w:b/>
                <w:bCs/>
                <w:sz w:val="20"/>
                <w:szCs w:val="20"/>
              </w:rPr>
            </w:pPr>
            <w:r w:rsidRPr="009E45BA">
              <w:rPr>
                <w:rFonts w:ascii="Times New Roman" w:hAnsi="Times New Roman"/>
                <w:b/>
                <w:bCs/>
                <w:sz w:val="20"/>
                <w:szCs w:val="20"/>
              </w:rPr>
              <w:t>C.2.1</w:t>
            </w:r>
          </w:p>
        </w:tc>
        <w:tc>
          <w:tcPr>
            <w:tcW w:w="6364" w:type="dxa"/>
            <w:shd w:val="clear" w:color="auto" w:fill="auto"/>
            <w:vAlign w:val="center"/>
          </w:tcPr>
          <w:p w14:paraId="27959EF9" w14:textId="2B53F606" w:rsidR="00647A5E" w:rsidRPr="003F19CD" w:rsidRDefault="00FF448A" w:rsidP="006D2EA1">
            <w:pPr>
              <w:pStyle w:val="ListeParagraf"/>
              <w:spacing w:after="0"/>
              <w:ind w:left="0"/>
              <w:rPr>
                <w:rFonts w:ascii="Times New Roman" w:hAnsi="Times New Roman"/>
                <w:sz w:val="20"/>
                <w:szCs w:val="20"/>
              </w:rPr>
            </w:pPr>
            <w:r w:rsidRPr="00B029BE">
              <w:rPr>
                <w:rFonts w:ascii="Times New Roman" w:hAnsi="Times New Roman"/>
                <w:sz w:val="20"/>
                <w:szCs w:val="20"/>
              </w:rPr>
              <w:t>Klimayı teknik dokümanlarda belirtilen sürelerde tam kapasitede çalıştırır.</w:t>
            </w:r>
          </w:p>
        </w:tc>
        <w:tc>
          <w:tcPr>
            <w:tcW w:w="4382" w:type="dxa"/>
            <w:vMerge/>
            <w:shd w:val="clear" w:color="auto" w:fill="auto"/>
          </w:tcPr>
          <w:p w14:paraId="320073D3" w14:textId="77777777" w:rsidR="00647A5E" w:rsidRPr="003F19CD" w:rsidRDefault="00647A5E" w:rsidP="006D2EA1">
            <w:pPr>
              <w:spacing w:after="0"/>
              <w:rPr>
                <w:rFonts w:ascii="Times New Roman" w:hAnsi="Times New Roman"/>
                <w:sz w:val="20"/>
                <w:szCs w:val="20"/>
              </w:rPr>
            </w:pPr>
          </w:p>
        </w:tc>
      </w:tr>
      <w:tr w:rsidR="00647A5E" w:rsidRPr="003F19CD" w14:paraId="073EC8F1" w14:textId="77777777" w:rsidTr="0046159E">
        <w:trPr>
          <w:trHeight w:val="567"/>
        </w:trPr>
        <w:tc>
          <w:tcPr>
            <w:tcW w:w="847" w:type="dxa"/>
            <w:vMerge/>
            <w:shd w:val="clear" w:color="auto" w:fill="auto"/>
            <w:vAlign w:val="center"/>
          </w:tcPr>
          <w:p w14:paraId="76FCC617" w14:textId="77777777" w:rsidR="00647A5E" w:rsidRPr="003F19CD" w:rsidRDefault="00647A5E" w:rsidP="006D2EA1">
            <w:pPr>
              <w:spacing w:after="0"/>
              <w:jc w:val="center"/>
              <w:rPr>
                <w:rFonts w:ascii="Times New Roman" w:hAnsi="Times New Roman"/>
                <w:b/>
                <w:sz w:val="20"/>
                <w:szCs w:val="20"/>
              </w:rPr>
            </w:pPr>
          </w:p>
        </w:tc>
        <w:tc>
          <w:tcPr>
            <w:tcW w:w="2443" w:type="dxa"/>
            <w:vMerge/>
            <w:shd w:val="clear" w:color="auto" w:fill="auto"/>
            <w:vAlign w:val="center"/>
          </w:tcPr>
          <w:p w14:paraId="5A486008" w14:textId="77777777" w:rsidR="00647A5E" w:rsidRPr="003F19CD" w:rsidRDefault="00647A5E" w:rsidP="006D2EA1">
            <w:pPr>
              <w:spacing w:after="0"/>
              <w:jc w:val="center"/>
              <w:rPr>
                <w:rFonts w:ascii="Times New Roman" w:hAnsi="Times New Roman"/>
                <w:b/>
                <w:sz w:val="20"/>
                <w:szCs w:val="20"/>
                <w:highlight w:val="lightGray"/>
              </w:rPr>
            </w:pPr>
          </w:p>
        </w:tc>
        <w:tc>
          <w:tcPr>
            <w:tcW w:w="789" w:type="dxa"/>
            <w:shd w:val="clear" w:color="auto" w:fill="auto"/>
            <w:vAlign w:val="center"/>
          </w:tcPr>
          <w:p w14:paraId="25990087" w14:textId="044030D1" w:rsidR="00647A5E" w:rsidRPr="003F19CD" w:rsidRDefault="00647A5E" w:rsidP="006D2EA1">
            <w:pPr>
              <w:spacing w:after="0" w:line="240" w:lineRule="auto"/>
              <w:ind w:left="-30" w:right="-45"/>
              <w:jc w:val="center"/>
              <w:rPr>
                <w:rFonts w:ascii="Times New Roman" w:hAnsi="Times New Roman"/>
                <w:b/>
                <w:bCs/>
                <w:sz w:val="20"/>
                <w:szCs w:val="20"/>
              </w:rPr>
            </w:pPr>
            <w:r w:rsidRPr="003F19CD">
              <w:rPr>
                <w:rFonts w:ascii="Times New Roman" w:hAnsi="Times New Roman"/>
                <w:b/>
                <w:bCs/>
                <w:sz w:val="20"/>
                <w:szCs w:val="20"/>
              </w:rPr>
              <w:t>C.2.2</w:t>
            </w:r>
          </w:p>
        </w:tc>
        <w:tc>
          <w:tcPr>
            <w:tcW w:w="6364" w:type="dxa"/>
            <w:shd w:val="clear" w:color="auto" w:fill="auto"/>
            <w:vAlign w:val="center"/>
          </w:tcPr>
          <w:p w14:paraId="79B60AEA" w14:textId="7DEDC1C5" w:rsidR="00647A5E" w:rsidRPr="003F19CD" w:rsidRDefault="00FF448A" w:rsidP="006D2EA1">
            <w:pPr>
              <w:pStyle w:val="ListeParagraf"/>
              <w:spacing w:after="0"/>
              <w:ind w:left="0"/>
              <w:rPr>
                <w:rFonts w:ascii="Times New Roman" w:hAnsi="Times New Roman"/>
                <w:sz w:val="20"/>
                <w:szCs w:val="20"/>
              </w:rPr>
            </w:pPr>
            <w:r w:rsidRPr="00B029BE">
              <w:rPr>
                <w:rFonts w:ascii="Times New Roman" w:hAnsi="Times New Roman"/>
                <w:sz w:val="20"/>
                <w:szCs w:val="20"/>
              </w:rPr>
              <w:t>Uygun ekipmanları kullanarak performans test ölçümlerini yapar.</w:t>
            </w:r>
          </w:p>
        </w:tc>
        <w:tc>
          <w:tcPr>
            <w:tcW w:w="4382" w:type="dxa"/>
            <w:vMerge/>
            <w:shd w:val="clear" w:color="auto" w:fill="auto"/>
          </w:tcPr>
          <w:p w14:paraId="57CDA4F9" w14:textId="77777777" w:rsidR="00647A5E" w:rsidRPr="003F19CD" w:rsidRDefault="00647A5E" w:rsidP="006D2EA1">
            <w:pPr>
              <w:spacing w:after="0"/>
              <w:rPr>
                <w:rFonts w:ascii="Times New Roman" w:hAnsi="Times New Roman"/>
                <w:sz w:val="20"/>
                <w:szCs w:val="20"/>
              </w:rPr>
            </w:pPr>
          </w:p>
        </w:tc>
      </w:tr>
      <w:tr w:rsidR="00E70512" w:rsidRPr="003F19CD" w14:paraId="6B1CC761" w14:textId="77777777" w:rsidTr="0046159E">
        <w:trPr>
          <w:trHeight w:val="567"/>
        </w:trPr>
        <w:tc>
          <w:tcPr>
            <w:tcW w:w="847" w:type="dxa"/>
            <w:vMerge/>
            <w:shd w:val="clear" w:color="auto" w:fill="auto"/>
            <w:vAlign w:val="center"/>
          </w:tcPr>
          <w:p w14:paraId="0EAF68EC" w14:textId="77777777" w:rsidR="00E70512" w:rsidRPr="003F19CD" w:rsidRDefault="00E70512" w:rsidP="00E70512">
            <w:pPr>
              <w:spacing w:after="0"/>
              <w:jc w:val="center"/>
              <w:rPr>
                <w:rFonts w:ascii="Times New Roman" w:hAnsi="Times New Roman"/>
                <w:b/>
                <w:sz w:val="20"/>
                <w:szCs w:val="20"/>
              </w:rPr>
            </w:pPr>
          </w:p>
        </w:tc>
        <w:tc>
          <w:tcPr>
            <w:tcW w:w="2443" w:type="dxa"/>
            <w:vMerge/>
            <w:shd w:val="clear" w:color="auto" w:fill="auto"/>
            <w:vAlign w:val="center"/>
          </w:tcPr>
          <w:p w14:paraId="7A58CF04" w14:textId="77777777" w:rsidR="00E70512" w:rsidRPr="003F19CD" w:rsidRDefault="00E70512" w:rsidP="00E70512">
            <w:pPr>
              <w:spacing w:after="0"/>
              <w:rPr>
                <w:rFonts w:ascii="Times New Roman" w:hAnsi="Times New Roman"/>
                <w:b/>
                <w:sz w:val="20"/>
                <w:szCs w:val="20"/>
                <w:highlight w:val="lightGray"/>
              </w:rPr>
            </w:pPr>
          </w:p>
        </w:tc>
        <w:tc>
          <w:tcPr>
            <w:tcW w:w="789" w:type="dxa"/>
            <w:shd w:val="clear" w:color="auto" w:fill="auto"/>
            <w:vAlign w:val="center"/>
          </w:tcPr>
          <w:p w14:paraId="3C0ACFE1" w14:textId="6C41196A" w:rsidR="00E70512" w:rsidRPr="003F19CD" w:rsidRDefault="00E70512" w:rsidP="00E70512">
            <w:pPr>
              <w:spacing w:after="0" w:line="240" w:lineRule="auto"/>
              <w:ind w:left="-30" w:right="-45"/>
              <w:jc w:val="center"/>
              <w:rPr>
                <w:rFonts w:ascii="Times New Roman" w:hAnsi="Times New Roman"/>
                <w:b/>
                <w:bCs/>
                <w:sz w:val="20"/>
                <w:szCs w:val="20"/>
              </w:rPr>
            </w:pPr>
            <w:r w:rsidRPr="003F19CD">
              <w:rPr>
                <w:rFonts w:ascii="Times New Roman" w:hAnsi="Times New Roman"/>
                <w:b/>
                <w:bCs/>
                <w:sz w:val="20"/>
                <w:szCs w:val="20"/>
              </w:rPr>
              <w:t>C.2.3</w:t>
            </w:r>
          </w:p>
        </w:tc>
        <w:tc>
          <w:tcPr>
            <w:tcW w:w="6364" w:type="dxa"/>
            <w:shd w:val="clear" w:color="auto" w:fill="auto"/>
            <w:vAlign w:val="center"/>
          </w:tcPr>
          <w:p w14:paraId="05D5B54C" w14:textId="2320BE44" w:rsidR="00E70512" w:rsidRPr="003F19CD" w:rsidRDefault="00FF448A" w:rsidP="00E70512">
            <w:pPr>
              <w:pStyle w:val="ListeParagraf"/>
              <w:spacing w:after="0"/>
              <w:ind w:left="0"/>
              <w:rPr>
                <w:rFonts w:ascii="Times New Roman" w:hAnsi="Times New Roman"/>
                <w:sz w:val="20"/>
                <w:szCs w:val="20"/>
              </w:rPr>
            </w:pPr>
            <w:r w:rsidRPr="00B029BE">
              <w:rPr>
                <w:rFonts w:ascii="Times New Roman" w:hAnsi="Times New Roman"/>
                <w:sz w:val="20"/>
                <w:szCs w:val="20"/>
              </w:rPr>
              <w:t>Sıcaklık, basınç, akım, gerilim ve kızgınlık (</w:t>
            </w:r>
            <w:proofErr w:type="spellStart"/>
            <w:r w:rsidR="0014101A">
              <w:rPr>
                <w:rFonts w:ascii="Times New Roman" w:hAnsi="Times New Roman"/>
                <w:sz w:val="20"/>
                <w:szCs w:val="20"/>
              </w:rPr>
              <w:t>s</w:t>
            </w:r>
            <w:r w:rsidRPr="00B029BE">
              <w:rPr>
                <w:rFonts w:ascii="Times New Roman" w:hAnsi="Times New Roman"/>
                <w:sz w:val="20"/>
                <w:szCs w:val="20"/>
              </w:rPr>
              <w:t>uperheat</w:t>
            </w:r>
            <w:proofErr w:type="spellEnd"/>
            <w:r w:rsidRPr="00B029BE">
              <w:rPr>
                <w:rFonts w:ascii="Times New Roman" w:hAnsi="Times New Roman"/>
                <w:sz w:val="20"/>
                <w:szCs w:val="20"/>
              </w:rPr>
              <w:t>) ölçümlerini yapar.</w:t>
            </w:r>
          </w:p>
        </w:tc>
        <w:tc>
          <w:tcPr>
            <w:tcW w:w="4382" w:type="dxa"/>
            <w:vMerge/>
            <w:shd w:val="clear" w:color="auto" w:fill="auto"/>
          </w:tcPr>
          <w:p w14:paraId="7298CDD1" w14:textId="77777777" w:rsidR="00E70512" w:rsidRPr="003F19CD" w:rsidRDefault="00E70512" w:rsidP="00E70512">
            <w:pPr>
              <w:spacing w:after="0"/>
              <w:rPr>
                <w:rFonts w:ascii="Times New Roman" w:hAnsi="Times New Roman"/>
                <w:sz w:val="20"/>
                <w:szCs w:val="20"/>
              </w:rPr>
            </w:pPr>
          </w:p>
        </w:tc>
      </w:tr>
      <w:tr w:rsidR="00E70512" w:rsidRPr="003F19CD" w14:paraId="1FCC4106" w14:textId="77777777" w:rsidTr="0046159E">
        <w:trPr>
          <w:trHeight w:val="567"/>
        </w:trPr>
        <w:tc>
          <w:tcPr>
            <w:tcW w:w="847" w:type="dxa"/>
            <w:vMerge/>
            <w:shd w:val="clear" w:color="auto" w:fill="auto"/>
            <w:vAlign w:val="center"/>
          </w:tcPr>
          <w:p w14:paraId="4A19C933" w14:textId="77777777" w:rsidR="00E70512" w:rsidRPr="003F19CD" w:rsidRDefault="00E70512" w:rsidP="00E70512">
            <w:pPr>
              <w:spacing w:after="0"/>
              <w:jc w:val="center"/>
              <w:rPr>
                <w:rFonts w:ascii="Times New Roman" w:hAnsi="Times New Roman"/>
                <w:b/>
                <w:sz w:val="20"/>
                <w:szCs w:val="20"/>
              </w:rPr>
            </w:pPr>
          </w:p>
        </w:tc>
        <w:tc>
          <w:tcPr>
            <w:tcW w:w="2443" w:type="dxa"/>
            <w:vMerge/>
            <w:shd w:val="clear" w:color="auto" w:fill="auto"/>
            <w:vAlign w:val="center"/>
          </w:tcPr>
          <w:p w14:paraId="5A489832" w14:textId="77777777" w:rsidR="00E70512" w:rsidRPr="003F19CD" w:rsidRDefault="00E70512" w:rsidP="00E70512">
            <w:pPr>
              <w:spacing w:after="0"/>
              <w:jc w:val="center"/>
              <w:rPr>
                <w:rFonts w:ascii="Times New Roman" w:hAnsi="Times New Roman"/>
                <w:b/>
                <w:sz w:val="20"/>
                <w:szCs w:val="20"/>
                <w:highlight w:val="lightGray"/>
              </w:rPr>
            </w:pPr>
          </w:p>
        </w:tc>
        <w:tc>
          <w:tcPr>
            <w:tcW w:w="789" w:type="dxa"/>
            <w:shd w:val="clear" w:color="auto" w:fill="auto"/>
            <w:vAlign w:val="center"/>
          </w:tcPr>
          <w:p w14:paraId="2E039ADE" w14:textId="712EB09B" w:rsidR="00E70512" w:rsidRPr="003F19CD" w:rsidRDefault="00E70512" w:rsidP="00E70512">
            <w:pPr>
              <w:spacing w:after="0" w:line="240" w:lineRule="auto"/>
              <w:ind w:left="-30" w:right="-45"/>
              <w:jc w:val="center"/>
              <w:rPr>
                <w:rFonts w:ascii="Times New Roman" w:hAnsi="Times New Roman"/>
                <w:b/>
                <w:bCs/>
                <w:sz w:val="20"/>
                <w:szCs w:val="20"/>
              </w:rPr>
            </w:pPr>
            <w:r w:rsidRPr="003F19CD">
              <w:rPr>
                <w:rFonts w:ascii="Times New Roman" w:hAnsi="Times New Roman"/>
                <w:b/>
                <w:bCs/>
                <w:sz w:val="20"/>
                <w:szCs w:val="20"/>
              </w:rPr>
              <w:t>C.2.4</w:t>
            </w:r>
          </w:p>
        </w:tc>
        <w:tc>
          <w:tcPr>
            <w:tcW w:w="6364" w:type="dxa"/>
            <w:shd w:val="clear" w:color="auto" w:fill="auto"/>
            <w:vAlign w:val="center"/>
          </w:tcPr>
          <w:p w14:paraId="5B591548" w14:textId="3A2FF27F" w:rsidR="00E70512" w:rsidRPr="003F19CD" w:rsidRDefault="00FF448A" w:rsidP="0014101A">
            <w:pPr>
              <w:pStyle w:val="ListeParagraf"/>
              <w:spacing w:after="0"/>
              <w:ind w:left="0"/>
              <w:rPr>
                <w:rFonts w:ascii="Times New Roman" w:hAnsi="Times New Roman"/>
                <w:sz w:val="20"/>
                <w:szCs w:val="20"/>
              </w:rPr>
            </w:pPr>
            <w:r w:rsidRPr="00B029BE">
              <w:rPr>
                <w:rFonts w:ascii="Times New Roman" w:hAnsi="Times New Roman"/>
                <w:sz w:val="20"/>
                <w:szCs w:val="20"/>
              </w:rPr>
              <w:t>Ölçüm değerlerinin (</w:t>
            </w:r>
            <w:r w:rsidR="0014101A">
              <w:rPr>
                <w:rFonts w:ascii="Times New Roman" w:hAnsi="Times New Roman"/>
                <w:sz w:val="20"/>
                <w:szCs w:val="20"/>
              </w:rPr>
              <w:t>s</w:t>
            </w:r>
            <w:r w:rsidRPr="00B029BE">
              <w:rPr>
                <w:rFonts w:ascii="Times New Roman" w:hAnsi="Times New Roman"/>
                <w:sz w:val="20"/>
                <w:szCs w:val="20"/>
              </w:rPr>
              <w:t>ıcaklık, basınç, akım, gerilim ve kızgınlık) olması gereken değerlerde ise testi bitirir.</w:t>
            </w:r>
          </w:p>
        </w:tc>
        <w:tc>
          <w:tcPr>
            <w:tcW w:w="4382" w:type="dxa"/>
            <w:vMerge/>
            <w:shd w:val="clear" w:color="auto" w:fill="auto"/>
          </w:tcPr>
          <w:p w14:paraId="039254CF" w14:textId="77777777" w:rsidR="00E70512" w:rsidRPr="003F19CD" w:rsidRDefault="00E70512" w:rsidP="00E70512">
            <w:pPr>
              <w:spacing w:after="0"/>
              <w:rPr>
                <w:rFonts w:ascii="Times New Roman" w:hAnsi="Times New Roman"/>
                <w:sz w:val="20"/>
                <w:szCs w:val="20"/>
              </w:rPr>
            </w:pPr>
          </w:p>
        </w:tc>
      </w:tr>
      <w:tr w:rsidR="00E70512" w:rsidRPr="003F19CD" w14:paraId="369497F2" w14:textId="77777777" w:rsidTr="0046159E">
        <w:trPr>
          <w:trHeight w:val="567"/>
        </w:trPr>
        <w:tc>
          <w:tcPr>
            <w:tcW w:w="847" w:type="dxa"/>
            <w:vMerge/>
            <w:shd w:val="clear" w:color="auto" w:fill="auto"/>
            <w:vAlign w:val="center"/>
          </w:tcPr>
          <w:p w14:paraId="4CC27D2B" w14:textId="77777777" w:rsidR="00E70512" w:rsidRPr="003F19CD" w:rsidRDefault="00E70512" w:rsidP="00E70512">
            <w:pPr>
              <w:spacing w:after="0"/>
              <w:jc w:val="center"/>
              <w:rPr>
                <w:rFonts w:ascii="Times New Roman" w:hAnsi="Times New Roman"/>
                <w:b/>
                <w:sz w:val="20"/>
                <w:szCs w:val="20"/>
              </w:rPr>
            </w:pPr>
          </w:p>
        </w:tc>
        <w:tc>
          <w:tcPr>
            <w:tcW w:w="2443" w:type="dxa"/>
            <w:vMerge/>
            <w:shd w:val="clear" w:color="auto" w:fill="auto"/>
            <w:vAlign w:val="center"/>
          </w:tcPr>
          <w:p w14:paraId="5C48C072" w14:textId="77777777" w:rsidR="00E70512" w:rsidRPr="003F19CD" w:rsidRDefault="00E70512" w:rsidP="00E70512">
            <w:pPr>
              <w:spacing w:after="0"/>
              <w:jc w:val="center"/>
              <w:rPr>
                <w:rFonts w:ascii="Times New Roman" w:hAnsi="Times New Roman"/>
                <w:b/>
                <w:sz w:val="20"/>
                <w:szCs w:val="20"/>
                <w:highlight w:val="lightGray"/>
              </w:rPr>
            </w:pPr>
          </w:p>
        </w:tc>
        <w:tc>
          <w:tcPr>
            <w:tcW w:w="789" w:type="dxa"/>
            <w:shd w:val="clear" w:color="auto" w:fill="auto"/>
            <w:vAlign w:val="center"/>
          </w:tcPr>
          <w:p w14:paraId="6E0BCFD8" w14:textId="7CC89D68" w:rsidR="00E70512" w:rsidRPr="003F19CD" w:rsidRDefault="00E70512" w:rsidP="00E70512">
            <w:pPr>
              <w:spacing w:after="0" w:line="240" w:lineRule="auto"/>
              <w:ind w:left="-30" w:right="-45"/>
              <w:jc w:val="center"/>
              <w:rPr>
                <w:rFonts w:ascii="Times New Roman" w:hAnsi="Times New Roman"/>
                <w:b/>
                <w:bCs/>
                <w:sz w:val="20"/>
                <w:szCs w:val="20"/>
              </w:rPr>
            </w:pPr>
            <w:r w:rsidRPr="003F19CD">
              <w:rPr>
                <w:rFonts w:ascii="Times New Roman" w:hAnsi="Times New Roman"/>
                <w:b/>
                <w:bCs/>
                <w:sz w:val="20"/>
                <w:szCs w:val="20"/>
              </w:rPr>
              <w:t>C.2.5</w:t>
            </w:r>
          </w:p>
        </w:tc>
        <w:tc>
          <w:tcPr>
            <w:tcW w:w="6364" w:type="dxa"/>
            <w:shd w:val="clear" w:color="auto" w:fill="auto"/>
            <w:vAlign w:val="center"/>
          </w:tcPr>
          <w:p w14:paraId="56318A07" w14:textId="418B4944" w:rsidR="00E70512" w:rsidRPr="003F19CD" w:rsidRDefault="00FF448A" w:rsidP="00E70512">
            <w:pPr>
              <w:pStyle w:val="ListeParagraf"/>
              <w:spacing w:after="0"/>
              <w:ind w:left="0"/>
              <w:rPr>
                <w:rFonts w:ascii="Times New Roman" w:hAnsi="Times New Roman"/>
                <w:sz w:val="20"/>
                <w:szCs w:val="20"/>
              </w:rPr>
            </w:pPr>
            <w:r w:rsidRPr="00B029BE">
              <w:rPr>
                <w:rFonts w:ascii="Times New Roman" w:hAnsi="Times New Roman"/>
                <w:sz w:val="20"/>
                <w:szCs w:val="20"/>
              </w:rPr>
              <w:t>Ölçüm değerlerinin istenilen değerlerde olmaması durumunda sorunun nedenini tespit eder.</w:t>
            </w:r>
          </w:p>
        </w:tc>
        <w:tc>
          <w:tcPr>
            <w:tcW w:w="4382" w:type="dxa"/>
            <w:vMerge/>
            <w:shd w:val="clear" w:color="auto" w:fill="auto"/>
          </w:tcPr>
          <w:p w14:paraId="4589126C" w14:textId="77777777" w:rsidR="00E70512" w:rsidRPr="003F19CD" w:rsidRDefault="00E70512" w:rsidP="00E70512">
            <w:pPr>
              <w:spacing w:after="0"/>
              <w:rPr>
                <w:rFonts w:ascii="Times New Roman" w:hAnsi="Times New Roman"/>
                <w:sz w:val="20"/>
                <w:szCs w:val="20"/>
              </w:rPr>
            </w:pPr>
          </w:p>
        </w:tc>
      </w:tr>
      <w:tr w:rsidR="00E70512" w:rsidRPr="003F19CD" w14:paraId="7FF25E4C" w14:textId="77777777" w:rsidTr="0046159E">
        <w:trPr>
          <w:trHeight w:val="567"/>
        </w:trPr>
        <w:tc>
          <w:tcPr>
            <w:tcW w:w="847" w:type="dxa"/>
            <w:vMerge/>
            <w:shd w:val="clear" w:color="auto" w:fill="auto"/>
            <w:vAlign w:val="center"/>
          </w:tcPr>
          <w:p w14:paraId="79E74304" w14:textId="77777777" w:rsidR="00E70512" w:rsidRPr="003F19CD" w:rsidRDefault="00E70512" w:rsidP="00E70512">
            <w:pPr>
              <w:spacing w:after="0"/>
              <w:jc w:val="center"/>
              <w:rPr>
                <w:rFonts w:ascii="Times New Roman" w:hAnsi="Times New Roman"/>
                <w:b/>
                <w:sz w:val="20"/>
                <w:szCs w:val="20"/>
              </w:rPr>
            </w:pPr>
          </w:p>
        </w:tc>
        <w:tc>
          <w:tcPr>
            <w:tcW w:w="2443" w:type="dxa"/>
            <w:vMerge/>
            <w:shd w:val="clear" w:color="auto" w:fill="auto"/>
            <w:vAlign w:val="center"/>
          </w:tcPr>
          <w:p w14:paraId="3802E75D" w14:textId="77777777" w:rsidR="00E70512" w:rsidRPr="003F19CD" w:rsidRDefault="00E70512" w:rsidP="00E70512">
            <w:pPr>
              <w:spacing w:after="0"/>
              <w:rPr>
                <w:rFonts w:ascii="Times New Roman" w:hAnsi="Times New Roman"/>
                <w:b/>
                <w:sz w:val="20"/>
                <w:szCs w:val="20"/>
                <w:highlight w:val="lightGray"/>
              </w:rPr>
            </w:pPr>
          </w:p>
        </w:tc>
        <w:tc>
          <w:tcPr>
            <w:tcW w:w="789" w:type="dxa"/>
            <w:shd w:val="clear" w:color="auto" w:fill="auto"/>
            <w:vAlign w:val="center"/>
          </w:tcPr>
          <w:p w14:paraId="6272BED0" w14:textId="69B7AB88" w:rsidR="00E70512" w:rsidRPr="003F19CD" w:rsidRDefault="00E70512" w:rsidP="00E70512">
            <w:pPr>
              <w:spacing w:after="0" w:line="240" w:lineRule="auto"/>
              <w:ind w:left="-30" w:right="-45"/>
              <w:jc w:val="center"/>
              <w:rPr>
                <w:rFonts w:ascii="Times New Roman" w:hAnsi="Times New Roman"/>
                <w:b/>
                <w:bCs/>
                <w:sz w:val="20"/>
                <w:szCs w:val="20"/>
              </w:rPr>
            </w:pPr>
            <w:r w:rsidRPr="003F19CD">
              <w:rPr>
                <w:rFonts w:ascii="Times New Roman" w:hAnsi="Times New Roman"/>
                <w:b/>
                <w:bCs/>
                <w:sz w:val="20"/>
                <w:szCs w:val="20"/>
              </w:rPr>
              <w:t>C.2.6</w:t>
            </w:r>
          </w:p>
        </w:tc>
        <w:tc>
          <w:tcPr>
            <w:tcW w:w="6364" w:type="dxa"/>
            <w:shd w:val="clear" w:color="auto" w:fill="auto"/>
            <w:vAlign w:val="center"/>
          </w:tcPr>
          <w:p w14:paraId="670F1E35" w14:textId="0F05527C" w:rsidR="00E70512" w:rsidRPr="003F19CD" w:rsidRDefault="00FF448A" w:rsidP="00E70512">
            <w:pPr>
              <w:pStyle w:val="ListeParagraf"/>
              <w:spacing w:after="0"/>
              <w:ind w:left="0"/>
              <w:rPr>
                <w:rFonts w:ascii="Times New Roman" w:hAnsi="Times New Roman"/>
                <w:sz w:val="20"/>
                <w:szCs w:val="20"/>
              </w:rPr>
            </w:pPr>
            <w:r w:rsidRPr="00B029BE">
              <w:rPr>
                <w:rFonts w:ascii="Times New Roman" w:hAnsi="Times New Roman"/>
                <w:sz w:val="20"/>
                <w:szCs w:val="20"/>
              </w:rPr>
              <w:t>Test değerlerindeki sorunun montaj kaynaklı olması durumunda sorunu gidererek cihazı tekrar teste tabi tutar.</w:t>
            </w:r>
          </w:p>
        </w:tc>
        <w:tc>
          <w:tcPr>
            <w:tcW w:w="4382" w:type="dxa"/>
            <w:vMerge/>
            <w:shd w:val="clear" w:color="auto" w:fill="auto"/>
          </w:tcPr>
          <w:p w14:paraId="4A06BFA1" w14:textId="77777777" w:rsidR="00E70512" w:rsidRPr="003F19CD" w:rsidRDefault="00E70512" w:rsidP="00E70512">
            <w:pPr>
              <w:spacing w:after="0"/>
              <w:rPr>
                <w:rFonts w:ascii="Times New Roman" w:hAnsi="Times New Roman"/>
                <w:sz w:val="20"/>
                <w:szCs w:val="20"/>
              </w:rPr>
            </w:pPr>
          </w:p>
        </w:tc>
      </w:tr>
      <w:tr w:rsidR="00E70512" w:rsidRPr="003F19CD" w14:paraId="49A4FED3" w14:textId="77777777" w:rsidTr="0046159E">
        <w:trPr>
          <w:trHeight w:val="567"/>
        </w:trPr>
        <w:tc>
          <w:tcPr>
            <w:tcW w:w="847" w:type="dxa"/>
            <w:vMerge/>
            <w:shd w:val="clear" w:color="auto" w:fill="auto"/>
            <w:vAlign w:val="center"/>
          </w:tcPr>
          <w:p w14:paraId="10188F82" w14:textId="77777777" w:rsidR="00E70512" w:rsidRPr="003F19CD" w:rsidRDefault="00E70512" w:rsidP="00E70512">
            <w:pPr>
              <w:spacing w:after="0"/>
              <w:jc w:val="center"/>
              <w:rPr>
                <w:rFonts w:ascii="Times New Roman" w:hAnsi="Times New Roman"/>
                <w:b/>
                <w:sz w:val="20"/>
                <w:szCs w:val="20"/>
              </w:rPr>
            </w:pPr>
          </w:p>
        </w:tc>
        <w:tc>
          <w:tcPr>
            <w:tcW w:w="2443" w:type="dxa"/>
            <w:vMerge/>
            <w:shd w:val="clear" w:color="auto" w:fill="auto"/>
            <w:vAlign w:val="center"/>
          </w:tcPr>
          <w:p w14:paraId="1946387C" w14:textId="77777777" w:rsidR="00E70512" w:rsidRPr="003F19CD" w:rsidRDefault="00E70512" w:rsidP="00E70512">
            <w:pPr>
              <w:spacing w:after="0"/>
              <w:jc w:val="center"/>
              <w:rPr>
                <w:rFonts w:ascii="Times New Roman" w:hAnsi="Times New Roman"/>
                <w:b/>
                <w:sz w:val="20"/>
                <w:szCs w:val="20"/>
                <w:highlight w:val="lightGray"/>
              </w:rPr>
            </w:pPr>
          </w:p>
        </w:tc>
        <w:tc>
          <w:tcPr>
            <w:tcW w:w="789" w:type="dxa"/>
            <w:shd w:val="clear" w:color="auto" w:fill="auto"/>
            <w:vAlign w:val="center"/>
          </w:tcPr>
          <w:p w14:paraId="35F1A0C0" w14:textId="18D9E0F6" w:rsidR="00E70512" w:rsidRPr="003F19CD" w:rsidRDefault="00E70512" w:rsidP="00E70512">
            <w:pPr>
              <w:spacing w:after="0" w:line="240" w:lineRule="auto"/>
              <w:ind w:left="-30" w:right="-45"/>
              <w:jc w:val="center"/>
              <w:rPr>
                <w:rFonts w:ascii="Times New Roman" w:hAnsi="Times New Roman"/>
                <w:b/>
                <w:bCs/>
                <w:sz w:val="20"/>
                <w:szCs w:val="20"/>
              </w:rPr>
            </w:pPr>
            <w:r w:rsidRPr="003F19CD">
              <w:rPr>
                <w:rFonts w:ascii="Times New Roman" w:hAnsi="Times New Roman"/>
                <w:b/>
                <w:bCs/>
                <w:sz w:val="20"/>
                <w:szCs w:val="20"/>
              </w:rPr>
              <w:t>C.2.7</w:t>
            </w:r>
          </w:p>
        </w:tc>
        <w:tc>
          <w:tcPr>
            <w:tcW w:w="6364" w:type="dxa"/>
            <w:shd w:val="clear" w:color="auto" w:fill="auto"/>
            <w:vAlign w:val="center"/>
          </w:tcPr>
          <w:p w14:paraId="11B0A5F7" w14:textId="78E9AF21" w:rsidR="00E70512" w:rsidRPr="003F19CD" w:rsidRDefault="00FF448A" w:rsidP="00E70512">
            <w:pPr>
              <w:pStyle w:val="ListeParagraf"/>
              <w:spacing w:after="0"/>
              <w:ind w:left="0"/>
              <w:rPr>
                <w:rFonts w:ascii="Times New Roman" w:hAnsi="Times New Roman"/>
                <w:sz w:val="20"/>
                <w:szCs w:val="20"/>
              </w:rPr>
            </w:pPr>
            <w:r w:rsidRPr="00B029BE">
              <w:rPr>
                <w:rFonts w:ascii="Times New Roman" w:hAnsi="Times New Roman"/>
                <w:sz w:val="20"/>
                <w:szCs w:val="20"/>
              </w:rPr>
              <w:t>Test değerlerindeki sorunun cihaz kaynaklı olması durumunda arızayı ilgili tutanak ve forma kaydederek bir nüshasını müşteriye verir.</w:t>
            </w:r>
          </w:p>
        </w:tc>
        <w:tc>
          <w:tcPr>
            <w:tcW w:w="4382" w:type="dxa"/>
            <w:vMerge/>
            <w:shd w:val="clear" w:color="auto" w:fill="auto"/>
          </w:tcPr>
          <w:p w14:paraId="40DBC1C2" w14:textId="77777777" w:rsidR="00E70512" w:rsidRPr="003F19CD" w:rsidRDefault="00E70512" w:rsidP="00E70512">
            <w:pPr>
              <w:spacing w:after="0"/>
              <w:rPr>
                <w:rFonts w:ascii="Times New Roman" w:hAnsi="Times New Roman"/>
                <w:sz w:val="20"/>
                <w:szCs w:val="20"/>
              </w:rPr>
            </w:pPr>
          </w:p>
        </w:tc>
      </w:tr>
    </w:tbl>
    <w:p w14:paraId="1B5D870D" w14:textId="77777777" w:rsidR="0086112F" w:rsidRDefault="0086112F">
      <w:pPr>
        <w:rPr>
          <w:rFonts w:ascii="Times New Roman" w:hAnsi="Times New Roman"/>
        </w:rPr>
        <w:sectPr w:rsidR="0086112F" w:rsidSect="00437FA1">
          <w:pgSz w:w="16838" w:h="11906" w:orient="landscape" w:code="9"/>
          <w:pgMar w:top="1276" w:right="567" w:bottom="1133" w:left="1418" w:header="568" w:footer="709" w:gutter="0"/>
          <w:cols w:space="708"/>
          <w:titlePg/>
          <w:docGrid w:linePitch="360"/>
        </w:sectPr>
      </w:pPr>
    </w:p>
    <w:tbl>
      <w:tblPr>
        <w:tblW w:w="494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38"/>
        <w:gridCol w:w="2417"/>
        <w:gridCol w:w="780"/>
        <w:gridCol w:w="6297"/>
        <w:gridCol w:w="4336"/>
      </w:tblGrid>
      <w:tr w:rsidR="00E70512" w:rsidRPr="0014101A" w14:paraId="28A137AB" w14:textId="77777777" w:rsidTr="00726C0E">
        <w:trPr>
          <w:trHeight w:val="630"/>
        </w:trPr>
        <w:tc>
          <w:tcPr>
            <w:tcW w:w="838" w:type="dxa"/>
            <w:shd w:val="clear" w:color="auto" w:fill="BDD6EE"/>
            <w:vAlign w:val="center"/>
          </w:tcPr>
          <w:p w14:paraId="1E07ABB3" w14:textId="77777777" w:rsidR="00E70512" w:rsidRPr="0014101A" w:rsidRDefault="00E70512" w:rsidP="006779AA">
            <w:pPr>
              <w:spacing w:after="0"/>
              <w:rPr>
                <w:rFonts w:ascii="Times New Roman" w:hAnsi="Times New Roman"/>
                <w:b/>
                <w:sz w:val="20"/>
                <w:szCs w:val="20"/>
              </w:rPr>
            </w:pPr>
            <w:r w:rsidRPr="0014101A">
              <w:rPr>
                <w:rFonts w:ascii="Times New Roman" w:hAnsi="Times New Roman"/>
                <w:b/>
                <w:sz w:val="20"/>
                <w:szCs w:val="20"/>
              </w:rPr>
              <w:lastRenderedPageBreak/>
              <w:t>Görev</w:t>
            </w:r>
          </w:p>
        </w:tc>
        <w:tc>
          <w:tcPr>
            <w:tcW w:w="13830" w:type="dxa"/>
            <w:gridSpan w:val="4"/>
            <w:shd w:val="clear" w:color="auto" w:fill="auto"/>
            <w:vAlign w:val="center"/>
          </w:tcPr>
          <w:p w14:paraId="2752A56E" w14:textId="70155BED" w:rsidR="00E70512" w:rsidRPr="00F12895" w:rsidRDefault="000A68AD" w:rsidP="006779AA">
            <w:pPr>
              <w:tabs>
                <w:tab w:val="left" w:pos="2820"/>
              </w:tabs>
              <w:spacing w:after="0" w:line="240" w:lineRule="auto"/>
              <w:rPr>
                <w:rFonts w:ascii="Times New Roman" w:hAnsi="Times New Roman"/>
                <w:b/>
                <w:bCs/>
                <w:sz w:val="20"/>
                <w:szCs w:val="20"/>
              </w:rPr>
            </w:pPr>
            <w:r w:rsidRPr="00F12895">
              <w:rPr>
                <w:rFonts w:ascii="Times New Roman" w:hAnsi="Times New Roman"/>
                <w:b/>
                <w:bCs/>
                <w:sz w:val="20"/>
                <w:szCs w:val="20"/>
              </w:rPr>
              <w:t>D. Klima</w:t>
            </w:r>
            <w:r w:rsidR="006779AA" w:rsidRPr="00F12895">
              <w:rPr>
                <w:rFonts w:ascii="Times New Roman" w:hAnsi="Times New Roman"/>
                <w:b/>
                <w:bCs/>
                <w:sz w:val="20"/>
                <w:szCs w:val="20"/>
              </w:rPr>
              <w:t xml:space="preserve">yı </w:t>
            </w:r>
            <w:r w:rsidRPr="00F12895">
              <w:rPr>
                <w:rFonts w:ascii="Times New Roman" w:hAnsi="Times New Roman"/>
                <w:b/>
                <w:bCs/>
                <w:sz w:val="20"/>
                <w:szCs w:val="20"/>
              </w:rPr>
              <w:t xml:space="preserve">müşteriye teslim </w:t>
            </w:r>
            <w:r w:rsidR="006779AA" w:rsidRPr="00F12895">
              <w:rPr>
                <w:rFonts w:ascii="Times New Roman" w:hAnsi="Times New Roman"/>
                <w:b/>
                <w:bCs/>
                <w:sz w:val="20"/>
                <w:szCs w:val="20"/>
              </w:rPr>
              <w:t>et</w:t>
            </w:r>
            <w:r w:rsidRPr="00F12895">
              <w:rPr>
                <w:rFonts w:ascii="Times New Roman" w:hAnsi="Times New Roman"/>
                <w:b/>
                <w:bCs/>
                <w:sz w:val="20"/>
                <w:szCs w:val="20"/>
              </w:rPr>
              <w:t>mek</w:t>
            </w:r>
          </w:p>
        </w:tc>
      </w:tr>
      <w:tr w:rsidR="00E70512" w:rsidRPr="0014101A" w14:paraId="6CB1A686" w14:textId="77777777" w:rsidTr="007F30CE">
        <w:trPr>
          <w:trHeight w:val="630"/>
        </w:trPr>
        <w:tc>
          <w:tcPr>
            <w:tcW w:w="3255" w:type="dxa"/>
            <w:gridSpan w:val="2"/>
            <w:shd w:val="clear" w:color="auto" w:fill="BDD6EE"/>
            <w:vAlign w:val="center"/>
          </w:tcPr>
          <w:p w14:paraId="4BE15245" w14:textId="77777777" w:rsidR="00E70512" w:rsidRPr="0014101A" w:rsidRDefault="00E70512" w:rsidP="006779AA">
            <w:pPr>
              <w:spacing w:after="0"/>
              <w:rPr>
                <w:rFonts w:ascii="Times New Roman" w:hAnsi="Times New Roman"/>
                <w:b/>
                <w:sz w:val="20"/>
                <w:szCs w:val="20"/>
              </w:rPr>
            </w:pPr>
            <w:r w:rsidRPr="0014101A">
              <w:rPr>
                <w:rFonts w:ascii="Times New Roman" w:hAnsi="Times New Roman"/>
                <w:b/>
                <w:sz w:val="20"/>
                <w:szCs w:val="20"/>
              </w:rPr>
              <w:t>İşlemler</w:t>
            </w:r>
          </w:p>
        </w:tc>
        <w:tc>
          <w:tcPr>
            <w:tcW w:w="7077" w:type="dxa"/>
            <w:gridSpan w:val="2"/>
            <w:shd w:val="clear" w:color="auto" w:fill="BDD6EE"/>
            <w:vAlign w:val="center"/>
          </w:tcPr>
          <w:p w14:paraId="1E1DEEEB" w14:textId="77777777" w:rsidR="00E70512" w:rsidRPr="00F12895" w:rsidRDefault="00E70512" w:rsidP="006779AA">
            <w:pPr>
              <w:spacing w:after="0"/>
              <w:rPr>
                <w:rFonts w:ascii="Times New Roman" w:hAnsi="Times New Roman"/>
                <w:b/>
                <w:sz w:val="20"/>
                <w:szCs w:val="20"/>
              </w:rPr>
            </w:pPr>
            <w:r w:rsidRPr="00F12895">
              <w:rPr>
                <w:rFonts w:ascii="Times New Roman" w:hAnsi="Times New Roman"/>
                <w:b/>
                <w:sz w:val="20"/>
                <w:szCs w:val="20"/>
              </w:rPr>
              <w:t xml:space="preserve">Başarım Ölçütleri </w:t>
            </w:r>
          </w:p>
        </w:tc>
        <w:tc>
          <w:tcPr>
            <w:tcW w:w="4336" w:type="dxa"/>
            <w:vMerge w:val="restart"/>
            <w:shd w:val="clear" w:color="auto" w:fill="BDD6EE"/>
            <w:vAlign w:val="center"/>
          </w:tcPr>
          <w:p w14:paraId="7D637CA4" w14:textId="77777777" w:rsidR="00E70512" w:rsidRPr="009E45BA" w:rsidRDefault="00E70512" w:rsidP="006779AA">
            <w:pPr>
              <w:spacing w:after="0"/>
              <w:rPr>
                <w:rFonts w:ascii="Times New Roman" w:hAnsi="Times New Roman"/>
                <w:b/>
                <w:sz w:val="20"/>
                <w:szCs w:val="20"/>
              </w:rPr>
            </w:pPr>
            <w:r w:rsidRPr="009E45BA">
              <w:rPr>
                <w:rFonts w:ascii="Times New Roman" w:hAnsi="Times New Roman"/>
                <w:b/>
                <w:sz w:val="20"/>
                <w:szCs w:val="20"/>
              </w:rPr>
              <w:t>Mesleki Bilgi ve Uygulama Becerileri</w:t>
            </w:r>
          </w:p>
        </w:tc>
      </w:tr>
      <w:tr w:rsidR="00E70512" w:rsidRPr="0014101A" w14:paraId="15851B29" w14:textId="77777777" w:rsidTr="007F30CE">
        <w:trPr>
          <w:trHeight w:val="630"/>
        </w:trPr>
        <w:tc>
          <w:tcPr>
            <w:tcW w:w="838" w:type="dxa"/>
            <w:shd w:val="clear" w:color="auto" w:fill="BDD6EE"/>
            <w:vAlign w:val="center"/>
          </w:tcPr>
          <w:p w14:paraId="764E41C3" w14:textId="77777777" w:rsidR="00E70512" w:rsidRPr="0014101A" w:rsidRDefault="00E70512" w:rsidP="006779AA">
            <w:pPr>
              <w:spacing w:after="0"/>
              <w:rPr>
                <w:rFonts w:ascii="Times New Roman" w:hAnsi="Times New Roman"/>
                <w:b/>
                <w:sz w:val="20"/>
                <w:szCs w:val="20"/>
              </w:rPr>
            </w:pPr>
            <w:r w:rsidRPr="0014101A">
              <w:rPr>
                <w:rFonts w:ascii="Times New Roman" w:hAnsi="Times New Roman"/>
                <w:b/>
                <w:sz w:val="20"/>
                <w:szCs w:val="20"/>
              </w:rPr>
              <w:t>Kod</w:t>
            </w:r>
          </w:p>
        </w:tc>
        <w:tc>
          <w:tcPr>
            <w:tcW w:w="2417" w:type="dxa"/>
            <w:shd w:val="clear" w:color="auto" w:fill="BDD6EE"/>
            <w:vAlign w:val="center"/>
          </w:tcPr>
          <w:p w14:paraId="333DC303" w14:textId="77777777" w:rsidR="00E70512" w:rsidRPr="00F12895" w:rsidRDefault="00E70512" w:rsidP="006779AA">
            <w:pPr>
              <w:spacing w:after="0"/>
              <w:rPr>
                <w:rFonts w:ascii="Times New Roman" w:hAnsi="Times New Roman"/>
                <w:b/>
                <w:sz w:val="20"/>
                <w:szCs w:val="20"/>
              </w:rPr>
            </w:pPr>
            <w:r w:rsidRPr="00F12895">
              <w:rPr>
                <w:rFonts w:ascii="Times New Roman" w:hAnsi="Times New Roman"/>
                <w:b/>
                <w:sz w:val="20"/>
                <w:szCs w:val="20"/>
              </w:rPr>
              <w:t>Açıklama</w:t>
            </w:r>
          </w:p>
        </w:tc>
        <w:tc>
          <w:tcPr>
            <w:tcW w:w="780" w:type="dxa"/>
            <w:shd w:val="clear" w:color="auto" w:fill="BDD6EE"/>
            <w:vAlign w:val="center"/>
          </w:tcPr>
          <w:p w14:paraId="636F1697" w14:textId="77777777" w:rsidR="00E70512" w:rsidRPr="009E45BA" w:rsidRDefault="00E70512" w:rsidP="006779AA">
            <w:pPr>
              <w:spacing w:after="0"/>
              <w:rPr>
                <w:rFonts w:ascii="Times New Roman" w:hAnsi="Times New Roman"/>
                <w:b/>
                <w:sz w:val="20"/>
                <w:szCs w:val="20"/>
              </w:rPr>
            </w:pPr>
            <w:r w:rsidRPr="009E45BA">
              <w:rPr>
                <w:rFonts w:ascii="Times New Roman" w:hAnsi="Times New Roman"/>
                <w:b/>
                <w:sz w:val="20"/>
                <w:szCs w:val="20"/>
              </w:rPr>
              <w:t>Kod</w:t>
            </w:r>
          </w:p>
        </w:tc>
        <w:tc>
          <w:tcPr>
            <w:tcW w:w="6297" w:type="dxa"/>
            <w:shd w:val="clear" w:color="auto" w:fill="BDD6EE"/>
            <w:vAlign w:val="center"/>
          </w:tcPr>
          <w:p w14:paraId="37C28A27" w14:textId="77777777" w:rsidR="00E70512" w:rsidRPr="00966748" w:rsidRDefault="00E70512" w:rsidP="006779AA">
            <w:pPr>
              <w:spacing w:after="0"/>
              <w:rPr>
                <w:rFonts w:ascii="Times New Roman" w:hAnsi="Times New Roman"/>
                <w:b/>
                <w:sz w:val="20"/>
                <w:szCs w:val="20"/>
              </w:rPr>
            </w:pPr>
            <w:r w:rsidRPr="00966748">
              <w:rPr>
                <w:rFonts w:ascii="Times New Roman" w:hAnsi="Times New Roman"/>
                <w:b/>
                <w:sz w:val="20"/>
                <w:szCs w:val="20"/>
              </w:rPr>
              <w:t>Açıklama</w:t>
            </w:r>
          </w:p>
        </w:tc>
        <w:tc>
          <w:tcPr>
            <w:tcW w:w="4336" w:type="dxa"/>
            <w:vMerge/>
            <w:shd w:val="clear" w:color="auto" w:fill="BDD6EE"/>
          </w:tcPr>
          <w:p w14:paraId="3D3AD834" w14:textId="77777777" w:rsidR="00E70512" w:rsidRPr="0014101A" w:rsidRDefault="00E70512" w:rsidP="006779AA">
            <w:pPr>
              <w:spacing w:after="0"/>
              <w:rPr>
                <w:rFonts w:ascii="Times New Roman" w:hAnsi="Times New Roman"/>
                <w:b/>
                <w:sz w:val="20"/>
                <w:szCs w:val="20"/>
              </w:rPr>
            </w:pPr>
          </w:p>
        </w:tc>
      </w:tr>
      <w:tr w:rsidR="00F03A95" w:rsidRPr="0014101A" w14:paraId="6FFC64AE" w14:textId="77777777" w:rsidTr="007F30CE">
        <w:trPr>
          <w:trHeight w:val="630"/>
        </w:trPr>
        <w:tc>
          <w:tcPr>
            <w:tcW w:w="838" w:type="dxa"/>
            <w:vMerge w:val="restart"/>
            <w:shd w:val="clear" w:color="auto" w:fill="auto"/>
            <w:vAlign w:val="center"/>
          </w:tcPr>
          <w:p w14:paraId="2E6FA653" w14:textId="23DB3FA1" w:rsidR="00F03A95" w:rsidRPr="0014101A" w:rsidRDefault="00F03A95" w:rsidP="006779AA">
            <w:pPr>
              <w:spacing w:after="0"/>
              <w:jc w:val="center"/>
              <w:rPr>
                <w:rFonts w:ascii="Times New Roman" w:hAnsi="Times New Roman"/>
                <w:b/>
                <w:sz w:val="20"/>
                <w:szCs w:val="20"/>
              </w:rPr>
            </w:pPr>
            <w:r w:rsidRPr="0014101A">
              <w:rPr>
                <w:rFonts w:ascii="Times New Roman" w:hAnsi="Times New Roman"/>
                <w:b/>
                <w:sz w:val="20"/>
                <w:szCs w:val="20"/>
              </w:rPr>
              <w:t>D.1</w:t>
            </w:r>
          </w:p>
        </w:tc>
        <w:tc>
          <w:tcPr>
            <w:tcW w:w="2417" w:type="dxa"/>
            <w:vMerge w:val="restart"/>
            <w:shd w:val="clear" w:color="auto" w:fill="auto"/>
            <w:vAlign w:val="center"/>
          </w:tcPr>
          <w:p w14:paraId="0C4C7AFF" w14:textId="5150C90F" w:rsidR="00F03A95" w:rsidRPr="009E45BA" w:rsidRDefault="00F03A95" w:rsidP="006779AA">
            <w:pPr>
              <w:spacing w:after="0"/>
              <w:rPr>
                <w:rFonts w:ascii="Times New Roman" w:hAnsi="Times New Roman"/>
                <w:b/>
                <w:sz w:val="20"/>
                <w:szCs w:val="20"/>
                <w:highlight w:val="lightGray"/>
              </w:rPr>
            </w:pPr>
            <w:r w:rsidRPr="00F12895">
              <w:rPr>
                <w:rFonts w:ascii="Times New Roman" w:hAnsi="Times New Roman"/>
                <w:sz w:val="20"/>
                <w:szCs w:val="20"/>
              </w:rPr>
              <w:t>Klimanın kullanımı ve bakımı hakkında müşteriyi bilgilendirmek</w:t>
            </w:r>
          </w:p>
        </w:tc>
        <w:tc>
          <w:tcPr>
            <w:tcW w:w="780" w:type="dxa"/>
            <w:tcBorders>
              <w:bottom w:val="single" w:sz="4" w:space="0" w:color="auto"/>
            </w:tcBorders>
            <w:shd w:val="clear" w:color="auto" w:fill="auto"/>
            <w:vAlign w:val="center"/>
          </w:tcPr>
          <w:p w14:paraId="6D174EFE" w14:textId="493124CE" w:rsidR="00F03A95" w:rsidRPr="0014101A" w:rsidRDefault="00F03A95" w:rsidP="006779AA">
            <w:pPr>
              <w:spacing w:after="0" w:line="240" w:lineRule="auto"/>
              <w:ind w:left="-30" w:right="-45"/>
              <w:jc w:val="center"/>
              <w:rPr>
                <w:rFonts w:ascii="Times New Roman" w:hAnsi="Times New Roman"/>
                <w:b/>
                <w:bCs/>
                <w:sz w:val="20"/>
                <w:szCs w:val="20"/>
              </w:rPr>
            </w:pPr>
            <w:r w:rsidRPr="00966748">
              <w:rPr>
                <w:rFonts w:ascii="Times New Roman" w:hAnsi="Times New Roman"/>
                <w:b/>
                <w:bCs/>
                <w:sz w:val="20"/>
                <w:szCs w:val="20"/>
              </w:rPr>
              <w:t>D.1.1</w:t>
            </w:r>
          </w:p>
        </w:tc>
        <w:tc>
          <w:tcPr>
            <w:tcW w:w="6297" w:type="dxa"/>
            <w:tcBorders>
              <w:bottom w:val="single" w:sz="4" w:space="0" w:color="auto"/>
            </w:tcBorders>
            <w:shd w:val="clear" w:color="auto" w:fill="auto"/>
            <w:vAlign w:val="center"/>
          </w:tcPr>
          <w:p w14:paraId="323E559E" w14:textId="6B034579" w:rsidR="00F03A95" w:rsidRPr="0014101A" w:rsidRDefault="00FF448A" w:rsidP="006779AA">
            <w:pPr>
              <w:pStyle w:val="ListeParagraf"/>
              <w:spacing w:after="0"/>
              <w:ind w:left="0"/>
              <w:rPr>
                <w:rFonts w:ascii="Times New Roman" w:hAnsi="Times New Roman"/>
                <w:sz w:val="20"/>
                <w:szCs w:val="20"/>
              </w:rPr>
            </w:pPr>
            <w:r w:rsidRPr="0086112F">
              <w:rPr>
                <w:rFonts w:ascii="Times New Roman" w:hAnsi="Times New Roman"/>
                <w:sz w:val="20"/>
                <w:szCs w:val="20"/>
              </w:rPr>
              <w:t xml:space="preserve">Klimanın temel görevleri olan soğutma, nem alma, ısıtma, havalandırma işlemleri hakkında temel bilgileri verir. </w:t>
            </w:r>
            <w:r w:rsidR="00F03A95" w:rsidRPr="0014101A">
              <w:rPr>
                <w:rFonts w:ascii="Times New Roman" w:hAnsi="Times New Roman"/>
                <w:sz w:val="20"/>
                <w:szCs w:val="20"/>
              </w:rPr>
              <w:t xml:space="preserve"> </w:t>
            </w:r>
          </w:p>
        </w:tc>
        <w:tc>
          <w:tcPr>
            <w:tcW w:w="4336" w:type="dxa"/>
            <w:vMerge w:val="restart"/>
            <w:shd w:val="clear" w:color="auto" w:fill="auto"/>
          </w:tcPr>
          <w:p w14:paraId="7C3265BA" w14:textId="77777777" w:rsidR="009C5FE5" w:rsidRPr="0086112F" w:rsidRDefault="009C5FE5" w:rsidP="009C5FE5">
            <w:pPr>
              <w:pStyle w:val="ListeParagraf"/>
              <w:spacing w:after="0" w:line="259" w:lineRule="auto"/>
              <w:ind w:left="355"/>
              <w:rPr>
                <w:rFonts w:ascii="Times New Roman" w:hAnsi="Times New Roman"/>
                <w:color w:val="FF0000"/>
                <w:sz w:val="20"/>
                <w:szCs w:val="20"/>
              </w:rPr>
            </w:pPr>
          </w:p>
          <w:p w14:paraId="3EBD68DF" w14:textId="57ACDD6A" w:rsidR="000E3376" w:rsidRPr="0086112F" w:rsidRDefault="000E3376" w:rsidP="000E3376">
            <w:pPr>
              <w:pStyle w:val="ListeParagraf"/>
              <w:numPr>
                <w:ilvl w:val="0"/>
                <w:numId w:val="37"/>
              </w:numPr>
              <w:spacing w:after="0" w:line="259" w:lineRule="auto"/>
              <w:ind w:left="213" w:hanging="223"/>
              <w:rPr>
                <w:rFonts w:ascii="Times New Roman" w:hAnsi="Times New Roman"/>
                <w:sz w:val="20"/>
                <w:szCs w:val="20"/>
              </w:rPr>
            </w:pPr>
            <w:r w:rsidRPr="0086112F">
              <w:rPr>
                <w:rFonts w:ascii="Times New Roman" w:hAnsi="Times New Roman"/>
                <w:sz w:val="20"/>
                <w:szCs w:val="20"/>
              </w:rPr>
              <w:t>Müşteri ile iletişim kurma</w:t>
            </w:r>
          </w:p>
          <w:p w14:paraId="036D1027" w14:textId="1DB70054" w:rsidR="000E3376" w:rsidRPr="0086112F" w:rsidRDefault="000E3376" w:rsidP="000E3376">
            <w:pPr>
              <w:pStyle w:val="ListeParagraf"/>
              <w:numPr>
                <w:ilvl w:val="0"/>
                <w:numId w:val="37"/>
              </w:numPr>
              <w:spacing w:after="0" w:line="259" w:lineRule="auto"/>
              <w:ind w:left="213" w:hanging="223"/>
              <w:rPr>
                <w:rFonts w:ascii="Times New Roman" w:hAnsi="Times New Roman"/>
                <w:sz w:val="20"/>
                <w:szCs w:val="20"/>
              </w:rPr>
            </w:pPr>
            <w:r w:rsidRPr="0086112F">
              <w:rPr>
                <w:rFonts w:ascii="Times New Roman" w:hAnsi="Times New Roman"/>
                <w:sz w:val="20"/>
                <w:szCs w:val="20"/>
              </w:rPr>
              <w:t>Klima müşteri kullanım kılavuzu</w:t>
            </w:r>
          </w:p>
          <w:p w14:paraId="0A11532E" w14:textId="109461AC" w:rsidR="000E3376" w:rsidRPr="0086112F" w:rsidRDefault="000E3376" w:rsidP="000E3376">
            <w:pPr>
              <w:pStyle w:val="ListeParagraf"/>
              <w:numPr>
                <w:ilvl w:val="0"/>
                <w:numId w:val="37"/>
              </w:numPr>
              <w:spacing w:after="0" w:line="259" w:lineRule="auto"/>
              <w:ind w:left="213" w:hanging="223"/>
              <w:rPr>
                <w:rFonts w:ascii="Times New Roman" w:hAnsi="Times New Roman"/>
                <w:sz w:val="20"/>
                <w:szCs w:val="20"/>
              </w:rPr>
            </w:pPr>
            <w:r w:rsidRPr="0086112F">
              <w:rPr>
                <w:rFonts w:ascii="Times New Roman" w:hAnsi="Times New Roman"/>
                <w:sz w:val="20"/>
                <w:szCs w:val="20"/>
              </w:rPr>
              <w:t xml:space="preserve">Ürün tanıtım ve bilgilendirme </w:t>
            </w:r>
          </w:p>
          <w:p w14:paraId="55B0C93A" w14:textId="2773BE15" w:rsidR="000E3376" w:rsidRPr="0086112F" w:rsidRDefault="000E3376" w:rsidP="000E3376">
            <w:pPr>
              <w:pStyle w:val="ListeParagraf"/>
              <w:numPr>
                <w:ilvl w:val="0"/>
                <w:numId w:val="37"/>
              </w:numPr>
              <w:spacing w:after="0" w:line="259" w:lineRule="auto"/>
              <w:ind w:left="213" w:hanging="223"/>
              <w:rPr>
                <w:rFonts w:ascii="Times New Roman" w:hAnsi="Times New Roman"/>
                <w:sz w:val="20"/>
                <w:szCs w:val="20"/>
              </w:rPr>
            </w:pPr>
            <w:r w:rsidRPr="0086112F">
              <w:rPr>
                <w:rFonts w:ascii="Times New Roman" w:hAnsi="Times New Roman"/>
                <w:sz w:val="20"/>
                <w:szCs w:val="20"/>
              </w:rPr>
              <w:t>Servis montaj ve onarım formları</w:t>
            </w:r>
          </w:p>
          <w:p w14:paraId="7A2494C7" w14:textId="1E4FE0C1" w:rsidR="000E3376" w:rsidRPr="0086112F" w:rsidRDefault="000E3376" w:rsidP="000E3376">
            <w:pPr>
              <w:pStyle w:val="ListeParagraf"/>
              <w:numPr>
                <w:ilvl w:val="0"/>
                <w:numId w:val="37"/>
              </w:numPr>
              <w:spacing w:after="0" w:line="259" w:lineRule="auto"/>
              <w:ind w:left="213" w:hanging="223"/>
              <w:rPr>
                <w:rFonts w:ascii="Times New Roman" w:hAnsi="Times New Roman"/>
                <w:sz w:val="20"/>
                <w:szCs w:val="20"/>
              </w:rPr>
            </w:pPr>
            <w:r w:rsidRPr="0086112F">
              <w:rPr>
                <w:rFonts w:ascii="Times New Roman" w:hAnsi="Times New Roman"/>
                <w:sz w:val="20"/>
                <w:szCs w:val="20"/>
              </w:rPr>
              <w:t>Servis montaj ve onarım formlarını doldurma dikkat edilmesi gereken hususlar</w:t>
            </w:r>
          </w:p>
          <w:p w14:paraId="367CE225" w14:textId="77777777" w:rsidR="00F03A95" w:rsidRPr="0014101A" w:rsidRDefault="00F03A95" w:rsidP="006779AA">
            <w:pPr>
              <w:spacing w:after="0" w:line="259" w:lineRule="auto"/>
              <w:rPr>
                <w:rFonts w:ascii="Times New Roman" w:hAnsi="Times New Roman"/>
                <w:sz w:val="20"/>
                <w:szCs w:val="20"/>
              </w:rPr>
            </w:pPr>
          </w:p>
        </w:tc>
      </w:tr>
      <w:tr w:rsidR="00F03A95" w:rsidRPr="0014101A" w14:paraId="1C2B36B0" w14:textId="77777777" w:rsidTr="007F30CE">
        <w:trPr>
          <w:trHeight w:val="630"/>
        </w:trPr>
        <w:tc>
          <w:tcPr>
            <w:tcW w:w="838" w:type="dxa"/>
            <w:vMerge/>
            <w:shd w:val="clear" w:color="auto" w:fill="auto"/>
            <w:vAlign w:val="center"/>
          </w:tcPr>
          <w:p w14:paraId="40AF4CBD" w14:textId="77777777" w:rsidR="00F03A95" w:rsidRPr="0014101A" w:rsidRDefault="00F03A95" w:rsidP="006779AA">
            <w:pPr>
              <w:spacing w:after="0"/>
              <w:jc w:val="center"/>
              <w:rPr>
                <w:rFonts w:ascii="Times New Roman" w:hAnsi="Times New Roman"/>
                <w:b/>
                <w:sz w:val="20"/>
                <w:szCs w:val="20"/>
              </w:rPr>
            </w:pPr>
          </w:p>
        </w:tc>
        <w:tc>
          <w:tcPr>
            <w:tcW w:w="2417" w:type="dxa"/>
            <w:vMerge/>
            <w:shd w:val="clear" w:color="auto" w:fill="auto"/>
            <w:vAlign w:val="center"/>
          </w:tcPr>
          <w:p w14:paraId="201FCD4C" w14:textId="77777777" w:rsidR="00F03A95" w:rsidRPr="0014101A" w:rsidRDefault="00F03A95" w:rsidP="006779AA">
            <w:pPr>
              <w:spacing w:after="0"/>
              <w:rPr>
                <w:rFonts w:ascii="Times New Roman" w:hAnsi="Times New Roman"/>
                <w:b/>
                <w:sz w:val="20"/>
                <w:szCs w:val="20"/>
                <w:highlight w:val="lightGray"/>
              </w:rPr>
            </w:pPr>
          </w:p>
        </w:tc>
        <w:tc>
          <w:tcPr>
            <w:tcW w:w="780" w:type="dxa"/>
            <w:shd w:val="clear" w:color="auto" w:fill="auto"/>
            <w:vAlign w:val="center"/>
          </w:tcPr>
          <w:p w14:paraId="7F139FE4" w14:textId="423107AA" w:rsidR="00F03A95" w:rsidRPr="0014101A" w:rsidRDefault="00F03A95" w:rsidP="006779AA">
            <w:pPr>
              <w:spacing w:after="0" w:line="240" w:lineRule="auto"/>
              <w:ind w:left="-30" w:right="-45"/>
              <w:jc w:val="center"/>
              <w:rPr>
                <w:rFonts w:ascii="Times New Roman" w:hAnsi="Times New Roman"/>
                <w:b/>
                <w:bCs/>
                <w:sz w:val="20"/>
                <w:szCs w:val="20"/>
              </w:rPr>
            </w:pPr>
            <w:r w:rsidRPr="0014101A">
              <w:rPr>
                <w:rFonts w:ascii="Times New Roman" w:hAnsi="Times New Roman"/>
                <w:b/>
                <w:bCs/>
                <w:sz w:val="20"/>
                <w:szCs w:val="20"/>
              </w:rPr>
              <w:t>D.1.2</w:t>
            </w:r>
          </w:p>
        </w:tc>
        <w:tc>
          <w:tcPr>
            <w:tcW w:w="6297" w:type="dxa"/>
            <w:shd w:val="clear" w:color="auto" w:fill="auto"/>
            <w:vAlign w:val="center"/>
          </w:tcPr>
          <w:p w14:paraId="2EE9F261" w14:textId="1096896E" w:rsidR="00F03A95" w:rsidRPr="0014101A" w:rsidRDefault="00FF448A" w:rsidP="006779AA">
            <w:pPr>
              <w:pStyle w:val="ListeParagraf"/>
              <w:spacing w:after="0"/>
              <w:ind w:left="0"/>
              <w:rPr>
                <w:rFonts w:ascii="Times New Roman" w:hAnsi="Times New Roman"/>
                <w:sz w:val="20"/>
                <w:szCs w:val="20"/>
              </w:rPr>
            </w:pPr>
            <w:r w:rsidRPr="0086112F">
              <w:rPr>
                <w:rFonts w:ascii="Times New Roman" w:hAnsi="Times New Roman"/>
                <w:sz w:val="20"/>
                <w:szCs w:val="20"/>
              </w:rPr>
              <w:t>Klimanın verimli ve tasarruflu kullanımı hakkında tavsiyelerde bulunur.</w:t>
            </w:r>
          </w:p>
        </w:tc>
        <w:tc>
          <w:tcPr>
            <w:tcW w:w="4336" w:type="dxa"/>
            <w:vMerge/>
            <w:shd w:val="clear" w:color="auto" w:fill="auto"/>
          </w:tcPr>
          <w:p w14:paraId="60043327" w14:textId="77777777" w:rsidR="00F03A95" w:rsidRPr="0014101A" w:rsidRDefault="00F03A95" w:rsidP="006779AA">
            <w:pPr>
              <w:spacing w:after="0"/>
              <w:rPr>
                <w:rFonts w:ascii="Times New Roman" w:hAnsi="Times New Roman"/>
                <w:sz w:val="20"/>
                <w:szCs w:val="20"/>
              </w:rPr>
            </w:pPr>
          </w:p>
        </w:tc>
      </w:tr>
      <w:tr w:rsidR="00F03A95" w:rsidRPr="0014101A" w14:paraId="58E3F4A7" w14:textId="77777777" w:rsidTr="007F30CE">
        <w:trPr>
          <w:trHeight w:val="630"/>
        </w:trPr>
        <w:tc>
          <w:tcPr>
            <w:tcW w:w="838" w:type="dxa"/>
            <w:vMerge/>
            <w:shd w:val="clear" w:color="auto" w:fill="auto"/>
            <w:vAlign w:val="center"/>
          </w:tcPr>
          <w:p w14:paraId="40DDB768" w14:textId="77777777" w:rsidR="00F03A95" w:rsidRPr="0014101A" w:rsidRDefault="00F03A95" w:rsidP="006779AA">
            <w:pPr>
              <w:spacing w:after="0"/>
              <w:jc w:val="center"/>
              <w:rPr>
                <w:rFonts w:ascii="Times New Roman" w:hAnsi="Times New Roman"/>
                <w:b/>
                <w:sz w:val="20"/>
                <w:szCs w:val="20"/>
              </w:rPr>
            </w:pPr>
          </w:p>
        </w:tc>
        <w:tc>
          <w:tcPr>
            <w:tcW w:w="2417" w:type="dxa"/>
            <w:vMerge/>
            <w:shd w:val="clear" w:color="auto" w:fill="auto"/>
            <w:vAlign w:val="center"/>
          </w:tcPr>
          <w:p w14:paraId="14D1F6D6" w14:textId="77777777" w:rsidR="00F03A95" w:rsidRPr="0014101A" w:rsidRDefault="00F03A95" w:rsidP="006779AA">
            <w:pPr>
              <w:spacing w:after="0"/>
              <w:rPr>
                <w:rFonts w:ascii="Times New Roman" w:hAnsi="Times New Roman"/>
                <w:b/>
                <w:sz w:val="20"/>
                <w:szCs w:val="20"/>
                <w:highlight w:val="lightGray"/>
              </w:rPr>
            </w:pPr>
          </w:p>
        </w:tc>
        <w:tc>
          <w:tcPr>
            <w:tcW w:w="780" w:type="dxa"/>
            <w:shd w:val="clear" w:color="auto" w:fill="auto"/>
            <w:vAlign w:val="center"/>
          </w:tcPr>
          <w:p w14:paraId="55F7325A" w14:textId="26DD3003" w:rsidR="00F03A95" w:rsidRPr="0014101A" w:rsidRDefault="00F03A95" w:rsidP="006779AA">
            <w:pPr>
              <w:spacing w:after="0" w:line="240" w:lineRule="auto"/>
              <w:ind w:left="-30" w:right="-45"/>
              <w:jc w:val="center"/>
              <w:rPr>
                <w:rFonts w:ascii="Times New Roman" w:hAnsi="Times New Roman"/>
                <w:b/>
                <w:bCs/>
                <w:sz w:val="20"/>
                <w:szCs w:val="20"/>
              </w:rPr>
            </w:pPr>
            <w:r w:rsidRPr="0014101A">
              <w:rPr>
                <w:rFonts w:ascii="Times New Roman" w:hAnsi="Times New Roman"/>
                <w:b/>
                <w:bCs/>
                <w:sz w:val="20"/>
                <w:szCs w:val="20"/>
              </w:rPr>
              <w:t>D.1.3</w:t>
            </w:r>
          </w:p>
        </w:tc>
        <w:tc>
          <w:tcPr>
            <w:tcW w:w="6297" w:type="dxa"/>
            <w:shd w:val="clear" w:color="auto" w:fill="auto"/>
            <w:vAlign w:val="center"/>
          </w:tcPr>
          <w:p w14:paraId="075392E5" w14:textId="77C4D90B" w:rsidR="00F03A95" w:rsidRPr="0014101A" w:rsidRDefault="00FF448A" w:rsidP="006779AA">
            <w:pPr>
              <w:pStyle w:val="ListeParagraf"/>
              <w:spacing w:after="0"/>
              <w:ind w:left="0"/>
              <w:rPr>
                <w:rFonts w:ascii="Times New Roman" w:hAnsi="Times New Roman"/>
                <w:sz w:val="20"/>
                <w:szCs w:val="20"/>
              </w:rPr>
            </w:pPr>
            <w:r w:rsidRPr="0086112F">
              <w:rPr>
                <w:rFonts w:ascii="Times New Roman" w:hAnsi="Times New Roman"/>
                <w:sz w:val="20"/>
                <w:szCs w:val="20"/>
              </w:rPr>
              <w:t>Kumanda kontrol aletinin detaylı kullanımı anlatır.</w:t>
            </w:r>
          </w:p>
        </w:tc>
        <w:tc>
          <w:tcPr>
            <w:tcW w:w="4336" w:type="dxa"/>
            <w:vMerge/>
            <w:shd w:val="clear" w:color="auto" w:fill="auto"/>
          </w:tcPr>
          <w:p w14:paraId="2C3719C2" w14:textId="77777777" w:rsidR="00F03A95" w:rsidRPr="0014101A" w:rsidRDefault="00F03A95" w:rsidP="006779AA">
            <w:pPr>
              <w:spacing w:after="0"/>
              <w:rPr>
                <w:rFonts w:ascii="Times New Roman" w:hAnsi="Times New Roman"/>
                <w:sz w:val="20"/>
                <w:szCs w:val="20"/>
              </w:rPr>
            </w:pPr>
          </w:p>
        </w:tc>
      </w:tr>
      <w:tr w:rsidR="00F03A95" w:rsidRPr="0014101A" w14:paraId="158B1F21" w14:textId="77777777" w:rsidTr="007F30CE">
        <w:trPr>
          <w:trHeight w:val="630"/>
        </w:trPr>
        <w:tc>
          <w:tcPr>
            <w:tcW w:w="838" w:type="dxa"/>
            <w:vMerge/>
            <w:shd w:val="clear" w:color="auto" w:fill="auto"/>
            <w:vAlign w:val="center"/>
          </w:tcPr>
          <w:p w14:paraId="3C2D87F4" w14:textId="77777777" w:rsidR="00F03A95" w:rsidRPr="0014101A" w:rsidRDefault="00F03A95" w:rsidP="006779AA">
            <w:pPr>
              <w:spacing w:after="0"/>
              <w:jc w:val="center"/>
              <w:rPr>
                <w:rFonts w:ascii="Times New Roman" w:hAnsi="Times New Roman"/>
                <w:b/>
                <w:sz w:val="20"/>
                <w:szCs w:val="20"/>
              </w:rPr>
            </w:pPr>
          </w:p>
        </w:tc>
        <w:tc>
          <w:tcPr>
            <w:tcW w:w="2417" w:type="dxa"/>
            <w:vMerge/>
            <w:shd w:val="clear" w:color="auto" w:fill="auto"/>
            <w:vAlign w:val="center"/>
          </w:tcPr>
          <w:p w14:paraId="39C57AF3" w14:textId="77777777" w:rsidR="00F03A95" w:rsidRPr="0014101A" w:rsidRDefault="00F03A95" w:rsidP="006779AA">
            <w:pPr>
              <w:spacing w:after="0"/>
              <w:rPr>
                <w:rFonts w:ascii="Times New Roman" w:hAnsi="Times New Roman"/>
                <w:b/>
                <w:sz w:val="20"/>
                <w:szCs w:val="20"/>
                <w:highlight w:val="lightGray"/>
              </w:rPr>
            </w:pPr>
          </w:p>
        </w:tc>
        <w:tc>
          <w:tcPr>
            <w:tcW w:w="780" w:type="dxa"/>
            <w:shd w:val="clear" w:color="auto" w:fill="auto"/>
            <w:vAlign w:val="center"/>
          </w:tcPr>
          <w:p w14:paraId="680A97EA" w14:textId="6C820C89" w:rsidR="00F03A95" w:rsidRPr="0014101A" w:rsidRDefault="00F03A95" w:rsidP="006779AA">
            <w:pPr>
              <w:spacing w:after="0" w:line="240" w:lineRule="auto"/>
              <w:ind w:left="-30" w:right="-45"/>
              <w:jc w:val="center"/>
              <w:rPr>
                <w:rFonts w:ascii="Times New Roman" w:hAnsi="Times New Roman"/>
                <w:b/>
                <w:bCs/>
                <w:sz w:val="20"/>
                <w:szCs w:val="20"/>
              </w:rPr>
            </w:pPr>
            <w:r w:rsidRPr="0014101A">
              <w:rPr>
                <w:rFonts w:ascii="Times New Roman" w:hAnsi="Times New Roman"/>
                <w:b/>
                <w:bCs/>
                <w:sz w:val="20"/>
                <w:szCs w:val="20"/>
              </w:rPr>
              <w:t>D.1.4</w:t>
            </w:r>
          </w:p>
        </w:tc>
        <w:tc>
          <w:tcPr>
            <w:tcW w:w="6297" w:type="dxa"/>
            <w:shd w:val="clear" w:color="auto" w:fill="auto"/>
            <w:vAlign w:val="center"/>
          </w:tcPr>
          <w:p w14:paraId="7972CB77" w14:textId="336F85C4" w:rsidR="00F03A95" w:rsidRPr="0014101A" w:rsidRDefault="00FF448A" w:rsidP="00E51A55">
            <w:pPr>
              <w:pStyle w:val="ListeParagraf"/>
              <w:spacing w:after="0"/>
              <w:ind w:left="0"/>
              <w:rPr>
                <w:rFonts w:ascii="Times New Roman" w:hAnsi="Times New Roman"/>
                <w:sz w:val="20"/>
                <w:szCs w:val="20"/>
              </w:rPr>
            </w:pPr>
            <w:r w:rsidRPr="0086112F">
              <w:rPr>
                <w:rFonts w:ascii="Times New Roman" w:hAnsi="Times New Roman"/>
                <w:sz w:val="20"/>
                <w:szCs w:val="20"/>
              </w:rPr>
              <w:t>Cihazın çalışma ortamı ve koşullarına bağlı olarak filtre temizliğinin periyodunu ve nasıl yapılacağı göstererek</w:t>
            </w:r>
            <w:r w:rsidR="00E51A55">
              <w:rPr>
                <w:rFonts w:ascii="Times New Roman" w:hAnsi="Times New Roman"/>
                <w:sz w:val="20"/>
                <w:szCs w:val="20"/>
              </w:rPr>
              <w:t xml:space="preserve"> </w:t>
            </w:r>
            <w:r w:rsidR="00E51A55" w:rsidRPr="00370730">
              <w:rPr>
                <w:rFonts w:ascii="Times New Roman" w:hAnsi="Times New Roman"/>
                <w:sz w:val="20"/>
                <w:szCs w:val="20"/>
              </w:rPr>
              <w:t>tarif eder</w:t>
            </w:r>
            <w:r w:rsidRPr="0086112F">
              <w:rPr>
                <w:rFonts w:ascii="Times New Roman" w:hAnsi="Times New Roman"/>
                <w:sz w:val="20"/>
                <w:szCs w:val="20"/>
              </w:rPr>
              <w:t>.</w:t>
            </w:r>
          </w:p>
        </w:tc>
        <w:tc>
          <w:tcPr>
            <w:tcW w:w="4336" w:type="dxa"/>
            <w:vMerge/>
            <w:shd w:val="clear" w:color="auto" w:fill="auto"/>
          </w:tcPr>
          <w:p w14:paraId="43F47DCE" w14:textId="77777777" w:rsidR="00F03A95" w:rsidRPr="0014101A" w:rsidRDefault="00F03A95" w:rsidP="006779AA">
            <w:pPr>
              <w:spacing w:after="0"/>
              <w:rPr>
                <w:rFonts w:ascii="Times New Roman" w:hAnsi="Times New Roman"/>
                <w:sz w:val="20"/>
                <w:szCs w:val="20"/>
              </w:rPr>
            </w:pPr>
          </w:p>
        </w:tc>
      </w:tr>
      <w:tr w:rsidR="00AB63F1" w:rsidRPr="0014101A" w14:paraId="53E55CE3" w14:textId="77777777" w:rsidTr="007F30CE">
        <w:trPr>
          <w:trHeight w:val="630"/>
        </w:trPr>
        <w:tc>
          <w:tcPr>
            <w:tcW w:w="838" w:type="dxa"/>
            <w:vMerge w:val="restart"/>
            <w:shd w:val="clear" w:color="auto" w:fill="auto"/>
            <w:vAlign w:val="center"/>
          </w:tcPr>
          <w:p w14:paraId="1535FFEB" w14:textId="316529A3" w:rsidR="00AB63F1" w:rsidRPr="0014101A" w:rsidRDefault="00AB63F1" w:rsidP="00AB63F1">
            <w:pPr>
              <w:spacing w:after="0"/>
              <w:jc w:val="center"/>
              <w:rPr>
                <w:rFonts w:ascii="Times New Roman" w:hAnsi="Times New Roman"/>
                <w:b/>
                <w:sz w:val="20"/>
                <w:szCs w:val="20"/>
              </w:rPr>
            </w:pPr>
            <w:r w:rsidRPr="0014101A">
              <w:rPr>
                <w:rFonts w:ascii="Times New Roman" w:hAnsi="Times New Roman"/>
                <w:b/>
                <w:sz w:val="20"/>
                <w:szCs w:val="20"/>
              </w:rPr>
              <w:t>D.2</w:t>
            </w:r>
          </w:p>
        </w:tc>
        <w:tc>
          <w:tcPr>
            <w:tcW w:w="2417" w:type="dxa"/>
            <w:vMerge w:val="restart"/>
            <w:shd w:val="clear" w:color="auto" w:fill="auto"/>
            <w:vAlign w:val="center"/>
          </w:tcPr>
          <w:p w14:paraId="53A7A66C" w14:textId="07438697" w:rsidR="00AB63F1" w:rsidRPr="00F12895" w:rsidRDefault="00AB63F1" w:rsidP="00AB63F1">
            <w:pPr>
              <w:spacing w:after="0"/>
              <w:rPr>
                <w:rFonts w:ascii="Times New Roman" w:hAnsi="Times New Roman"/>
                <w:b/>
                <w:sz w:val="20"/>
                <w:szCs w:val="20"/>
                <w:highlight w:val="lightGray"/>
              </w:rPr>
            </w:pPr>
            <w:r w:rsidRPr="00F12895">
              <w:rPr>
                <w:rFonts w:ascii="Times New Roman" w:hAnsi="Times New Roman"/>
                <w:sz w:val="20"/>
                <w:szCs w:val="20"/>
              </w:rPr>
              <w:t>Uzaktan kumandayı ve dokümanları müşteriye teslim etmek</w:t>
            </w:r>
          </w:p>
        </w:tc>
        <w:tc>
          <w:tcPr>
            <w:tcW w:w="780" w:type="dxa"/>
            <w:shd w:val="clear" w:color="auto" w:fill="auto"/>
            <w:vAlign w:val="center"/>
          </w:tcPr>
          <w:p w14:paraId="61A86515" w14:textId="1E91AD93" w:rsidR="00AB63F1" w:rsidRPr="009E45BA" w:rsidRDefault="00AB63F1" w:rsidP="00AB63F1">
            <w:pPr>
              <w:spacing w:after="0" w:line="240" w:lineRule="auto"/>
              <w:ind w:left="-30" w:right="-45"/>
              <w:jc w:val="center"/>
              <w:rPr>
                <w:rFonts w:ascii="Times New Roman" w:hAnsi="Times New Roman"/>
                <w:b/>
                <w:bCs/>
                <w:sz w:val="20"/>
                <w:szCs w:val="20"/>
              </w:rPr>
            </w:pPr>
            <w:r w:rsidRPr="009E45BA">
              <w:rPr>
                <w:rFonts w:ascii="Times New Roman" w:hAnsi="Times New Roman"/>
                <w:b/>
                <w:bCs/>
                <w:sz w:val="20"/>
                <w:szCs w:val="20"/>
              </w:rPr>
              <w:t>D.2.1</w:t>
            </w:r>
          </w:p>
        </w:tc>
        <w:tc>
          <w:tcPr>
            <w:tcW w:w="6297" w:type="dxa"/>
            <w:shd w:val="clear" w:color="auto" w:fill="auto"/>
            <w:vAlign w:val="center"/>
          </w:tcPr>
          <w:p w14:paraId="143ACD65" w14:textId="24BC56B5" w:rsidR="00AB63F1" w:rsidRPr="0014101A" w:rsidRDefault="00FF448A" w:rsidP="00AB63F1">
            <w:pPr>
              <w:pStyle w:val="ListeParagraf"/>
              <w:spacing w:after="0"/>
              <w:ind w:left="0"/>
              <w:rPr>
                <w:rFonts w:ascii="Times New Roman" w:hAnsi="Times New Roman"/>
                <w:sz w:val="20"/>
                <w:szCs w:val="20"/>
              </w:rPr>
            </w:pPr>
            <w:r w:rsidRPr="0086112F">
              <w:rPr>
                <w:rFonts w:ascii="Times New Roman" w:hAnsi="Times New Roman"/>
                <w:sz w:val="20"/>
                <w:szCs w:val="20"/>
              </w:rPr>
              <w:t>Garanti Belgesinin ilgili kısımlarını doldurup müşteriye teslim ederek garanti koşulları hakkında müşteriye bilgi verir.</w:t>
            </w:r>
          </w:p>
        </w:tc>
        <w:tc>
          <w:tcPr>
            <w:tcW w:w="4336" w:type="dxa"/>
            <w:vMerge/>
            <w:shd w:val="clear" w:color="auto" w:fill="auto"/>
          </w:tcPr>
          <w:p w14:paraId="2EE64B59" w14:textId="77777777" w:rsidR="00AB63F1" w:rsidRPr="0014101A" w:rsidRDefault="00AB63F1" w:rsidP="00AB63F1">
            <w:pPr>
              <w:spacing w:after="0"/>
              <w:rPr>
                <w:rFonts w:ascii="Times New Roman" w:hAnsi="Times New Roman"/>
                <w:sz w:val="20"/>
                <w:szCs w:val="20"/>
              </w:rPr>
            </w:pPr>
          </w:p>
        </w:tc>
      </w:tr>
      <w:tr w:rsidR="00AB63F1" w:rsidRPr="0014101A" w14:paraId="49A37DDB" w14:textId="77777777" w:rsidTr="007F30CE">
        <w:trPr>
          <w:trHeight w:val="630"/>
        </w:trPr>
        <w:tc>
          <w:tcPr>
            <w:tcW w:w="838" w:type="dxa"/>
            <w:vMerge/>
            <w:shd w:val="clear" w:color="auto" w:fill="auto"/>
            <w:vAlign w:val="center"/>
          </w:tcPr>
          <w:p w14:paraId="21295C37" w14:textId="77777777" w:rsidR="00AB63F1" w:rsidRPr="0014101A" w:rsidRDefault="00AB63F1" w:rsidP="00AB63F1">
            <w:pPr>
              <w:spacing w:after="0"/>
              <w:jc w:val="center"/>
              <w:rPr>
                <w:rFonts w:ascii="Times New Roman" w:hAnsi="Times New Roman"/>
                <w:b/>
                <w:sz w:val="20"/>
                <w:szCs w:val="20"/>
              </w:rPr>
            </w:pPr>
          </w:p>
        </w:tc>
        <w:tc>
          <w:tcPr>
            <w:tcW w:w="2417" w:type="dxa"/>
            <w:vMerge/>
            <w:shd w:val="clear" w:color="auto" w:fill="auto"/>
            <w:vAlign w:val="center"/>
          </w:tcPr>
          <w:p w14:paraId="4AC36519" w14:textId="77777777" w:rsidR="00AB63F1" w:rsidRPr="0014101A" w:rsidRDefault="00AB63F1" w:rsidP="00AB63F1">
            <w:pPr>
              <w:spacing w:after="0"/>
              <w:jc w:val="center"/>
              <w:rPr>
                <w:rFonts w:ascii="Times New Roman" w:hAnsi="Times New Roman"/>
                <w:b/>
                <w:sz w:val="20"/>
                <w:szCs w:val="20"/>
                <w:highlight w:val="lightGray"/>
              </w:rPr>
            </w:pPr>
          </w:p>
        </w:tc>
        <w:tc>
          <w:tcPr>
            <w:tcW w:w="780" w:type="dxa"/>
            <w:shd w:val="clear" w:color="auto" w:fill="auto"/>
            <w:vAlign w:val="center"/>
          </w:tcPr>
          <w:p w14:paraId="450A55FC" w14:textId="41844DC0" w:rsidR="00AB63F1" w:rsidRPr="0014101A" w:rsidRDefault="00AB63F1" w:rsidP="00AB63F1">
            <w:pPr>
              <w:spacing w:after="0" w:line="240" w:lineRule="auto"/>
              <w:ind w:left="-30" w:right="-45"/>
              <w:jc w:val="center"/>
              <w:rPr>
                <w:rFonts w:ascii="Times New Roman" w:hAnsi="Times New Roman"/>
                <w:b/>
                <w:bCs/>
                <w:sz w:val="20"/>
                <w:szCs w:val="20"/>
              </w:rPr>
            </w:pPr>
            <w:r w:rsidRPr="0014101A">
              <w:rPr>
                <w:rFonts w:ascii="Times New Roman" w:hAnsi="Times New Roman"/>
                <w:b/>
                <w:bCs/>
                <w:sz w:val="20"/>
                <w:szCs w:val="20"/>
              </w:rPr>
              <w:t>D.2.2</w:t>
            </w:r>
          </w:p>
        </w:tc>
        <w:tc>
          <w:tcPr>
            <w:tcW w:w="6297" w:type="dxa"/>
            <w:shd w:val="clear" w:color="auto" w:fill="auto"/>
            <w:vAlign w:val="center"/>
          </w:tcPr>
          <w:p w14:paraId="38917F96" w14:textId="4FAE60C1" w:rsidR="00AB63F1" w:rsidRPr="0014101A" w:rsidRDefault="00FF448A" w:rsidP="00AB63F1">
            <w:pPr>
              <w:pStyle w:val="ListeParagraf"/>
              <w:spacing w:after="0"/>
              <w:ind w:left="0"/>
              <w:rPr>
                <w:rFonts w:ascii="Times New Roman" w:hAnsi="Times New Roman"/>
                <w:sz w:val="20"/>
                <w:szCs w:val="20"/>
              </w:rPr>
            </w:pPr>
            <w:r w:rsidRPr="0086112F">
              <w:rPr>
                <w:rFonts w:ascii="Times New Roman" w:hAnsi="Times New Roman"/>
                <w:sz w:val="20"/>
                <w:szCs w:val="20"/>
              </w:rPr>
              <w:t>Kullanım kılavuzunu müşteriye teslim ederek okunmasını tavsiye eder.</w:t>
            </w:r>
          </w:p>
        </w:tc>
        <w:tc>
          <w:tcPr>
            <w:tcW w:w="4336" w:type="dxa"/>
            <w:vMerge/>
            <w:shd w:val="clear" w:color="auto" w:fill="auto"/>
          </w:tcPr>
          <w:p w14:paraId="40D86B91" w14:textId="77777777" w:rsidR="00AB63F1" w:rsidRPr="0014101A" w:rsidRDefault="00AB63F1" w:rsidP="00AB63F1">
            <w:pPr>
              <w:spacing w:after="0"/>
              <w:rPr>
                <w:rFonts w:ascii="Times New Roman" w:hAnsi="Times New Roman"/>
                <w:sz w:val="20"/>
                <w:szCs w:val="20"/>
              </w:rPr>
            </w:pPr>
          </w:p>
        </w:tc>
      </w:tr>
      <w:tr w:rsidR="00AB63F1" w:rsidRPr="0014101A" w14:paraId="37682574" w14:textId="77777777" w:rsidTr="007F30CE">
        <w:trPr>
          <w:trHeight w:val="630"/>
        </w:trPr>
        <w:tc>
          <w:tcPr>
            <w:tcW w:w="838" w:type="dxa"/>
            <w:vMerge/>
            <w:shd w:val="clear" w:color="auto" w:fill="auto"/>
            <w:vAlign w:val="center"/>
          </w:tcPr>
          <w:p w14:paraId="20200EC8" w14:textId="77777777" w:rsidR="00AB63F1" w:rsidRPr="0014101A" w:rsidRDefault="00AB63F1" w:rsidP="00AB63F1">
            <w:pPr>
              <w:spacing w:after="0"/>
              <w:jc w:val="center"/>
              <w:rPr>
                <w:rFonts w:ascii="Times New Roman" w:hAnsi="Times New Roman"/>
                <w:b/>
                <w:sz w:val="20"/>
                <w:szCs w:val="20"/>
              </w:rPr>
            </w:pPr>
          </w:p>
        </w:tc>
        <w:tc>
          <w:tcPr>
            <w:tcW w:w="2417" w:type="dxa"/>
            <w:vMerge/>
            <w:shd w:val="clear" w:color="auto" w:fill="auto"/>
            <w:vAlign w:val="center"/>
          </w:tcPr>
          <w:p w14:paraId="08E3C86E" w14:textId="77777777" w:rsidR="00AB63F1" w:rsidRPr="0014101A" w:rsidRDefault="00AB63F1" w:rsidP="00AB63F1">
            <w:pPr>
              <w:spacing w:after="0"/>
              <w:jc w:val="center"/>
              <w:rPr>
                <w:rFonts w:ascii="Times New Roman" w:hAnsi="Times New Roman"/>
                <w:b/>
                <w:sz w:val="20"/>
                <w:szCs w:val="20"/>
                <w:highlight w:val="lightGray"/>
              </w:rPr>
            </w:pPr>
          </w:p>
        </w:tc>
        <w:tc>
          <w:tcPr>
            <w:tcW w:w="780" w:type="dxa"/>
            <w:shd w:val="clear" w:color="auto" w:fill="auto"/>
            <w:vAlign w:val="center"/>
          </w:tcPr>
          <w:p w14:paraId="258CD929" w14:textId="38BADD56" w:rsidR="00AB63F1" w:rsidRPr="0014101A" w:rsidRDefault="00AB63F1" w:rsidP="00AB63F1">
            <w:pPr>
              <w:spacing w:after="0" w:line="240" w:lineRule="auto"/>
              <w:ind w:left="-30" w:right="-45"/>
              <w:jc w:val="center"/>
              <w:rPr>
                <w:rFonts w:ascii="Times New Roman" w:hAnsi="Times New Roman"/>
                <w:b/>
                <w:bCs/>
                <w:sz w:val="20"/>
                <w:szCs w:val="20"/>
              </w:rPr>
            </w:pPr>
            <w:r w:rsidRPr="0014101A">
              <w:rPr>
                <w:rFonts w:ascii="Times New Roman" w:hAnsi="Times New Roman"/>
                <w:b/>
                <w:bCs/>
                <w:sz w:val="20"/>
                <w:szCs w:val="20"/>
              </w:rPr>
              <w:t>D.2.3</w:t>
            </w:r>
          </w:p>
        </w:tc>
        <w:tc>
          <w:tcPr>
            <w:tcW w:w="6297" w:type="dxa"/>
            <w:shd w:val="clear" w:color="auto" w:fill="auto"/>
            <w:vAlign w:val="center"/>
          </w:tcPr>
          <w:p w14:paraId="2773D263" w14:textId="6D71F077" w:rsidR="00AB63F1" w:rsidRPr="0014101A" w:rsidRDefault="00FF448A" w:rsidP="00AB63F1">
            <w:pPr>
              <w:pStyle w:val="ListeParagraf"/>
              <w:spacing w:after="0"/>
              <w:ind w:left="0"/>
              <w:rPr>
                <w:rFonts w:ascii="Times New Roman" w:hAnsi="Times New Roman"/>
                <w:sz w:val="20"/>
                <w:szCs w:val="20"/>
              </w:rPr>
            </w:pPr>
            <w:r w:rsidRPr="0086112F">
              <w:rPr>
                <w:rFonts w:ascii="Times New Roman" w:hAnsi="Times New Roman"/>
                <w:sz w:val="20"/>
                <w:szCs w:val="20"/>
              </w:rPr>
              <w:t>Uzaktan kumandanın pil değişimini göstererek kumandayı müşteriye teslim eder.</w:t>
            </w:r>
          </w:p>
        </w:tc>
        <w:tc>
          <w:tcPr>
            <w:tcW w:w="4336" w:type="dxa"/>
            <w:vMerge/>
            <w:shd w:val="clear" w:color="auto" w:fill="auto"/>
          </w:tcPr>
          <w:p w14:paraId="215AE74C" w14:textId="77777777" w:rsidR="00AB63F1" w:rsidRPr="0014101A" w:rsidRDefault="00AB63F1" w:rsidP="00AB63F1">
            <w:pPr>
              <w:spacing w:after="0"/>
              <w:rPr>
                <w:rFonts w:ascii="Times New Roman" w:hAnsi="Times New Roman"/>
                <w:sz w:val="20"/>
                <w:szCs w:val="20"/>
              </w:rPr>
            </w:pPr>
          </w:p>
        </w:tc>
      </w:tr>
      <w:tr w:rsidR="00AB63F1" w:rsidRPr="0014101A" w14:paraId="225D7C4E" w14:textId="77777777" w:rsidTr="007F30CE">
        <w:trPr>
          <w:trHeight w:val="630"/>
        </w:trPr>
        <w:tc>
          <w:tcPr>
            <w:tcW w:w="838" w:type="dxa"/>
            <w:vMerge w:val="restart"/>
            <w:shd w:val="clear" w:color="auto" w:fill="auto"/>
            <w:vAlign w:val="center"/>
          </w:tcPr>
          <w:p w14:paraId="31719AA0" w14:textId="43D7DD65" w:rsidR="00AB63F1" w:rsidRPr="0014101A" w:rsidRDefault="00AB63F1" w:rsidP="00AB63F1">
            <w:pPr>
              <w:spacing w:after="0"/>
              <w:jc w:val="center"/>
              <w:rPr>
                <w:rFonts w:ascii="Times New Roman" w:hAnsi="Times New Roman"/>
                <w:b/>
                <w:sz w:val="20"/>
                <w:szCs w:val="20"/>
              </w:rPr>
            </w:pPr>
            <w:r w:rsidRPr="0014101A">
              <w:rPr>
                <w:rFonts w:ascii="Times New Roman" w:hAnsi="Times New Roman"/>
                <w:b/>
                <w:sz w:val="20"/>
                <w:szCs w:val="20"/>
              </w:rPr>
              <w:t>D.3</w:t>
            </w:r>
          </w:p>
        </w:tc>
        <w:tc>
          <w:tcPr>
            <w:tcW w:w="2417" w:type="dxa"/>
            <w:vMerge w:val="restart"/>
            <w:shd w:val="clear" w:color="auto" w:fill="auto"/>
            <w:vAlign w:val="center"/>
          </w:tcPr>
          <w:p w14:paraId="6E45AA8A" w14:textId="2E94B7E2" w:rsidR="00AB63F1" w:rsidRPr="00F12895" w:rsidRDefault="00AB63F1" w:rsidP="00AB63F1">
            <w:pPr>
              <w:spacing w:after="0"/>
              <w:rPr>
                <w:rFonts w:ascii="Times New Roman" w:hAnsi="Times New Roman"/>
                <w:b/>
                <w:sz w:val="20"/>
                <w:szCs w:val="20"/>
                <w:highlight w:val="lightGray"/>
              </w:rPr>
            </w:pPr>
            <w:r w:rsidRPr="00F12895">
              <w:rPr>
                <w:rFonts w:ascii="Times New Roman" w:hAnsi="Times New Roman"/>
                <w:sz w:val="20"/>
                <w:szCs w:val="20"/>
              </w:rPr>
              <w:t>Montaj-servis formunu doldurmak ve müşteriye teslim etmek</w:t>
            </w:r>
          </w:p>
        </w:tc>
        <w:tc>
          <w:tcPr>
            <w:tcW w:w="780" w:type="dxa"/>
            <w:shd w:val="clear" w:color="auto" w:fill="auto"/>
            <w:vAlign w:val="center"/>
          </w:tcPr>
          <w:p w14:paraId="01AC55BD" w14:textId="245ED382" w:rsidR="00AB63F1" w:rsidRPr="009E45BA" w:rsidRDefault="00AB63F1" w:rsidP="00AB63F1">
            <w:pPr>
              <w:spacing w:after="0" w:line="240" w:lineRule="auto"/>
              <w:ind w:left="-30" w:right="-45"/>
              <w:jc w:val="center"/>
              <w:rPr>
                <w:rFonts w:ascii="Times New Roman" w:hAnsi="Times New Roman"/>
                <w:b/>
                <w:bCs/>
                <w:sz w:val="20"/>
                <w:szCs w:val="20"/>
              </w:rPr>
            </w:pPr>
            <w:r w:rsidRPr="009E45BA">
              <w:rPr>
                <w:rFonts w:ascii="Times New Roman" w:hAnsi="Times New Roman"/>
                <w:b/>
                <w:bCs/>
                <w:sz w:val="20"/>
                <w:szCs w:val="20"/>
              </w:rPr>
              <w:t>D.3.1</w:t>
            </w:r>
          </w:p>
        </w:tc>
        <w:tc>
          <w:tcPr>
            <w:tcW w:w="6297" w:type="dxa"/>
            <w:shd w:val="clear" w:color="auto" w:fill="auto"/>
            <w:vAlign w:val="center"/>
          </w:tcPr>
          <w:p w14:paraId="4B61F2D3" w14:textId="32847CA4" w:rsidR="00AB63F1" w:rsidRPr="0014101A" w:rsidRDefault="003472B4" w:rsidP="00AB63F1">
            <w:pPr>
              <w:pStyle w:val="ListeParagraf"/>
              <w:spacing w:after="0"/>
              <w:ind w:left="0"/>
              <w:rPr>
                <w:rFonts w:ascii="Times New Roman" w:hAnsi="Times New Roman"/>
                <w:sz w:val="20"/>
                <w:szCs w:val="20"/>
              </w:rPr>
            </w:pPr>
            <w:r w:rsidRPr="0086112F">
              <w:rPr>
                <w:rFonts w:ascii="Times New Roman" w:hAnsi="Times New Roman"/>
                <w:sz w:val="20"/>
                <w:szCs w:val="20"/>
              </w:rPr>
              <w:t>Montaj-servis formunun ilgili kısımlarını doldurur.</w:t>
            </w:r>
          </w:p>
        </w:tc>
        <w:tc>
          <w:tcPr>
            <w:tcW w:w="4336" w:type="dxa"/>
            <w:vMerge/>
            <w:shd w:val="clear" w:color="auto" w:fill="auto"/>
          </w:tcPr>
          <w:p w14:paraId="07AD6738" w14:textId="77777777" w:rsidR="00AB63F1" w:rsidRPr="0014101A" w:rsidRDefault="00AB63F1" w:rsidP="00AB63F1">
            <w:pPr>
              <w:spacing w:after="0"/>
              <w:rPr>
                <w:rFonts w:ascii="Times New Roman" w:hAnsi="Times New Roman"/>
                <w:sz w:val="20"/>
                <w:szCs w:val="20"/>
              </w:rPr>
            </w:pPr>
          </w:p>
        </w:tc>
      </w:tr>
      <w:tr w:rsidR="00AB63F1" w:rsidRPr="0014101A" w14:paraId="02E4C1BA" w14:textId="77777777" w:rsidTr="007F30CE">
        <w:trPr>
          <w:trHeight w:val="630"/>
        </w:trPr>
        <w:tc>
          <w:tcPr>
            <w:tcW w:w="838" w:type="dxa"/>
            <w:vMerge/>
            <w:shd w:val="clear" w:color="auto" w:fill="auto"/>
            <w:vAlign w:val="center"/>
          </w:tcPr>
          <w:p w14:paraId="77766F36" w14:textId="77777777" w:rsidR="00AB63F1" w:rsidRPr="0014101A" w:rsidRDefault="00AB63F1" w:rsidP="00AB63F1">
            <w:pPr>
              <w:spacing w:after="0"/>
              <w:jc w:val="center"/>
              <w:rPr>
                <w:rFonts w:ascii="Times New Roman" w:hAnsi="Times New Roman"/>
                <w:b/>
                <w:sz w:val="20"/>
                <w:szCs w:val="20"/>
              </w:rPr>
            </w:pPr>
          </w:p>
        </w:tc>
        <w:tc>
          <w:tcPr>
            <w:tcW w:w="2417" w:type="dxa"/>
            <w:vMerge/>
            <w:shd w:val="clear" w:color="auto" w:fill="auto"/>
            <w:vAlign w:val="center"/>
          </w:tcPr>
          <w:p w14:paraId="15955146" w14:textId="77777777" w:rsidR="00AB63F1" w:rsidRPr="0014101A" w:rsidRDefault="00AB63F1" w:rsidP="00AB63F1">
            <w:pPr>
              <w:spacing w:after="0"/>
              <w:jc w:val="center"/>
              <w:rPr>
                <w:rFonts w:ascii="Times New Roman" w:hAnsi="Times New Roman"/>
                <w:b/>
                <w:sz w:val="20"/>
                <w:szCs w:val="20"/>
                <w:highlight w:val="lightGray"/>
              </w:rPr>
            </w:pPr>
          </w:p>
        </w:tc>
        <w:tc>
          <w:tcPr>
            <w:tcW w:w="780" w:type="dxa"/>
            <w:shd w:val="clear" w:color="auto" w:fill="auto"/>
            <w:vAlign w:val="center"/>
          </w:tcPr>
          <w:p w14:paraId="1C5B9837" w14:textId="3DAA20BD" w:rsidR="00AB63F1" w:rsidRPr="0014101A" w:rsidRDefault="00AB63F1" w:rsidP="00AB63F1">
            <w:pPr>
              <w:spacing w:after="0" w:line="240" w:lineRule="auto"/>
              <w:ind w:left="-30" w:right="-45"/>
              <w:jc w:val="center"/>
              <w:rPr>
                <w:rFonts w:ascii="Times New Roman" w:hAnsi="Times New Roman"/>
                <w:b/>
                <w:bCs/>
                <w:sz w:val="20"/>
                <w:szCs w:val="20"/>
              </w:rPr>
            </w:pPr>
            <w:r w:rsidRPr="0014101A">
              <w:rPr>
                <w:rFonts w:ascii="Times New Roman" w:hAnsi="Times New Roman"/>
                <w:b/>
                <w:bCs/>
                <w:sz w:val="20"/>
                <w:szCs w:val="20"/>
              </w:rPr>
              <w:t>D.3.2</w:t>
            </w:r>
          </w:p>
        </w:tc>
        <w:tc>
          <w:tcPr>
            <w:tcW w:w="6297" w:type="dxa"/>
            <w:shd w:val="clear" w:color="auto" w:fill="auto"/>
            <w:vAlign w:val="center"/>
          </w:tcPr>
          <w:p w14:paraId="00EB28C9" w14:textId="00A53803" w:rsidR="00AB63F1" w:rsidRPr="0014101A" w:rsidRDefault="003472B4" w:rsidP="00AB63F1">
            <w:pPr>
              <w:pStyle w:val="ListeParagraf"/>
              <w:spacing w:after="0"/>
              <w:ind w:left="0"/>
              <w:rPr>
                <w:rFonts w:ascii="Times New Roman" w:hAnsi="Times New Roman"/>
                <w:sz w:val="20"/>
                <w:szCs w:val="20"/>
              </w:rPr>
            </w:pPr>
            <w:r w:rsidRPr="0086112F">
              <w:rPr>
                <w:rFonts w:ascii="Times New Roman" w:hAnsi="Times New Roman"/>
                <w:sz w:val="20"/>
                <w:szCs w:val="20"/>
              </w:rPr>
              <w:t>Müşteriden montaj-servis formunu okumasını ve imzalamasını ister.</w:t>
            </w:r>
          </w:p>
        </w:tc>
        <w:tc>
          <w:tcPr>
            <w:tcW w:w="4336" w:type="dxa"/>
            <w:vMerge/>
            <w:shd w:val="clear" w:color="auto" w:fill="auto"/>
          </w:tcPr>
          <w:p w14:paraId="58886057" w14:textId="77777777" w:rsidR="00AB63F1" w:rsidRPr="0014101A" w:rsidRDefault="00AB63F1" w:rsidP="00AB63F1">
            <w:pPr>
              <w:spacing w:after="0"/>
              <w:rPr>
                <w:rFonts w:ascii="Times New Roman" w:hAnsi="Times New Roman"/>
                <w:sz w:val="20"/>
                <w:szCs w:val="20"/>
              </w:rPr>
            </w:pPr>
          </w:p>
        </w:tc>
      </w:tr>
      <w:tr w:rsidR="00AB63F1" w:rsidRPr="0014101A" w14:paraId="5FF5A5C2" w14:textId="77777777" w:rsidTr="007F30CE">
        <w:trPr>
          <w:trHeight w:val="630"/>
        </w:trPr>
        <w:tc>
          <w:tcPr>
            <w:tcW w:w="838" w:type="dxa"/>
            <w:vMerge/>
            <w:shd w:val="clear" w:color="auto" w:fill="auto"/>
            <w:vAlign w:val="center"/>
          </w:tcPr>
          <w:p w14:paraId="1CE8AC87" w14:textId="77777777" w:rsidR="00AB63F1" w:rsidRPr="0014101A" w:rsidRDefault="00AB63F1" w:rsidP="00AB63F1">
            <w:pPr>
              <w:spacing w:after="0"/>
              <w:jc w:val="center"/>
              <w:rPr>
                <w:rFonts w:ascii="Times New Roman" w:hAnsi="Times New Roman"/>
                <w:b/>
                <w:sz w:val="20"/>
                <w:szCs w:val="20"/>
              </w:rPr>
            </w:pPr>
          </w:p>
        </w:tc>
        <w:tc>
          <w:tcPr>
            <w:tcW w:w="2417" w:type="dxa"/>
            <w:vMerge/>
            <w:shd w:val="clear" w:color="auto" w:fill="auto"/>
            <w:vAlign w:val="center"/>
          </w:tcPr>
          <w:p w14:paraId="252F741D" w14:textId="77777777" w:rsidR="00AB63F1" w:rsidRPr="0014101A" w:rsidRDefault="00AB63F1" w:rsidP="00AB63F1">
            <w:pPr>
              <w:spacing w:after="0"/>
              <w:rPr>
                <w:rFonts w:ascii="Times New Roman" w:hAnsi="Times New Roman"/>
                <w:b/>
                <w:sz w:val="20"/>
                <w:szCs w:val="20"/>
                <w:highlight w:val="lightGray"/>
              </w:rPr>
            </w:pPr>
          </w:p>
        </w:tc>
        <w:tc>
          <w:tcPr>
            <w:tcW w:w="780" w:type="dxa"/>
            <w:shd w:val="clear" w:color="auto" w:fill="auto"/>
            <w:vAlign w:val="center"/>
          </w:tcPr>
          <w:p w14:paraId="28864870" w14:textId="79D2FC0A" w:rsidR="00AB63F1" w:rsidRPr="0014101A" w:rsidRDefault="00AB63F1" w:rsidP="00AB63F1">
            <w:pPr>
              <w:spacing w:after="0" w:line="240" w:lineRule="auto"/>
              <w:ind w:left="-30" w:right="-45"/>
              <w:jc w:val="center"/>
              <w:rPr>
                <w:rFonts w:ascii="Times New Roman" w:hAnsi="Times New Roman"/>
                <w:b/>
                <w:bCs/>
                <w:sz w:val="20"/>
                <w:szCs w:val="20"/>
              </w:rPr>
            </w:pPr>
            <w:r w:rsidRPr="0014101A">
              <w:rPr>
                <w:rFonts w:ascii="Times New Roman" w:hAnsi="Times New Roman"/>
                <w:b/>
                <w:bCs/>
                <w:sz w:val="20"/>
                <w:szCs w:val="20"/>
              </w:rPr>
              <w:t>D.3.3</w:t>
            </w:r>
          </w:p>
        </w:tc>
        <w:tc>
          <w:tcPr>
            <w:tcW w:w="6297" w:type="dxa"/>
            <w:shd w:val="clear" w:color="auto" w:fill="auto"/>
            <w:vAlign w:val="center"/>
          </w:tcPr>
          <w:p w14:paraId="4295CA9A" w14:textId="042EABBC" w:rsidR="00AB63F1" w:rsidRPr="0014101A" w:rsidRDefault="003472B4" w:rsidP="00AB63F1">
            <w:pPr>
              <w:pStyle w:val="ListeParagraf"/>
              <w:spacing w:after="0"/>
              <w:ind w:left="0"/>
              <w:rPr>
                <w:rFonts w:ascii="Times New Roman" w:hAnsi="Times New Roman"/>
                <w:sz w:val="20"/>
                <w:szCs w:val="20"/>
              </w:rPr>
            </w:pPr>
            <w:r w:rsidRPr="0086112F">
              <w:rPr>
                <w:rFonts w:ascii="Times New Roman" w:hAnsi="Times New Roman"/>
                <w:sz w:val="20"/>
                <w:szCs w:val="20"/>
              </w:rPr>
              <w:t>Montaj-servis formunun ilgili nüshasını müşteriye verir.</w:t>
            </w:r>
          </w:p>
        </w:tc>
        <w:tc>
          <w:tcPr>
            <w:tcW w:w="4336" w:type="dxa"/>
            <w:vMerge/>
            <w:shd w:val="clear" w:color="auto" w:fill="auto"/>
          </w:tcPr>
          <w:p w14:paraId="078A4E97" w14:textId="77777777" w:rsidR="00AB63F1" w:rsidRPr="0014101A" w:rsidRDefault="00AB63F1" w:rsidP="00AB63F1">
            <w:pPr>
              <w:spacing w:after="0"/>
              <w:rPr>
                <w:rFonts w:ascii="Times New Roman" w:hAnsi="Times New Roman"/>
                <w:sz w:val="20"/>
                <w:szCs w:val="20"/>
              </w:rPr>
            </w:pPr>
          </w:p>
        </w:tc>
      </w:tr>
      <w:tr w:rsidR="00AB63F1" w:rsidRPr="0014101A" w14:paraId="0B6CF121" w14:textId="77777777" w:rsidTr="007F30CE">
        <w:trPr>
          <w:trHeight w:val="630"/>
        </w:trPr>
        <w:tc>
          <w:tcPr>
            <w:tcW w:w="838" w:type="dxa"/>
            <w:vMerge/>
            <w:shd w:val="clear" w:color="auto" w:fill="auto"/>
            <w:vAlign w:val="center"/>
          </w:tcPr>
          <w:p w14:paraId="6DE4F870" w14:textId="77777777" w:rsidR="00AB63F1" w:rsidRPr="0014101A" w:rsidRDefault="00AB63F1" w:rsidP="00AB63F1">
            <w:pPr>
              <w:spacing w:after="0"/>
              <w:jc w:val="center"/>
              <w:rPr>
                <w:rFonts w:ascii="Times New Roman" w:hAnsi="Times New Roman"/>
                <w:b/>
                <w:sz w:val="20"/>
                <w:szCs w:val="20"/>
              </w:rPr>
            </w:pPr>
          </w:p>
        </w:tc>
        <w:tc>
          <w:tcPr>
            <w:tcW w:w="2417" w:type="dxa"/>
            <w:vMerge/>
            <w:shd w:val="clear" w:color="auto" w:fill="auto"/>
            <w:vAlign w:val="center"/>
          </w:tcPr>
          <w:p w14:paraId="041BCF49" w14:textId="77777777" w:rsidR="00AB63F1" w:rsidRPr="0014101A" w:rsidRDefault="00AB63F1" w:rsidP="00AB63F1">
            <w:pPr>
              <w:spacing w:after="0"/>
              <w:jc w:val="center"/>
              <w:rPr>
                <w:rFonts w:ascii="Times New Roman" w:hAnsi="Times New Roman"/>
                <w:b/>
                <w:sz w:val="20"/>
                <w:szCs w:val="20"/>
                <w:highlight w:val="lightGray"/>
              </w:rPr>
            </w:pPr>
          </w:p>
        </w:tc>
        <w:tc>
          <w:tcPr>
            <w:tcW w:w="780" w:type="dxa"/>
            <w:shd w:val="clear" w:color="auto" w:fill="auto"/>
            <w:vAlign w:val="center"/>
          </w:tcPr>
          <w:p w14:paraId="39EBDAE4" w14:textId="044F8A75" w:rsidR="00AB63F1" w:rsidRPr="0014101A" w:rsidRDefault="00AB63F1" w:rsidP="00AB63F1">
            <w:pPr>
              <w:spacing w:after="0" w:line="240" w:lineRule="auto"/>
              <w:ind w:left="-30" w:right="-45"/>
              <w:jc w:val="center"/>
              <w:rPr>
                <w:rFonts w:ascii="Times New Roman" w:hAnsi="Times New Roman"/>
                <w:b/>
                <w:bCs/>
                <w:sz w:val="20"/>
                <w:szCs w:val="20"/>
              </w:rPr>
            </w:pPr>
            <w:r w:rsidRPr="0014101A">
              <w:rPr>
                <w:rFonts w:ascii="Times New Roman" w:hAnsi="Times New Roman"/>
                <w:b/>
                <w:bCs/>
                <w:sz w:val="20"/>
                <w:szCs w:val="20"/>
              </w:rPr>
              <w:t>D.3.4</w:t>
            </w:r>
          </w:p>
        </w:tc>
        <w:tc>
          <w:tcPr>
            <w:tcW w:w="6297" w:type="dxa"/>
            <w:shd w:val="clear" w:color="auto" w:fill="auto"/>
            <w:vAlign w:val="center"/>
          </w:tcPr>
          <w:p w14:paraId="28393F96" w14:textId="03BB1DD5" w:rsidR="00AB63F1" w:rsidRPr="0014101A" w:rsidRDefault="003472B4" w:rsidP="00AB63F1">
            <w:pPr>
              <w:pStyle w:val="ListeParagraf"/>
              <w:spacing w:after="0"/>
              <w:ind w:left="0"/>
              <w:rPr>
                <w:rFonts w:ascii="Times New Roman" w:hAnsi="Times New Roman"/>
                <w:sz w:val="20"/>
                <w:szCs w:val="20"/>
              </w:rPr>
            </w:pPr>
            <w:r w:rsidRPr="0086112F">
              <w:rPr>
                <w:rFonts w:ascii="Times New Roman" w:hAnsi="Times New Roman"/>
                <w:sz w:val="20"/>
                <w:szCs w:val="20"/>
              </w:rPr>
              <w:t>Montaj, ilave malzeme bedelini belirleyerek müşteriye bilgi verir.</w:t>
            </w:r>
          </w:p>
        </w:tc>
        <w:tc>
          <w:tcPr>
            <w:tcW w:w="4336" w:type="dxa"/>
            <w:vMerge/>
            <w:shd w:val="clear" w:color="auto" w:fill="auto"/>
          </w:tcPr>
          <w:p w14:paraId="37492067" w14:textId="77777777" w:rsidR="00AB63F1" w:rsidRPr="0014101A" w:rsidRDefault="00AB63F1" w:rsidP="00AB63F1">
            <w:pPr>
              <w:spacing w:after="0"/>
              <w:rPr>
                <w:rFonts w:ascii="Times New Roman" w:hAnsi="Times New Roman"/>
                <w:sz w:val="20"/>
                <w:szCs w:val="20"/>
              </w:rPr>
            </w:pPr>
          </w:p>
        </w:tc>
      </w:tr>
    </w:tbl>
    <w:p w14:paraId="6DD7A97C" w14:textId="77777777" w:rsidR="0086112F" w:rsidRDefault="0086112F">
      <w:pPr>
        <w:rPr>
          <w:rFonts w:ascii="Times New Roman" w:hAnsi="Times New Roman"/>
        </w:rPr>
        <w:sectPr w:rsidR="0086112F" w:rsidSect="00437FA1">
          <w:pgSz w:w="16838" w:h="11906" w:orient="landscape" w:code="9"/>
          <w:pgMar w:top="1276" w:right="567" w:bottom="1133" w:left="1418" w:header="568" w:footer="709" w:gutter="0"/>
          <w:cols w:space="708"/>
          <w:titlePg/>
          <w:docGrid w:linePitch="360"/>
        </w:sectPr>
      </w:pPr>
    </w:p>
    <w:p w14:paraId="36256804" w14:textId="5414209E" w:rsidR="002F6D2A" w:rsidRPr="0086112F" w:rsidRDefault="002F6D2A">
      <w:pPr>
        <w:rPr>
          <w:rFonts w:ascii="Times New Roman" w:hAnsi="Times New Roman"/>
        </w:rPr>
      </w:pPr>
    </w:p>
    <w:tbl>
      <w:tblPr>
        <w:tblW w:w="496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69"/>
        <w:gridCol w:w="2446"/>
        <w:gridCol w:w="791"/>
        <w:gridCol w:w="6236"/>
        <w:gridCol w:w="4394"/>
      </w:tblGrid>
      <w:tr w:rsidR="002F6D2A" w:rsidRPr="00A33C9A" w14:paraId="148CD856" w14:textId="77777777" w:rsidTr="0086112F">
        <w:trPr>
          <w:trHeight w:val="567"/>
        </w:trPr>
        <w:tc>
          <w:tcPr>
            <w:tcW w:w="869" w:type="dxa"/>
            <w:shd w:val="clear" w:color="auto" w:fill="BDD6EE"/>
            <w:vAlign w:val="center"/>
          </w:tcPr>
          <w:p w14:paraId="47D3F624" w14:textId="77777777" w:rsidR="002F6D2A" w:rsidRPr="00A33C9A" w:rsidRDefault="002F6D2A" w:rsidP="004D75AC">
            <w:pPr>
              <w:spacing w:after="0"/>
              <w:rPr>
                <w:rFonts w:ascii="Times New Roman" w:hAnsi="Times New Roman"/>
                <w:b/>
                <w:sz w:val="20"/>
                <w:szCs w:val="20"/>
              </w:rPr>
            </w:pPr>
            <w:r w:rsidRPr="00A33C9A">
              <w:rPr>
                <w:rFonts w:ascii="Times New Roman" w:hAnsi="Times New Roman"/>
                <w:b/>
                <w:sz w:val="20"/>
                <w:szCs w:val="20"/>
              </w:rPr>
              <w:t>Görev</w:t>
            </w:r>
          </w:p>
        </w:tc>
        <w:tc>
          <w:tcPr>
            <w:tcW w:w="13867" w:type="dxa"/>
            <w:gridSpan w:val="4"/>
            <w:shd w:val="clear" w:color="auto" w:fill="auto"/>
            <w:vAlign w:val="center"/>
          </w:tcPr>
          <w:p w14:paraId="2996AD8E" w14:textId="2318F3CE" w:rsidR="002F6D2A" w:rsidRPr="008D5E29" w:rsidRDefault="00783856" w:rsidP="004D75AC">
            <w:pPr>
              <w:tabs>
                <w:tab w:val="left" w:pos="2820"/>
              </w:tabs>
              <w:spacing w:after="0"/>
              <w:rPr>
                <w:rFonts w:ascii="Times New Roman" w:hAnsi="Times New Roman"/>
                <w:bCs/>
                <w:color w:val="000000"/>
                <w:sz w:val="20"/>
                <w:szCs w:val="20"/>
              </w:rPr>
            </w:pPr>
            <w:r w:rsidRPr="00A33C9A">
              <w:rPr>
                <w:rFonts w:ascii="Times New Roman" w:hAnsi="Times New Roman"/>
                <w:b/>
                <w:sz w:val="20"/>
                <w:szCs w:val="20"/>
              </w:rPr>
              <w:t>E</w:t>
            </w:r>
            <w:r w:rsidR="002F6D2A" w:rsidRPr="00A33C9A">
              <w:rPr>
                <w:rFonts w:ascii="Times New Roman" w:hAnsi="Times New Roman"/>
                <w:b/>
                <w:sz w:val="20"/>
                <w:szCs w:val="20"/>
              </w:rPr>
              <w:t xml:space="preserve">. </w:t>
            </w:r>
            <w:r w:rsidR="002F6D2A" w:rsidRPr="00A33C9A">
              <w:rPr>
                <w:rFonts w:ascii="Times New Roman" w:hAnsi="Times New Roman"/>
                <w:b/>
                <w:bCs/>
                <w:sz w:val="20"/>
                <w:szCs w:val="20"/>
              </w:rPr>
              <w:t>Klima sistem</w:t>
            </w:r>
            <w:r w:rsidR="00005DD3" w:rsidRPr="00A33C9A">
              <w:rPr>
                <w:rFonts w:ascii="Times New Roman" w:hAnsi="Times New Roman"/>
                <w:b/>
                <w:bCs/>
                <w:sz w:val="20"/>
                <w:szCs w:val="20"/>
              </w:rPr>
              <w:t>i bakım</w:t>
            </w:r>
            <w:r w:rsidR="00DC510D" w:rsidRPr="00A33C9A">
              <w:rPr>
                <w:rFonts w:ascii="Times New Roman" w:hAnsi="Times New Roman"/>
                <w:b/>
                <w:bCs/>
                <w:sz w:val="20"/>
                <w:szCs w:val="20"/>
              </w:rPr>
              <w:t xml:space="preserve"> onarım</w:t>
            </w:r>
            <w:r w:rsidR="00005DD3" w:rsidRPr="00A33C9A">
              <w:rPr>
                <w:rFonts w:ascii="Times New Roman" w:hAnsi="Times New Roman"/>
                <w:b/>
                <w:bCs/>
                <w:sz w:val="20"/>
                <w:szCs w:val="20"/>
              </w:rPr>
              <w:t>ı</w:t>
            </w:r>
            <w:r w:rsidR="002F6D2A" w:rsidRPr="00A33C9A">
              <w:rPr>
                <w:rFonts w:ascii="Times New Roman" w:hAnsi="Times New Roman"/>
                <w:b/>
                <w:bCs/>
                <w:sz w:val="20"/>
                <w:szCs w:val="20"/>
              </w:rPr>
              <w:t xml:space="preserve"> </w:t>
            </w:r>
            <w:r w:rsidR="002F6D2A" w:rsidRPr="008D5E29">
              <w:rPr>
                <w:rFonts w:ascii="Times New Roman" w:hAnsi="Times New Roman"/>
                <w:b/>
                <w:bCs/>
                <w:sz w:val="20"/>
                <w:szCs w:val="20"/>
              </w:rPr>
              <w:t>yapmak (devamı var)</w:t>
            </w:r>
          </w:p>
        </w:tc>
      </w:tr>
      <w:tr w:rsidR="002F6D2A" w:rsidRPr="00A33C9A" w14:paraId="1475938A" w14:textId="77777777" w:rsidTr="0086112F">
        <w:trPr>
          <w:trHeight w:val="567"/>
        </w:trPr>
        <w:tc>
          <w:tcPr>
            <w:tcW w:w="3315" w:type="dxa"/>
            <w:gridSpan w:val="2"/>
            <w:shd w:val="clear" w:color="auto" w:fill="BDD6EE"/>
            <w:vAlign w:val="center"/>
          </w:tcPr>
          <w:p w14:paraId="7A54141C" w14:textId="77777777" w:rsidR="002F6D2A" w:rsidRPr="00A33C9A" w:rsidRDefault="002F6D2A" w:rsidP="004D75AC">
            <w:pPr>
              <w:spacing w:after="0"/>
              <w:rPr>
                <w:rFonts w:ascii="Times New Roman" w:hAnsi="Times New Roman"/>
                <w:b/>
                <w:sz w:val="20"/>
                <w:szCs w:val="20"/>
              </w:rPr>
            </w:pPr>
            <w:r w:rsidRPr="00A33C9A">
              <w:rPr>
                <w:rFonts w:ascii="Times New Roman" w:hAnsi="Times New Roman"/>
                <w:b/>
                <w:sz w:val="20"/>
                <w:szCs w:val="20"/>
              </w:rPr>
              <w:t>İşlemler</w:t>
            </w:r>
          </w:p>
        </w:tc>
        <w:tc>
          <w:tcPr>
            <w:tcW w:w="7027" w:type="dxa"/>
            <w:gridSpan w:val="2"/>
            <w:shd w:val="clear" w:color="auto" w:fill="BDD6EE"/>
            <w:vAlign w:val="center"/>
          </w:tcPr>
          <w:p w14:paraId="06947135" w14:textId="77777777" w:rsidR="002F6D2A" w:rsidRPr="00A33C9A" w:rsidRDefault="002F6D2A" w:rsidP="004D75AC">
            <w:pPr>
              <w:spacing w:after="0"/>
              <w:rPr>
                <w:rFonts w:ascii="Times New Roman" w:hAnsi="Times New Roman"/>
                <w:b/>
                <w:sz w:val="20"/>
                <w:szCs w:val="20"/>
              </w:rPr>
            </w:pPr>
            <w:r w:rsidRPr="00A33C9A">
              <w:rPr>
                <w:rFonts w:ascii="Times New Roman" w:hAnsi="Times New Roman"/>
                <w:b/>
                <w:sz w:val="20"/>
                <w:szCs w:val="20"/>
              </w:rPr>
              <w:t xml:space="preserve">Başarım Ölçütleri </w:t>
            </w:r>
          </w:p>
        </w:tc>
        <w:tc>
          <w:tcPr>
            <w:tcW w:w="4394" w:type="dxa"/>
            <w:vMerge w:val="restart"/>
            <w:shd w:val="clear" w:color="auto" w:fill="BDD6EE"/>
            <w:vAlign w:val="center"/>
          </w:tcPr>
          <w:p w14:paraId="07C7BBA0" w14:textId="77777777" w:rsidR="002F6D2A" w:rsidRPr="008D5E29" w:rsidRDefault="002F6D2A" w:rsidP="004D75AC">
            <w:pPr>
              <w:spacing w:after="0"/>
              <w:rPr>
                <w:rFonts w:ascii="Times New Roman" w:hAnsi="Times New Roman"/>
                <w:b/>
                <w:sz w:val="20"/>
                <w:szCs w:val="20"/>
              </w:rPr>
            </w:pPr>
            <w:r w:rsidRPr="008D5E29">
              <w:rPr>
                <w:rFonts w:ascii="Times New Roman" w:hAnsi="Times New Roman"/>
                <w:b/>
                <w:sz w:val="20"/>
                <w:szCs w:val="20"/>
              </w:rPr>
              <w:t>Mesleki Bilgi ve Uygulama Becerileri</w:t>
            </w:r>
          </w:p>
        </w:tc>
      </w:tr>
      <w:tr w:rsidR="002F6D2A" w:rsidRPr="00A33C9A" w14:paraId="10060A7D" w14:textId="77777777" w:rsidTr="0086112F">
        <w:trPr>
          <w:trHeight w:val="567"/>
        </w:trPr>
        <w:tc>
          <w:tcPr>
            <w:tcW w:w="869" w:type="dxa"/>
            <w:shd w:val="clear" w:color="auto" w:fill="BDD6EE"/>
            <w:vAlign w:val="center"/>
          </w:tcPr>
          <w:p w14:paraId="7DA9C143" w14:textId="77777777" w:rsidR="002F6D2A" w:rsidRPr="00A33C9A" w:rsidRDefault="002F6D2A" w:rsidP="004D75AC">
            <w:pPr>
              <w:spacing w:after="0"/>
              <w:rPr>
                <w:rFonts w:ascii="Times New Roman" w:hAnsi="Times New Roman"/>
                <w:b/>
                <w:sz w:val="20"/>
                <w:szCs w:val="20"/>
              </w:rPr>
            </w:pPr>
            <w:r w:rsidRPr="00A33C9A">
              <w:rPr>
                <w:rFonts w:ascii="Times New Roman" w:hAnsi="Times New Roman"/>
                <w:b/>
                <w:sz w:val="20"/>
                <w:szCs w:val="20"/>
              </w:rPr>
              <w:t>Kod</w:t>
            </w:r>
          </w:p>
        </w:tc>
        <w:tc>
          <w:tcPr>
            <w:tcW w:w="2446" w:type="dxa"/>
            <w:shd w:val="clear" w:color="auto" w:fill="BDD6EE"/>
            <w:vAlign w:val="center"/>
          </w:tcPr>
          <w:p w14:paraId="74682704" w14:textId="77777777" w:rsidR="002F6D2A" w:rsidRPr="00A33C9A" w:rsidRDefault="002F6D2A" w:rsidP="004D75AC">
            <w:pPr>
              <w:spacing w:after="0"/>
              <w:rPr>
                <w:rFonts w:ascii="Times New Roman" w:hAnsi="Times New Roman"/>
                <w:b/>
                <w:sz w:val="20"/>
                <w:szCs w:val="20"/>
              </w:rPr>
            </w:pPr>
            <w:r w:rsidRPr="00A33C9A">
              <w:rPr>
                <w:rFonts w:ascii="Times New Roman" w:hAnsi="Times New Roman"/>
                <w:b/>
                <w:sz w:val="20"/>
                <w:szCs w:val="20"/>
              </w:rPr>
              <w:t>Açıklama</w:t>
            </w:r>
          </w:p>
        </w:tc>
        <w:tc>
          <w:tcPr>
            <w:tcW w:w="791" w:type="dxa"/>
            <w:shd w:val="clear" w:color="auto" w:fill="BDD6EE"/>
            <w:vAlign w:val="center"/>
          </w:tcPr>
          <w:p w14:paraId="5AADB212" w14:textId="77777777" w:rsidR="002F6D2A" w:rsidRPr="008D5E29" w:rsidRDefault="002F6D2A" w:rsidP="004D75AC">
            <w:pPr>
              <w:spacing w:after="0"/>
              <w:rPr>
                <w:rFonts w:ascii="Times New Roman" w:hAnsi="Times New Roman"/>
                <w:b/>
                <w:sz w:val="20"/>
                <w:szCs w:val="20"/>
              </w:rPr>
            </w:pPr>
            <w:r w:rsidRPr="008D5E29">
              <w:rPr>
                <w:rFonts w:ascii="Times New Roman" w:hAnsi="Times New Roman"/>
                <w:b/>
                <w:sz w:val="20"/>
                <w:szCs w:val="20"/>
              </w:rPr>
              <w:t>Kod</w:t>
            </w:r>
          </w:p>
        </w:tc>
        <w:tc>
          <w:tcPr>
            <w:tcW w:w="6236" w:type="dxa"/>
            <w:shd w:val="clear" w:color="auto" w:fill="BDD6EE"/>
            <w:vAlign w:val="center"/>
          </w:tcPr>
          <w:p w14:paraId="549552DA" w14:textId="77777777" w:rsidR="002F6D2A" w:rsidRPr="008D5E29" w:rsidRDefault="002F6D2A" w:rsidP="004D75AC">
            <w:pPr>
              <w:spacing w:after="0"/>
              <w:rPr>
                <w:rFonts w:ascii="Times New Roman" w:hAnsi="Times New Roman"/>
                <w:b/>
                <w:sz w:val="20"/>
                <w:szCs w:val="20"/>
              </w:rPr>
            </w:pPr>
            <w:r w:rsidRPr="008D5E29">
              <w:rPr>
                <w:rFonts w:ascii="Times New Roman" w:hAnsi="Times New Roman"/>
                <w:b/>
                <w:sz w:val="20"/>
                <w:szCs w:val="20"/>
              </w:rPr>
              <w:t>Açıklama</w:t>
            </w:r>
          </w:p>
        </w:tc>
        <w:tc>
          <w:tcPr>
            <w:tcW w:w="4394" w:type="dxa"/>
            <w:vMerge/>
            <w:shd w:val="clear" w:color="auto" w:fill="BDD6EE"/>
          </w:tcPr>
          <w:p w14:paraId="7F9847C3" w14:textId="77777777" w:rsidR="002F6D2A" w:rsidRPr="00A33C9A" w:rsidRDefault="002F6D2A" w:rsidP="004D75AC">
            <w:pPr>
              <w:spacing w:after="0"/>
              <w:rPr>
                <w:rFonts w:ascii="Times New Roman" w:hAnsi="Times New Roman"/>
                <w:b/>
                <w:sz w:val="20"/>
                <w:szCs w:val="20"/>
              </w:rPr>
            </w:pPr>
          </w:p>
        </w:tc>
      </w:tr>
      <w:tr w:rsidR="002F6D2A" w:rsidRPr="00A33C9A" w14:paraId="3A9AEC45" w14:textId="77777777" w:rsidTr="0086112F">
        <w:trPr>
          <w:trHeight w:val="567"/>
        </w:trPr>
        <w:tc>
          <w:tcPr>
            <w:tcW w:w="869" w:type="dxa"/>
            <w:vMerge w:val="restart"/>
            <w:tcBorders>
              <w:bottom w:val="single" w:sz="4" w:space="0" w:color="000000"/>
            </w:tcBorders>
            <w:shd w:val="clear" w:color="auto" w:fill="auto"/>
            <w:vAlign w:val="center"/>
          </w:tcPr>
          <w:p w14:paraId="52CD209F" w14:textId="38A22338" w:rsidR="002F6D2A" w:rsidRPr="00A33C9A" w:rsidRDefault="00783856" w:rsidP="004D75AC">
            <w:pPr>
              <w:spacing w:after="0"/>
              <w:jc w:val="center"/>
              <w:rPr>
                <w:rFonts w:ascii="Times New Roman" w:hAnsi="Times New Roman"/>
                <w:b/>
                <w:sz w:val="20"/>
                <w:szCs w:val="20"/>
              </w:rPr>
            </w:pPr>
            <w:r w:rsidRPr="00A33C9A">
              <w:rPr>
                <w:rFonts w:ascii="Times New Roman" w:hAnsi="Times New Roman"/>
                <w:b/>
                <w:sz w:val="20"/>
                <w:szCs w:val="20"/>
              </w:rPr>
              <w:t>E</w:t>
            </w:r>
            <w:r w:rsidR="002F6D2A" w:rsidRPr="00A33C9A">
              <w:rPr>
                <w:rFonts w:ascii="Times New Roman" w:hAnsi="Times New Roman"/>
                <w:b/>
                <w:sz w:val="20"/>
                <w:szCs w:val="20"/>
              </w:rPr>
              <w:t>.1</w:t>
            </w:r>
          </w:p>
        </w:tc>
        <w:tc>
          <w:tcPr>
            <w:tcW w:w="2446" w:type="dxa"/>
            <w:vMerge w:val="restart"/>
            <w:shd w:val="clear" w:color="auto" w:fill="auto"/>
            <w:vAlign w:val="center"/>
          </w:tcPr>
          <w:p w14:paraId="22694AFB" w14:textId="363E2E43" w:rsidR="002F6D2A" w:rsidRPr="008D5E29" w:rsidRDefault="002F6D2A" w:rsidP="004D75AC">
            <w:pPr>
              <w:spacing w:after="0"/>
              <w:rPr>
                <w:rFonts w:ascii="Times New Roman" w:hAnsi="Times New Roman"/>
                <w:sz w:val="20"/>
                <w:szCs w:val="20"/>
              </w:rPr>
            </w:pPr>
            <w:r w:rsidRPr="00A33C9A">
              <w:rPr>
                <w:rFonts w:ascii="Times New Roman" w:hAnsi="Times New Roman"/>
                <w:sz w:val="20"/>
                <w:szCs w:val="20"/>
              </w:rPr>
              <w:t>Bakım</w:t>
            </w:r>
            <w:r w:rsidR="00DC510D" w:rsidRPr="00A33C9A">
              <w:rPr>
                <w:rFonts w:ascii="Times New Roman" w:hAnsi="Times New Roman"/>
                <w:sz w:val="20"/>
                <w:szCs w:val="20"/>
              </w:rPr>
              <w:t xml:space="preserve"> onarım</w:t>
            </w:r>
            <w:r w:rsidR="00814CAB" w:rsidRPr="00A33C9A">
              <w:rPr>
                <w:rFonts w:ascii="Times New Roman" w:hAnsi="Times New Roman"/>
                <w:sz w:val="20"/>
                <w:szCs w:val="20"/>
              </w:rPr>
              <w:t xml:space="preserve"> </w:t>
            </w:r>
            <w:r w:rsidRPr="008D5E29">
              <w:rPr>
                <w:rFonts w:ascii="Times New Roman" w:hAnsi="Times New Roman"/>
                <w:sz w:val="20"/>
                <w:szCs w:val="20"/>
              </w:rPr>
              <w:t>hazırlıklarını yapmak</w:t>
            </w:r>
          </w:p>
        </w:tc>
        <w:tc>
          <w:tcPr>
            <w:tcW w:w="791" w:type="dxa"/>
            <w:tcBorders>
              <w:bottom w:val="single" w:sz="4" w:space="0" w:color="000000"/>
            </w:tcBorders>
            <w:shd w:val="clear" w:color="auto" w:fill="auto"/>
            <w:vAlign w:val="center"/>
          </w:tcPr>
          <w:p w14:paraId="3C6E4325" w14:textId="27824B31" w:rsidR="002F6D2A" w:rsidRPr="00F12895" w:rsidRDefault="006779AA" w:rsidP="004D75AC">
            <w:pPr>
              <w:spacing w:after="0"/>
              <w:jc w:val="center"/>
              <w:rPr>
                <w:rFonts w:ascii="Times New Roman" w:hAnsi="Times New Roman"/>
                <w:b/>
                <w:sz w:val="20"/>
                <w:szCs w:val="20"/>
              </w:rPr>
            </w:pPr>
            <w:r w:rsidRPr="00F12895">
              <w:rPr>
                <w:rFonts w:ascii="Times New Roman" w:hAnsi="Times New Roman"/>
                <w:b/>
                <w:bCs/>
                <w:sz w:val="20"/>
                <w:szCs w:val="20"/>
              </w:rPr>
              <w:t>E</w:t>
            </w:r>
            <w:r w:rsidR="002F6D2A" w:rsidRPr="00F12895">
              <w:rPr>
                <w:rFonts w:ascii="Times New Roman" w:hAnsi="Times New Roman"/>
                <w:b/>
                <w:bCs/>
                <w:sz w:val="20"/>
                <w:szCs w:val="20"/>
              </w:rPr>
              <w:t>.1.1</w:t>
            </w:r>
          </w:p>
        </w:tc>
        <w:tc>
          <w:tcPr>
            <w:tcW w:w="6236" w:type="dxa"/>
            <w:tcBorders>
              <w:bottom w:val="single" w:sz="4" w:space="0" w:color="000000"/>
            </w:tcBorders>
            <w:shd w:val="clear" w:color="auto" w:fill="auto"/>
            <w:vAlign w:val="center"/>
          </w:tcPr>
          <w:p w14:paraId="6D12B29D" w14:textId="058DDADC" w:rsidR="002F6D2A" w:rsidRPr="00F12895" w:rsidRDefault="003472B4" w:rsidP="00F12895">
            <w:pPr>
              <w:spacing w:after="0"/>
              <w:rPr>
                <w:rFonts w:ascii="Times New Roman" w:hAnsi="Times New Roman"/>
                <w:sz w:val="20"/>
                <w:szCs w:val="20"/>
              </w:rPr>
            </w:pPr>
            <w:r w:rsidRPr="0086112F">
              <w:rPr>
                <w:rFonts w:ascii="Times New Roman" w:hAnsi="Times New Roman"/>
                <w:sz w:val="20"/>
                <w:szCs w:val="20"/>
              </w:rPr>
              <w:t xml:space="preserve">Bakım/onarım yapılacak cihazla ilgili bilgileri içeren </w:t>
            </w:r>
            <w:r w:rsidR="00F12895">
              <w:rPr>
                <w:rFonts w:ascii="Times New Roman" w:hAnsi="Times New Roman"/>
                <w:sz w:val="20"/>
                <w:szCs w:val="20"/>
              </w:rPr>
              <w:t>s</w:t>
            </w:r>
            <w:r w:rsidRPr="0086112F">
              <w:rPr>
                <w:rFonts w:ascii="Times New Roman" w:hAnsi="Times New Roman"/>
                <w:sz w:val="20"/>
                <w:szCs w:val="20"/>
              </w:rPr>
              <w:t>ervis formunu (iş emri) alır.</w:t>
            </w:r>
          </w:p>
        </w:tc>
        <w:tc>
          <w:tcPr>
            <w:tcW w:w="4394" w:type="dxa"/>
            <w:vMerge w:val="restart"/>
            <w:shd w:val="clear" w:color="auto" w:fill="auto"/>
          </w:tcPr>
          <w:p w14:paraId="363861C0" w14:textId="796E1DA2" w:rsidR="000E3376" w:rsidRPr="0086112F" w:rsidRDefault="000E3376" w:rsidP="000E3376">
            <w:pPr>
              <w:pStyle w:val="ListeParagraf"/>
              <w:numPr>
                <w:ilvl w:val="0"/>
                <w:numId w:val="39"/>
              </w:numPr>
              <w:spacing w:after="0" w:line="259" w:lineRule="auto"/>
              <w:ind w:left="321" w:hanging="321"/>
              <w:rPr>
                <w:rFonts w:ascii="Times New Roman" w:hAnsi="Times New Roman"/>
                <w:sz w:val="20"/>
                <w:szCs w:val="20"/>
              </w:rPr>
            </w:pPr>
            <w:r w:rsidRPr="0086112F">
              <w:rPr>
                <w:rFonts w:ascii="Times New Roman" w:hAnsi="Times New Roman"/>
                <w:sz w:val="20"/>
                <w:szCs w:val="20"/>
              </w:rPr>
              <w:t>Klima bakım ve onarım kılavuzu</w:t>
            </w:r>
          </w:p>
          <w:p w14:paraId="2C0AE2E2" w14:textId="1073C1AC" w:rsidR="000E3376" w:rsidRPr="0086112F" w:rsidRDefault="000E3376" w:rsidP="000E3376">
            <w:pPr>
              <w:pStyle w:val="ListeParagraf"/>
              <w:numPr>
                <w:ilvl w:val="0"/>
                <w:numId w:val="39"/>
              </w:numPr>
              <w:spacing w:after="0" w:line="259" w:lineRule="auto"/>
              <w:ind w:left="321" w:hanging="321"/>
              <w:rPr>
                <w:rFonts w:ascii="Times New Roman" w:hAnsi="Times New Roman"/>
                <w:sz w:val="20"/>
                <w:szCs w:val="20"/>
              </w:rPr>
            </w:pPr>
            <w:r w:rsidRPr="0086112F">
              <w:rPr>
                <w:rFonts w:ascii="Times New Roman" w:hAnsi="Times New Roman"/>
                <w:sz w:val="20"/>
                <w:szCs w:val="20"/>
              </w:rPr>
              <w:t>Klima elektrik arızaları ve elektrik arıza tespiti</w:t>
            </w:r>
          </w:p>
          <w:p w14:paraId="38AED3AA" w14:textId="43D993AA" w:rsidR="000E3376" w:rsidRPr="0086112F" w:rsidRDefault="000E3376" w:rsidP="000E3376">
            <w:pPr>
              <w:pStyle w:val="ListeParagraf"/>
              <w:numPr>
                <w:ilvl w:val="0"/>
                <w:numId w:val="39"/>
              </w:numPr>
              <w:spacing w:after="0" w:line="259" w:lineRule="auto"/>
              <w:ind w:left="321" w:hanging="321"/>
              <w:rPr>
                <w:rFonts w:ascii="Times New Roman" w:hAnsi="Times New Roman"/>
                <w:sz w:val="20"/>
                <w:szCs w:val="20"/>
              </w:rPr>
            </w:pPr>
            <w:r w:rsidRPr="0086112F">
              <w:rPr>
                <w:rFonts w:ascii="Times New Roman" w:hAnsi="Times New Roman"/>
                <w:sz w:val="20"/>
                <w:szCs w:val="20"/>
              </w:rPr>
              <w:t>Klima mekanik arızaları ve mekanik arıza tespiti</w:t>
            </w:r>
          </w:p>
          <w:p w14:paraId="25FAF940" w14:textId="77777777" w:rsidR="000E3376" w:rsidRPr="0086112F" w:rsidRDefault="000E3376" w:rsidP="000E3376">
            <w:pPr>
              <w:pStyle w:val="ListeParagraf"/>
              <w:numPr>
                <w:ilvl w:val="0"/>
                <w:numId w:val="39"/>
              </w:numPr>
              <w:spacing w:after="0" w:line="259" w:lineRule="auto"/>
              <w:ind w:left="321" w:hanging="321"/>
              <w:rPr>
                <w:rFonts w:ascii="Times New Roman" w:hAnsi="Times New Roman"/>
                <w:sz w:val="20"/>
                <w:szCs w:val="20"/>
              </w:rPr>
            </w:pPr>
            <w:r w:rsidRPr="0086112F">
              <w:rPr>
                <w:rFonts w:ascii="Times New Roman" w:hAnsi="Times New Roman"/>
                <w:sz w:val="20"/>
                <w:szCs w:val="20"/>
              </w:rPr>
              <w:t>Klima teknik bakım talimatı</w:t>
            </w:r>
          </w:p>
          <w:p w14:paraId="2838D395" w14:textId="0D02B2BC" w:rsidR="000E3376" w:rsidRPr="0086112F" w:rsidRDefault="000E3376" w:rsidP="000E3376">
            <w:pPr>
              <w:pStyle w:val="ListeParagraf"/>
              <w:numPr>
                <w:ilvl w:val="0"/>
                <w:numId w:val="38"/>
              </w:numPr>
              <w:spacing w:after="0" w:line="259" w:lineRule="auto"/>
              <w:ind w:left="605" w:hanging="284"/>
              <w:rPr>
                <w:rFonts w:ascii="Times New Roman" w:hAnsi="Times New Roman"/>
                <w:sz w:val="20"/>
                <w:szCs w:val="20"/>
              </w:rPr>
            </w:pPr>
            <w:r w:rsidRPr="0086112F">
              <w:rPr>
                <w:rFonts w:ascii="Times New Roman" w:hAnsi="Times New Roman"/>
                <w:sz w:val="20"/>
                <w:szCs w:val="20"/>
              </w:rPr>
              <w:t>Bakım için gerekli araç ve gereçler</w:t>
            </w:r>
          </w:p>
          <w:p w14:paraId="2719D1F9" w14:textId="3B8F7ED5" w:rsidR="000E3376" w:rsidRPr="0086112F" w:rsidRDefault="000E3376" w:rsidP="000E3376">
            <w:pPr>
              <w:pStyle w:val="ListeParagraf"/>
              <w:numPr>
                <w:ilvl w:val="0"/>
                <w:numId w:val="38"/>
              </w:numPr>
              <w:spacing w:after="0" w:line="259" w:lineRule="auto"/>
              <w:ind w:left="605" w:hanging="284"/>
              <w:rPr>
                <w:rFonts w:ascii="Times New Roman" w:hAnsi="Times New Roman"/>
                <w:sz w:val="20"/>
                <w:szCs w:val="20"/>
              </w:rPr>
            </w:pPr>
            <w:r w:rsidRPr="0086112F">
              <w:rPr>
                <w:rFonts w:ascii="Times New Roman" w:hAnsi="Times New Roman"/>
                <w:sz w:val="20"/>
                <w:szCs w:val="20"/>
              </w:rPr>
              <w:t>Filtre temizlik yöntemleri</w:t>
            </w:r>
          </w:p>
          <w:p w14:paraId="249904F1" w14:textId="0B01957D" w:rsidR="000E3376" w:rsidRPr="0086112F" w:rsidRDefault="000E3376" w:rsidP="000E3376">
            <w:pPr>
              <w:pStyle w:val="ListeParagraf"/>
              <w:numPr>
                <w:ilvl w:val="0"/>
                <w:numId w:val="38"/>
              </w:numPr>
              <w:spacing w:after="0" w:line="259" w:lineRule="auto"/>
              <w:ind w:left="605" w:hanging="284"/>
              <w:rPr>
                <w:rFonts w:ascii="Times New Roman" w:hAnsi="Times New Roman"/>
                <w:sz w:val="20"/>
                <w:szCs w:val="20"/>
              </w:rPr>
            </w:pPr>
            <w:r w:rsidRPr="0086112F">
              <w:rPr>
                <w:rFonts w:ascii="Times New Roman" w:hAnsi="Times New Roman"/>
                <w:sz w:val="20"/>
                <w:szCs w:val="20"/>
              </w:rPr>
              <w:t>Filtre değişiminde dikkat edilecek hususlar</w:t>
            </w:r>
          </w:p>
          <w:p w14:paraId="1D5F4FF8" w14:textId="56D0834C" w:rsidR="000E3376" w:rsidRPr="0086112F" w:rsidRDefault="000E3376" w:rsidP="000E3376">
            <w:pPr>
              <w:pStyle w:val="ListeParagraf"/>
              <w:numPr>
                <w:ilvl w:val="0"/>
                <w:numId w:val="39"/>
              </w:numPr>
              <w:spacing w:after="0" w:line="259" w:lineRule="auto"/>
              <w:ind w:left="321" w:hanging="321"/>
              <w:rPr>
                <w:rFonts w:ascii="Times New Roman" w:hAnsi="Times New Roman"/>
                <w:sz w:val="20"/>
                <w:szCs w:val="20"/>
              </w:rPr>
            </w:pPr>
            <w:r w:rsidRPr="0086112F">
              <w:rPr>
                <w:rFonts w:ascii="Times New Roman" w:hAnsi="Times New Roman"/>
                <w:sz w:val="20"/>
                <w:szCs w:val="20"/>
              </w:rPr>
              <w:t xml:space="preserve">Dış ünite </w:t>
            </w:r>
            <w:proofErr w:type="spellStart"/>
            <w:r w:rsidRPr="0086112F">
              <w:rPr>
                <w:rFonts w:ascii="Times New Roman" w:hAnsi="Times New Roman"/>
                <w:sz w:val="20"/>
                <w:szCs w:val="20"/>
              </w:rPr>
              <w:t>kondenser</w:t>
            </w:r>
            <w:proofErr w:type="spellEnd"/>
            <w:r w:rsidRPr="0086112F">
              <w:rPr>
                <w:rFonts w:ascii="Times New Roman" w:hAnsi="Times New Roman"/>
                <w:sz w:val="20"/>
                <w:szCs w:val="20"/>
              </w:rPr>
              <w:t xml:space="preserve"> temizliği</w:t>
            </w:r>
          </w:p>
          <w:p w14:paraId="6C8B9C55" w14:textId="1849DEDE" w:rsidR="000E3376" w:rsidRPr="0086112F" w:rsidRDefault="000E3376" w:rsidP="000E3376">
            <w:pPr>
              <w:pStyle w:val="ListeParagraf"/>
              <w:numPr>
                <w:ilvl w:val="0"/>
                <w:numId w:val="39"/>
              </w:numPr>
              <w:spacing w:after="0" w:line="259" w:lineRule="auto"/>
              <w:ind w:left="321" w:hanging="321"/>
              <w:rPr>
                <w:rFonts w:ascii="Times New Roman" w:hAnsi="Times New Roman"/>
                <w:sz w:val="20"/>
                <w:szCs w:val="20"/>
              </w:rPr>
            </w:pPr>
            <w:r w:rsidRPr="0086112F">
              <w:rPr>
                <w:rFonts w:ascii="Times New Roman" w:hAnsi="Times New Roman"/>
                <w:sz w:val="20"/>
                <w:szCs w:val="20"/>
              </w:rPr>
              <w:t xml:space="preserve">Dış ünite </w:t>
            </w:r>
            <w:proofErr w:type="spellStart"/>
            <w:r w:rsidRPr="0086112F">
              <w:rPr>
                <w:rFonts w:ascii="Times New Roman" w:hAnsi="Times New Roman"/>
                <w:sz w:val="20"/>
                <w:szCs w:val="20"/>
              </w:rPr>
              <w:t>kondenser</w:t>
            </w:r>
            <w:proofErr w:type="spellEnd"/>
            <w:r w:rsidRPr="0086112F">
              <w:rPr>
                <w:rFonts w:ascii="Times New Roman" w:hAnsi="Times New Roman"/>
                <w:sz w:val="20"/>
                <w:szCs w:val="20"/>
              </w:rPr>
              <w:t xml:space="preserve"> kanatçıklarını düzeltme</w:t>
            </w:r>
          </w:p>
          <w:p w14:paraId="42F94E68" w14:textId="64F79F79" w:rsidR="000E3376" w:rsidRPr="0086112F" w:rsidRDefault="000E3376" w:rsidP="000E3376">
            <w:pPr>
              <w:pStyle w:val="ListeParagraf"/>
              <w:numPr>
                <w:ilvl w:val="0"/>
                <w:numId w:val="39"/>
              </w:numPr>
              <w:spacing w:after="0" w:line="259" w:lineRule="auto"/>
              <w:ind w:left="321" w:hanging="321"/>
              <w:rPr>
                <w:rFonts w:ascii="Times New Roman" w:hAnsi="Times New Roman"/>
                <w:sz w:val="20"/>
                <w:szCs w:val="20"/>
              </w:rPr>
            </w:pPr>
            <w:r w:rsidRPr="0086112F">
              <w:rPr>
                <w:rFonts w:ascii="Times New Roman" w:hAnsi="Times New Roman"/>
                <w:sz w:val="20"/>
                <w:szCs w:val="20"/>
              </w:rPr>
              <w:t>Drenaj tavası ve hortumunun temizliği</w:t>
            </w:r>
          </w:p>
          <w:p w14:paraId="7141CA6A" w14:textId="0AADC0F9" w:rsidR="000E3376" w:rsidRPr="0086112F" w:rsidRDefault="000E3376" w:rsidP="000E3376">
            <w:pPr>
              <w:pStyle w:val="ListeParagraf"/>
              <w:numPr>
                <w:ilvl w:val="0"/>
                <w:numId w:val="39"/>
              </w:numPr>
              <w:spacing w:after="0" w:line="259" w:lineRule="auto"/>
              <w:ind w:left="321" w:hanging="321"/>
              <w:rPr>
                <w:rFonts w:ascii="Times New Roman" w:hAnsi="Times New Roman"/>
                <w:sz w:val="20"/>
                <w:szCs w:val="20"/>
              </w:rPr>
            </w:pPr>
            <w:r w:rsidRPr="0086112F">
              <w:rPr>
                <w:rFonts w:ascii="Times New Roman" w:hAnsi="Times New Roman"/>
                <w:sz w:val="20"/>
                <w:szCs w:val="20"/>
              </w:rPr>
              <w:t>Fan motoru mil yataklarının yağlama</w:t>
            </w:r>
          </w:p>
          <w:p w14:paraId="03FF2E29" w14:textId="46D0C608" w:rsidR="000E3376" w:rsidRPr="0086112F" w:rsidRDefault="000E3376" w:rsidP="000E3376">
            <w:pPr>
              <w:pStyle w:val="ListeParagraf"/>
              <w:numPr>
                <w:ilvl w:val="0"/>
                <w:numId w:val="39"/>
              </w:numPr>
              <w:spacing w:after="0" w:line="259" w:lineRule="auto"/>
              <w:ind w:left="321" w:hanging="321"/>
              <w:rPr>
                <w:rFonts w:ascii="Times New Roman" w:hAnsi="Times New Roman"/>
                <w:sz w:val="20"/>
                <w:szCs w:val="20"/>
              </w:rPr>
            </w:pPr>
            <w:proofErr w:type="spellStart"/>
            <w:r w:rsidRPr="0086112F">
              <w:rPr>
                <w:rFonts w:ascii="Times New Roman" w:hAnsi="Times New Roman"/>
                <w:sz w:val="20"/>
                <w:szCs w:val="20"/>
              </w:rPr>
              <w:t>Sensörlerin</w:t>
            </w:r>
            <w:proofErr w:type="spellEnd"/>
            <w:r w:rsidRPr="0086112F">
              <w:rPr>
                <w:rFonts w:ascii="Times New Roman" w:hAnsi="Times New Roman"/>
                <w:sz w:val="20"/>
                <w:szCs w:val="20"/>
              </w:rPr>
              <w:t xml:space="preserve"> bağlantı temas yüzeyleri temizliği</w:t>
            </w:r>
          </w:p>
          <w:p w14:paraId="6F9A92DD" w14:textId="5FAF9B9A" w:rsidR="000E3376" w:rsidRPr="0086112F" w:rsidRDefault="000E3376" w:rsidP="000E3376">
            <w:pPr>
              <w:pStyle w:val="ListeParagraf"/>
              <w:numPr>
                <w:ilvl w:val="0"/>
                <w:numId w:val="39"/>
              </w:numPr>
              <w:spacing w:after="0" w:line="259" w:lineRule="auto"/>
              <w:ind w:left="321" w:hanging="321"/>
              <w:rPr>
                <w:rFonts w:ascii="Times New Roman" w:hAnsi="Times New Roman"/>
                <w:sz w:val="20"/>
                <w:szCs w:val="20"/>
              </w:rPr>
            </w:pPr>
            <w:r w:rsidRPr="0086112F">
              <w:rPr>
                <w:rFonts w:ascii="Times New Roman" w:hAnsi="Times New Roman"/>
                <w:sz w:val="20"/>
                <w:szCs w:val="20"/>
              </w:rPr>
              <w:t>Servis bakım onarım formlar</w:t>
            </w:r>
            <w:r w:rsidR="002E0DFF">
              <w:rPr>
                <w:rFonts w:ascii="Times New Roman" w:hAnsi="Times New Roman"/>
                <w:sz w:val="20"/>
                <w:szCs w:val="20"/>
              </w:rPr>
              <w:t>ı</w:t>
            </w:r>
          </w:p>
          <w:p w14:paraId="18011C6D" w14:textId="6EF152E3" w:rsidR="000E3376" w:rsidRPr="0086112F" w:rsidRDefault="000E3376" w:rsidP="000E3376">
            <w:pPr>
              <w:pStyle w:val="ListeParagraf"/>
              <w:numPr>
                <w:ilvl w:val="0"/>
                <w:numId w:val="39"/>
              </w:numPr>
              <w:spacing w:after="0" w:line="259" w:lineRule="auto"/>
              <w:ind w:left="321" w:hanging="321"/>
              <w:rPr>
                <w:rFonts w:ascii="Times New Roman" w:hAnsi="Times New Roman"/>
                <w:sz w:val="20"/>
                <w:szCs w:val="20"/>
              </w:rPr>
            </w:pPr>
            <w:r w:rsidRPr="0086112F">
              <w:rPr>
                <w:rFonts w:ascii="Times New Roman" w:hAnsi="Times New Roman"/>
                <w:sz w:val="20"/>
                <w:szCs w:val="20"/>
              </w:rPr>
              <w:t>Servis bakım formlarını doldurmada dikkat edilmesi gereken hususlar</w:t>
            </w:r>
          </w:p>
          <w:p w14:paraId="7DAC4A0D" w14:textId="3B05B68A" w:rsidR="000E3376" w:rsidRPr="0086112F" w:rsidRDefault="000E3376" w:rsidP="000E3376">
            <w:pPr>
              <w:pStyle w:val="ListeParagraf"/>
              <w:numPr>
                <w:ilvl w:val="0"/>
                <w:numId w:val="39"/>
              </w:numPr>
              <w:spacing w:after="0" w:line="259" w:lineRule="auto"/>
              <w:ind w:left="321" w:hanging="321"/>
              <w:rPr>
                <w:rFonts w:ascii="Times New Roman" w:hAnsi="Times New Roman"/>
                <w:sz w:val="20"/>
                <w:szCs w:val="20"/>
              </w:rPr>
            </w:pPr>
            <w:r w:rsidRPr="0086112F">
              <w:rPr>
                <w:rFonts w:ascii="Times New Roman" w:hAnsi="Times New Roman"/>
                <w:sz w:val="20"/>
                <w:szCs w:val="20"/>
              </w:rPr>
              <w:t>Klima teknik onarım talimatı</w:t>
            </w:r>
          </w:p>
          <w:p w14:paraId="55A1C75D" w14:textId="6538B182" w:rsidR="000E3376" w:rsidRPr="0086112F" w:rsidRDefault="000E3376" w:rsidP="000E3376">
            <w:pPr>
              <w:pStyle w:val="ListeParagraf"/>
              <w:numPr>
                <w:ilvl w:val="0"/>
                <w:numId w:val="39"/>
              </w:numPr>
              <w:spacing w:after="0" w:line="259" w:lineRule="auto"/>
              <w:ind w:left="321" w:hanging="321"/>
              <w:rPr>
                <w:rFonts w:ascii="Times New Roman" w:hAnsi="Times New Roman"/>
                <w:sz w:val="20"/>
                <w:szCs w:val="20"/>
              </w:rPr>
            </w:pPr>
            <w:r w:rsidRPr="0086112F">
              <w:rPr>
                <w:rFonts w:ascii="Times New Roman" w:hAnsi="Times New Roman"/>
                <w:sz w:val="20"/>
                <w:szCs w:val="20"/>
              </w:rPr>
              <w:t>Klima orijinal yedek parça kataloğu</w:t>
            </w:r>
          </w:p>
          <w:p w14:paraId="3A6A1154" w14:textId="4AFEBF36" w:rsidR="000E3376" w:rsidRPr="0086112F" w:rsidRDefault="000E3376" w:rsidP="000E3376">
            <w:pPr>
              <w:pStyle w:val="ListeParagraf"/>
              <w:numPr>
                <w:ilvl w:val="0"/>
                <w:numId w:val="39"/>
              </w:numPr>
              <w:spacing w:after="0" w:line="259" w:lineRule="auto"/>
              <w:ind w:left="321" w:hanging="321"/>
              <w:rPr>
                <w:rFonts w:ascii="Times New Roman" w:hAnsi="Times New Roman"/>
                <w:sz w:val="20"/>
                <w:szCs w:val="20"/>
              </w:rPr>
            </w:pPr>
            <w:r w:rsidRPr="0086112F">
              <w:rPr>
                <w:rFonts w:ascii="Times New Roman" w:hAnsi="Times New Roman"/>
                <w:sz w:val="20"/>
                <w:szCs w:val="20"/>
              </w:rPr>
              <w:t>Klima parçalarını değiştirme</w:t>
            </w:r>
          </w:p>
          <w:p w14:paraId="1227957E" w14:textId="29FA658B" w:rsidR="000E3376" w:rsidRPr="0086112F" w:rsidRDefault="000E3376" w:rsidP="000E3376">
            <w:pPr>
              <w:pStyle w:val="ListeParagraf"/>
              <w:numPr>
                <w:ilvl w:val="0"/>
                <w:numId w:val="39"/>
              </w:numPr>
              <w:spacing w:after="0" w:line="259" w:lineRule="auto"/>
              <w:ind w:left="321" w:hanging="321"/>
              <w:rPr>
                <w:rFonts w:ascii="Times New Roman" w:hAnsi="Times New Roman"/>
                <w:sz w:val="20"/>
                <w:szCs w:val="20"/>
              </w:rPr>
            </w:pPr>
            <w:r w:rsidRPr="0086112F">
              <w:rPr>
                <w:rFonts w:ascii="Times New Roman" w:hAnsi="Times New Roman"/>
                <w:sz w:val="20"/>
                <w:szCs w:val="20"/>
              </w:rPr>
              <w:t>Klima parçalarını onarma</w:t>
            </w:r>
          </w:p>
          <w:p w14:paraId="139EAB50" w14:textId="061640B1" w:rsidR="000E3376" w:rsidRPr="0086112F" w:rsidRDefault="000E3376" w:rsidP="000E3376">
            <w:pPr>
              <w:pStyle w:val="ListeParagraf"/>
              <w:numPr>
                <w:ilvl w:val="0"/>
                <w:numId w:val="39"/>
              </w:numPr>
              <w:spacing w:after="0" w:line="259" w:lineRule="auto"/>
              <w:ind w:left="321" w:hanging="321"/>
              <w:rPr>
                <w:rFonts w:ascii="Times New Roman" w:hAnsi="Times New Roman"/>
                <w:sz w:val="20"/>
                <w:szCs w:val="20"/>
              </w:rPr>
            </w:pPr>
            <w:r w:rsidRPr="0086112F">
              <w:rPr>
                <w:rFonts w:ascii="Times New Roman" w:hAnsi="Times New Roman"/>
                <w:sz w:val="20"/>
                <w:szCs w:val="20"/>
              </w:rPr>
              <w:t>Klima onarımında dikkat edilmesi gereken hususlar</w:t>
            </w:r>
          </w:p>
          <w:p w14:paraId="00899EBA" w14:textId="34759D83" w:rsidR="009C5FE5" w:rsidRPr="0086112F" w:rsidRDefault="009C5FE5" w:rsidP="009C5FE5">
            <w:pPr>
              <w:pStyle w:val="ListeParagraf"/>
              <w:spacing w:after="0" w:line="259" w:lineRule="auto"/>
              <w:ind w:left="398"/>
              <w:rPr>
                <w:rFonts w:ascii="Times New Roman" w:hAnsi="Times New Roman"/>
                <w:color w:val="FF0000"/>
                <w:sz w:val="20"/>
                <w:szCs w:val="20"/>
              </w:rPr>
            </w:pPr>
          </w:p>
        </w:tc>
      </w:tr>
      <w:tr w:rsidR="002F6D2A" w:rsidRPr="00A33C9A" w14:paraId="42B002F7" w14:textId="77777777" w:rsidTr="0086112F">
        <w:trPr>
          <w:trHeight w:val="567"/>
        </w:trPr>
        <w:tc>
          <w:tcPr>
            <w:tcW w:w="869" w:type="dxa"/>
            <w:vMerge/>
            <w:tcBorders>
              <w:bottom w:val="single" w:sz="4" w:space="0" w:color="000000"/>
            </w:tcBorders>
            <w:shd w:val="clear" w:color="auto" w:fill="auto"/>
            <w:vAlign w:val="center"/>
          </w:tcPr>
          <w:p w14:paraId="6466F915" w14:textId="77777777" w:rsidR="002F6D2A" w:rsidRPr="00A33C9A" w:rsidRDefault="002F6D2A" w:rsidP="004D75AC">
            <w:pPr>
              <w:spacing w:after="0"/>
              <w:jc w:val="center"/>
              <w:rPr>
                <w:rFonts w:ascii="Times New Roman" w:hAnsi="Times New Roman"/>
                <w:b/>
                <w:sz w:val="20"/>
                <w:szCs w:val="20"/>
              </w:rPr>
            </w:pPr>
          </w:p>
        </w:tc>
        <w:tc>
          <w:tcPr>
            <w:tcW w:w="2446" w:type="dxa"/>
            <w:vMerge/>
            <w:shd w:val="clear" w:color="auto" w:fill="auto"/>
            <w:vAlign w:val="center"/>
          </w:tcPr>
          <w:p w14:paraId="5D6E7870" w14:textId="77777777" w:rsidR="002F6D2A" w:rsidRPr="00A33C9A" w:rsidRDefault="002F6D2A" w:rsidP="004D75AC">
            <w:pPr>
              <w:spacing w:after="0"/>
              <w:jc w:val="center"/>
              <w:rPr>
                <w:rFonts w:ascii="Times New Roman" w:hAnsi="Times New Roman"/>
                <w:sz w:val="20"/>
                <w:szCs w:val="20"/>
              </w:rPr>
            </w:pPr>
          </w:p>
        </w:tc>
        <w:tc>
          <w:tcPr>
            <w:tcW w:w="791" w:type="dxa"/>
            <w:tcBorders>
              <w:bottom w:val="single" w:sz="4" w:space="0" w:color="000000"/>
            </w:tcBorders>
            <w:shd w:val="clear" w:color="auto" w:fill="auto"/>
            <w:vAlign w:val="center"/>
          </w:tcPr>
          <w:p w14:paraId="720F4A69" w14:textId="1711F2F1" w:rsidR="002F6D2A" w:rsidRPr="00F12895" w:rsidRDefault="006779AA" w:rsidP="004D75AC">
            <w:pPr>
              <w:spacing w:after="0" w:line="240" w:lineRule="auto"/>
              <w:jc w:val="center"/>
              <w:rPr>
                <w:rStyle w:val="tBasStyle"/>
                <w:rFonts w:eastAsia="Arial"/>
                <w:sz w:val="20"/>
                <w:szCs w:val="20"/>
              </w:rPr>
            </w:pPr>
            <w:r w:rsidRPr="0086112F">
              <w:rPr>
                <w:rFonts w:ascii="Times New Roman" w:hAnsi="Times New Roman"/>
                <w:b/>
                <w:bCs/>
                <w:sz w:val="20"/>
                <w:szCs w:val="20"/>
              </w:rPr>
              <w:t>E</w:t>
            </w:r>
            <w:r w:rsidR="002F6D2A" w:rsidRPr="00F12895">
              <w:rPr>
                <w:rFonts w:ascii="Times New Roman" w:hAnsi="Times New Roman"/>
                <w:b/>
                <w:bCs/>
                <w:sz w:val="20"/>
                <w:szCs w:val="20"/>
              </w:rPr>
              <w:t>.1.2</w:t>
            </w:r>
          </w:p>
        </w:tc>
        <w:tc>
          <w:tcPr>
            <w:tcW w:w="6236" w:type="dxa"/>
            <w:tcBorders>
              <w:bottom w:val="single" w:sz="4" w:space="0" w:color="000000"/>
            </w:tcBorders>
            <w:shd w:val="clear" w:color="auto" w:fill="auto"/>
            <w:vAlign w:val="center"/>
          </w:tcPr>
          <w:p w14:paraId="4FA6834C" w14:textId="5C3C8763" w:rsidR="002F6D2A" w:rsidRPr="00F12895" w:rsidRDefault="003472B4" w:rsidP="004D75AC">
            <w:pPr>
              <w:spacing w:after="0"/>
              <w:jc w:val="both"/>
              <w:rPr>
                <w:rFonts w:ascii="Times New Roman" w:hAnsi="Times New Roman"/>
                <w:sz w:val="20"/>
                <w:szCs w:val="20"/>
              </w:rPr>
            </w:pPr>
            <w:r w:rsidRPr="0086112F">
              <w:rPr>
                <w:rFonts w:ascii="Times New Roman" w:hAnsi="Times New Roman"/>
                <w:sz w:val="20"/>
                <w:szCs w:val="20"/>
              </w:rPr>
              <w:t>Servis bakım/onarım formları üzerindeki randevu saatlerine göre iş sıralaması yapar.</w:t>
            </w:r>
          </w:p>
        </w:tc>
        <w:tc>
          <w:tcPr>
            <w:tcW w:w="4394" w:type="dxa"/>
            <w:vMerge/>
            <w:shd w:val="clear" w:color="auto" w:fill="auto"/>
            <w:vAlign w:val="center"/>
          </w:tcPr>
          <w:p w14:paraId="4207DCD7" w14:textId="77777777" w:rsidR="002F6D2A" w:rsidRPr="00A33C9A" w:rsidRDefault="002F6D2A" w:rsidP="00E27507">
            <w:pPr>
              <w:pStyle w:val="ListeParagraf"/>
              <w:numPr>
                <w:ilvl w:val="0"/>
                <w:numId w:val="10"/>
              </w:numPr>
              <w:spacing w:after="0" w:line="259" w:lineRule="auto"/>
              <w:ind w:left="273" w:hanging="283"/>
              <w:rPr>
                <w:rFonts w:ascii="Times New Roman" w:hAnsi="Times New Roman"/>
                <w:sz w:val="20"/>
                <w:szCs w:val="20"/>
                <w:lang w:eastAsia="tr-TR"/>
              </w:rPr>
            </w:pPr>
          </w:p>
        </w:tc>
      </w:tr>
      <w:tr w:rsidR="002F6D2A" w:rsidRPr="00A33C9A" w14:paraId="2A7FBF3B" w14:textId="77777777" w:rsidTr="0086112F">
        <w:trPr>
          <w:trHeight w:val="567"/>
        </w:trPr>
        <w:tc>
          <w:tcPr>
            <w:tcW w:w="869" w:type="dxa"/>
            <w:vMerge/>
            <w:tcBorders>
              <w:bottom w:val="single" w:sz="4" w:space="0" w:color="000000"/>
            </w:tcBorders>
            <w:shd w:val="clear" w:color="auto" w:fill="auto"/>
            <w:vAlign w:val="center"/>
          </w:tcPr>
          <w:p w14:paraId="756E95EB" w14:textId="77777777" w:rsidR="002F6D2A" w:rsidRPr="00A33C9A" w:rsidRDefault="002F6D2A" w:rsidP="004D75AC">
            <w:pPr>
              <w:spacing w:after="0"/>
              <w:jc w:val="center"/>
              <w:rPr>
                <w:rFonts w:ascii="Times New Roman" w:hAnsi="Times New Roman"/>
                <w:b/>
                <w:sz w:val="20"/>
                <w:szCs w:val="20"/>
              </w:rPr>
            </w:pPr>
          </w:p>
        </w:tc>
        <w:tc>
          <w:tcPr>
            <w:tcW w:w="2446" w:type="dxa"/>
            <w:vMerge/>
            <w:shd w:val="clear" w:color="auto" w:fill="auto"/>
            <w:vAlign w:val="center"/>
          </w:tcPr>
          <w:p w14:paraId="2E7A508F" w14:textId="77777777" w:rsidR="002F6D2A" w:rsidRPr="00A33C9A" w:rsidRDefault="002F6D2A" w:rsidP="004D75AC">
            <w:pPr>
              <w:spacing w:after="0"/>
              <w:jc w:val="center"/>
              <w:rPr>
                <w:rFonts w:ascii="Times New Roman" w:hAnsi="Times New Roman"/>
                <w:sz w:val="20"/>
                <w:szCs w:val="20"/>
              </w:rPr>
            </w:pPr>
          </w:p>
        </w:tc>
        <w:tc>
          <w:tcPr>
            <w:tcW w:w="791" w:type="dxa"/>
            <w:tcBorders>
              <w:bottom w:val="single" w:sz="4" w:space="0" w:color="000000"/>
            </w:tcBorders>
            <w:shd w:val="clear" w:color="auto" w:fill="auto"/>
            <w:vAlign w:val="center"/>
          </w:tcPr>
          <w:p w14:paraId="25713EEA" w14:textId="26E11E16" w:rsidR="002F6D2A" w:rsidRPr="00F12895" w:rsidRDefault="006779AA" w:rsidP="004D75AC">
            <w:pPr>
              <w:spacing w:after="0" w:line="240" w:lineRule="auto"/>
              <w:jc w:val="center"/>
              <w:rPr>
                <w:rFonts w:ascii="Times New Roman" w:hAnsi="Times New Roman"/>
                <w:b/>
                <w:bCs/>
                <w:sz w:val="20"/>
                <w:szCs w:val="20"/>
              </w:rPr>
            </w:pPr>
            <w:r w:rsidRPr="00F12895">
              <w:rPr>
                <w:rFonts w:ascii="Times New Roman" w:hAnsi="Times New Roman"/>
                <w:b/>
                <w:bCs/>
                <w:sz w:val="20"/>
                <w:szCs w:val="20"/>
              </w:rPr>
              <w:t>E</w:t>
            </w:r>
            <w:r w:rsidR="002F6D2A" w:rsidRPr="00F12895">
              <w:rPr>
                <w:rFonts w:ascii="Times New Roman" w:hAnsi="Times New Roman"/>
                <w:b/>
                <w:bCs/>
                <w:sz w:val="20"/>
                <w:szCs w:val="20"/>
              </w:rPr>
              <w:t>.1.3</w:t>
            </w:r>
          </w:p>
        </w:tc>
        <w:tc>
          <w:tcPr>
            <w:tcW w:w="6236" w:type="dxa"/>
            <w:tcBorders>
              <w:bottom w:val="single" w:sz="4" w:space="0" w:color="000000"/>
            </w:tcBorders>
            <w:shd w:val="clear" w:color="auto" w:fill="auto"/>
            <w:vAlign w:val="center"/>
          </w:tcPr>
          <w:p w14:paraId="04875CFF" w14:textId="6B2DF2E3" w:rsidR="002F6D2A" w:rsidRPr="00F12895" w:rsidRDefault="003472B4" w:rsidP="004D75AC">
            <w:pPr>
              <w:spacing w:after="0"/>
              <w:jc w:val="both"/>
              <w:rPr>
                <w:rFonts w:ascii="Times New Roman" w:hAnsi="Times New Roman"/>
                <w:sz w:val="20"/>
                <w:szCs w:val="20"/>
              </w:rPr>
            </w:pPr>
            <w:r w:rsidRPr="0086112F">
              <w:rPr>
                <w:rFonts w:ascii="Times New Roman" w:hAnsi="Times New Roman"/>
                <w:sz w:val="20"/>
                <w:szCs w:val="20"/>
              </w:rPr>
              <w:t>Bakım/onarımda kullanılacak alet ve ekipmanları hazırlar.</w:t>
            </w:r>
          </w:p>
        </w:tc>
        <w:tc>
          <w:tcPr>
            <w:tcW w:w="4394" w:type="dxa"/>
            <w:vMerge/>
            <w:shd w:val="clear" w:color="auto" w:fill="auto"/>
            <w:vAlign w:val="center"/>
          </w:tcPr>
          <w:p w14:paraId="580748C6" w14:textId="77777777" w:rsidR="002F6D2A" w:rsidRPr="00A33C9A" w:rsidRDefault="002F6D2A" w:rsidP="00E27507">
            <w:pPr>
              <w:pStyle w:val="ListeParagraf"/>
              <w:numPr>
                <w:ilvl w:val="0"/>
                <w:numId w:val="10"/>
              </w:numPr>
              <w:spacing w:after="0" w:line="259" w:lineRule="auto"/>
              <w:ind w:left="273" w:hanging="283"/>
              <w:rPr>
                <w:rFonts w:ascii="Times New Roman" w:hAnsi="Times New Roman"/>
                <w:sz w:val="20"/>
                <w:szCs w:val="20"/>
                <w:lang w:eastAsia="tr-TR"/>
              </w:rPr>
            </w:pPr>
          </w:p>
        </w:tc>
      </w:tr>
      <w:tr w:rsidR="002F6D2A" w:rsidRPr="00A33C9A" w14:paraId="1727F0E9" w14:textId="77777777" w:rsidTr="0086112F">
        <w:trPr>
          <w:trHeight w:val="567"/>
        </w:trPr>
        <w:tc>
          <w:tcPr>
            <w:tcW w:w="869" w:type="dxa"/>
            <w:vMerge/>
            <w:tcBorders>
              <w:bottom w:val="single" w:sz="4" w:space="0" w:color="000000"/>
            </w:tcBorders>
            <w:shd w:val="clear" w:color="auto" w:fill="auto"/>
            <w:vAlign w:val="center"/>
          </w:tcPr>
          <w:p w14:paraId="01D7F21C" w14:textId="77777777" w:rsidR="002F6D2A" w:rsidRPr="00A33C9A" w:rsidRDefault="002F6D2A" w:rsidP="004D75AC">
            <w:pPr>
              <w:spacing w:after="0"/>
              <w:jc w:val="center"/>
              <w:rPr>
                <w:rFonts w:ascii="Times New Roman" w:hAnsi="Times New Roman"/>
                <w:b/>
                <w:sz w:val="20"/>
                <w:szCs w:val="20"/>
              </w:rPr>
            </w:pPr>
          </w:p>
        </w:tc>
        <w:tc>
          <w:tcPr>
            <w:tcW w:w="2446" w:type="dxa"/>
            <w:vMerge/>
            <w:shd w:val="clear" w:color="auto" w:fill="auto"/>
            <w:vAlign w:val="center"/>
          </w:tcPr>
          <w:p w14:paraId="546FCE13" w14:textId="77777777" w:rsidR="002F6D2A" w:rsidRPr="00A33C9A" w:rsidRDefault="002F6D2A" w:rsidP="004D75AC">
            <w:pPr>
              <w:spacing w:after="0"/>
              <w:jc w:val="center"/>
              <w:rPr>
                <w:rFonts w:ascii="Times New Roman" w:hAnsi="Times New Roman"/>
                <w:sz w:val="20"/>
                <w:szCs w:val="20"/>
              </w:rPr>
            </w:pPr>
          </w:p>
        </w:tc>
        <w:tc>
          <w:tcPr>
            <w:tcW w:w="791" w:type="dxa"/>
            <w:tcBorders>
              <w:bottom w:val="single" w:sz="4" w:space="0" w:color="000000"/>
            </w:tcBorders>
            <w:shd w:val="clear" w:color="auto" w:fill="auto"/>
            <w:vAlign w:val="center"/>
          </w:tcPr>
          <w:p w14:paraId="604187B1" w14:textId="6E190275" w:rsidR="002F6D2A" w:rsidRPr="00F12895" w:rsidRDefault="006779AA" w:rsidP="004D75AC">
            <w:pPr>
              <w:spacing w:after="0" w:line="240" w:lineRule="auto"/>
              <w:jc w:val="center"/>
              <w:rPr>
                <w:rFonts w:ascii="Times New Roman" w:hAnsi="Times New Roman"/>
                <w:b/>
                <w:bCs/>
                <w:sz w:val="20"/>
                <w:szCs w:val="20"/>
              </w:rPr>
            </w:pPr>
            <w:r w:rsidRPr="00F12895">
              <w:rPr>
                <w:rFonts w:ascii="Times New Roman" w:hAnsi="Times New Roman"/>
                <w:b/>
                <w:bCs/>
                <w:sz w:val="20"/>
                <w:szCs w:val="20"/>
              </w:rPr>
              <w:t>E</w:t>
            </w:r>
            <w:r w:rsidR="002F6D2A" w:rsidRPr="00F12895">
              <w:rPr>
                <w:rFonts w:ascii="Times New Roman" w:hAnsi="Times New Roman"/>
                <w:b/>
                <w:bCs/>
                <w:sz w:val="20"/>
                <w:szCs w:val="20"/>
              </w:rPr>
              <w:t>.1.4</w:t>
            </w:r>
          </w:p>
        </w:tc>
        <w:tc>
          <w:tcPr>
            <w:tcW w:w="6236" w:type="dxa"/>
            <w:tcBorders>
              <w:bottom w:val="single" w:sz="4" w:space="0" w:color="000000"/>
            </w:tcBorders>
            <w:shd w:val="clear" w:color="auto" w:fill="auto"/>
            <w:vAlign w:val="center"/>
          </w:tcPr>
          <w:p w14:paraId="4CFF8B82" w14:textId="2E11D11C" w:rsidR="002F6D2A" w:rsidRPr="00F12895" w:rsidRDefault="003472B4" w:rsidP="004D75AC">
            <w:pPr>
              <w:spacing w:after="0"/>
              <w:jc w:val="both"/>
              <w:rPr>
                <w:rFonts w:ascii="Times New Roman" w:hAnsi="Times New Roman"/>
                <w:sz w:val="20"/>
                <w:szCs w:val="20"/>
              </w:rPr>
            </w:pPr>
            <w:r w:rsidRPr="0086112F">
              <w:rPr>
                <w:rFonts w:ascii="Times New Roman" w:hAnsi="Times New Roman"/>
                <w:sz w:val="20"/>
                <w:szCs w:val="20"/>
              </w:rPr>
              <w:t xml:space="preserve">Bakım/onarımda kullanılacak malzemeleri (klima temizleme malzemesi, bakım pompası, basınçlı su basma makinesinin </w:t>
            </w:r>
            <w:r w:rsidR="00F12895">
              <w:rPr>
                <w:rFonts w:ascii="Times New Roman" w:hAnsi="Times New Roman"/>
                <w:sz w:val="20"/>
                <w:szCs w:val="20"/>
              </w:rPr>
              <w:t>ve benzeri</w:t>
            </w:r>
            <w:r w:rsidRPr="0086112F">
              <w:rPr>
                <w:rFonts w:ascii="Times New Roman" w:hAnsi="Times New Roman"/>
                <w:sz w:val="20"/>
                <w:szCs w:val="20"/>
              </w:rPr>
              <w:t>) hazırlar.</w:t>
            </w:r>
          </w:p>
        </w:tc>
        <w:tc>
          <w:tcPr>
            <w:tcW w:w="4394" w:type="dxa"/>
            <w:vMerge/>
            <w:shd w:val="clear" w:color="auto" w:fill="auto"/>
            <w:vAlign w:val="center"/>
          </w:tcPr>
          <w:p w14:paraId="0297DDE3" w14:textId="77777777" w:rsidR="002F6D2A" w:rsidRPr="00A33C9A" w:rsidRDefault="002F6D2A" w:rsidP="00E27507">
            <w:pPr>
              <w:pStyle w:val="ListeParagraf"/>
              <w:numPr>
                <w:ilvl w:val="0"/>
                <w:numId w:val="10"/>
              </w:numPr>
              <w:spacing w:after="0" w:line="259" w:lineRule="auto"/>
              <w:ind w:left="273" w:hanging="283"/>
              <w:rPr>
                <w:rFonts w:ascii="Times New Roman" w:hAnsi="Times New Roman"/>
                <w:sz w:val="20"/>
                <w:szCs w:val="20"/>
                <w:lang w:eastAsia="tr-TR"/>
              </w:rPr>
            </w:pPr>
          </w:p>
        </w:tc>
      </w:tr>
      <w:tr w:rsidR="002F6D2A" w:rsidRPr="00A33C9A" w14:paraId="0ED6356B" w14:textId="77777777" w:rsidTr="0086112F">
        <w:trPr>
          <w:trHeight w:val="567"/>
        </w:trPr>
        <w:tc>
          <w:tcPr>
            <w:tcW w:w="869" w:type="dxa"/>
            <w:vMerge/>
            <w:shd w:val="clear" w:color="auto" w:fill="auto"/>
            <w:vAlign w:val="center"/>
          </w:tcPr>
          <w:p w14:paraId="7251CAE6" w14:textId="77777777" w:rsidR="002F6D2A" w:rsidRPr="00A33C9A" w:rsidRDefault="002F6D2A" w:rsidP="004D75AC">
            <w:pPr>
              <w:spacing w:after="0"/>
              <w:jc w:val="center"/>
              <w:rPr>
                <w:rFonts w:ascii="Times New Roman" w:hAnsi="Times New Roman"/>
                <w:b/>
                <w:sz w:val="20"/>
                <w:szCs w:val="20"/>
              </w:rPr>
            </w:pPr>
          </w:p>
        </w:tc>
        <w:tc>
          <w:tcPr>
            <w:tcW w:w="2446" w:type="dxa"/>
            <w:vMerge/>
            <w:shd w:val="clear" w:color="auto" w:fill="auto"/>
            <w:vAlign w:val="center"/>
          </w:tcPr>
          <w:p w14:paraId="46E1C97F" w14:textId="77777777" w:rsidR="002F6D2A" w:rsidRPr="00A33C9A" w:rsidRDefault="002F6D2A" w:rsidP="004D75AC">
            <w:pPr>
              <w:tabs>
                <w:tab w:val="left" w:pos="2820"/>
              </w:tabs>
              <w:spacing w:after="0"/>
              <w:jc w:val="center"/>
              <w:rPr>
                <w:rFonts w:ascii="Times New Roman" w:hAnsi="Times New Roman"/>
                <w:sz w:val="20"/>
                <w:szCs w:val="20"/>
              </w:rPr>
            </w:pPr>
          </w:p>
        </w:tc>
        <w:tc>
          <w:tcPr>
            <w:tcW w:w="791" w:type="dxa"/>
            <w:shd w:val="clear" w:color="auto" w:fill="auto"/>
            <w:vAlign w:val="center"/>
          </w:tcPr>
          <w:p w14:paraId="5EFBF55C" w14:textId="62EDD289" w:rsidR="002F6D2A" w:rsidRPr="00F12895" w:rsidRDefault="006779AA" w:rsidP="004D75AC">
            <w:pPr>
              <w:spacing w:after="0" w:line="240" w:lineRule="auto"/>
              <w:ind w:left="-30" w:right="-45"/>
              <w:jc w:val="center"/>
              <w:rPr>
                <w:rFonts w:ascii="Times New Roman" w:hAnsi="Times New Roman"/>
                <w:b/>
                <w:bCs/>
                <w:sz w:val="20"/>
                <w:szCs w:val="20"/>
              </w:rPr>
            </w:pPr>
            <w:r w:rsidRPr="00F12895">
              <w:rPr>
                <w:rFonts w:ascii="Times New Roman" w:hAnsi="Times New Roman"/>
                <w:b/>
                <w:bCs/>
                <w:sz w:val="20"/>
                <w:szCs w:val="20"/>
              </w:rPr>
              <w:t>E</w:t>
            </w:r>
            <w:r w:rsidR="002F6D2A" w:rsidRPr="00F12895">
              <w:rPr>
                <w:rFonts w:ascii="Times New Roman" w:hAnsi="Times New Roman"/>
                <w:b/>
                <w:bCs/>
                <w:sz w:val="20"/>
                <w:szCs w:val="20"/>
              </w:rPr>
              <w:t>.1.5</w:t>
            </w:r>
          </w:p>
        </w:tc>
        <w:tc>
          <w:tcPr>
            <w:tcW w:w="6236" w:type="dxa"/>
            <w:shd w:val="clear" w:color="auto" w:fill="auto"/>
            <w:vAlign w:val="center"/>
          </w:tcPr>
          <w:p w14:paraId="0300BDAA" w14:textId="05E0F698" w:rsidR="002F6D2A" w:rsidRPr="00F12895" w:rsidRDefault="003472B4" w:rsidP="004D75AC">
            <w:pPr>
              <w:pStyle w:val="ListeParagraf"/>
              <w:spacing w:after="0"/>
              <w:ind w:left="0"/>
              <w:rPr>
                <w:rFonts w:ascii="Times New Roman" w:hAnsi="Times New Roman"/>
                <w:sz w:val="20"/>
                <w:szCs w:val="20"/>
              </w:rPr>
            </w:pPr>
            <w:r w:rsidRPr="0086112F">
              <w:rPr>
                <w:rFonts w:ascii="Times New Roman" w:hAnsi="Times New Roman"/>
                <w:sz w:val="20"/>
                <w:szCs w:val="20"/>
              </w:rPr>
              <w:t>Bakım/onarımda kullanılacak sarf malzemelerini hazırlar.</w:t>
            </w:r>
          </w:p>
        </w:tc>
        <w:tc>
          <w:tcPr>
            <w:tcW w:w="4394" w:type="dxa"/>
            <w:vMerge/>
            <w:shd w:val="clear" w:color="auto" w:fill="auto"/>
            <w:vAlign w:val="center"/>
          </w:tcPr>
          <w:p w14:paraId="4E78E42B" w14:textId="77777777" w:rsidR="002F6D2A" w:rsidRPr="00A33C9A" w:rsidRDefault="002F6D2A" w:rsidP="00E27507">
            <w:pPr>
              <w:numPr>
                <w:ilvl w:val="0"/>
                <w:numId w:val="6"/>
              </w:numPr>
              <w:spacing w:after="0"/>
              <w:ind w:left="273" w:hanging="273"/>
              <w:rPr>
                <w:rFonts w:ascii="Times New Roman" w:hAnsi="Times New Roman"/>
                <w:sz w:val="20"/>
                <w:szCs w:val="20"/>
              </w:rPr>
            </w:pPr>
          </w:p>
        </w:tc>
      </w:tr>
      <w:tr w:rsidR="002F6D2A" w:rsidRPr="00A33C9A" w14:paraId="29FC244E" w14:textId="77777777" w:rsidTr="0086112F">
        <w:trPr>
          <w:trHeight w:val="567"/>
        </w:trPr>
        <w:tc>
          <w:tcPr>
            <w:tcW w:w="869" w:type="dxa"/>
            <w:vMerge w:val="restart"/>
            <w:shd w:val="clear" w:color="auto" w:fill="auto"/>
            <w:vAlign w:val="center"/>
          </w:tcPr>
          <w:p w14:paraId="4ACC14A6" w14:textId="5E9A3AF9" w:rsidR="002F6D2A" w:rsidRPr="00A33C9A" w:rsidRDefault="00783856" w:rsidP="004D75AC">
            <w:pPr>
              <w:spacing w:after="0"/>
              <w:jc w:val="center"/>
              <w:rPr>
                <w:rFonts w:ascii="Times New Roman" w:hAnsi="Times New Roman"/>
                <w:b/>
                <w:sz w:val="20"/>
                <w:szCs w:val="20"/>
              </w:rPr>
            </w:pPr>
            <w:r w:rsidRPr="00A33C9A">
              <w:rPr>
                <w:rFonts w:ascii="Times New Roman" w:hAnsi="Times New Roman"/>
                <w:b/>
                <w:sz w:val="20"/>
                <w:szCs w:val="20"/>
              </w:rPr>
              <w:t>E</w:t>
            </w:r>
            <w:r w:rsidR="002F6D2A" w:rsidRPr="00A33C9A">
              <w:rPr>
                <w:rFonts w:ascii="Times New Roman" w:hAnsi="Times New Roman"/>
                <w:b/>
                <w:sz w:val="20"/>
                <w:szCs w:val="20"/>
              </w:rPr>
              <w:t>.2</w:t>
            </w:r>
          </w:p>
        </w:tc>
        <w:tc>
          <w:tcPr>
            <w:tcW w:w="2446" w:type="dxa"/>
            <w:vMerge w:val="restart"/>
            <w:shd w:val="clear" w:color="auto" w:fill="auto"/>
            <w:vAlign w:val="center"/>
          </w:tcPr>
          <w:p w14:paraId="124108C9" w14:textId="416426DB" w:rsidR="002F6D2A" w:rsidRPr="00F12895" w:rsidRDefault="00EA4DEC" w:rsidP="004D75AC">
            <w:pPr>
              <w:tabs>
                <w:tab w:val="left" w:pos="2820"/>
              </w:tabs>
              <w:spacing w:after="0"/>
              <w:rPr>
                <w:rFonts w:ascii="Times New Roman" w:hAnsi="Times New Roman"/>
                <w:sz w:val="20"/>
                <w:szCs w:val="20"/>
              </w:rPr>
            </w:pPr>
            <w:r w:rsidRPr="008D5E29">
              <w:rPr>
                <w:rFonts w:ascii="Times New Roman" w:hAnsi="Times New Roman"/>
                <w:sz w:val="20"/>
                <w:szCs w:val="20"/>
              </w:rPr>
              <w:t>Bakım</w:t>
            </w:r>
            <w:r w:rsidR="00DC510D" w:rsidRPr="008D5E29">
              <w:rPr>
                <w:rFonts w:ascii="Times New Roman" w:hAnsi="Times New Roman"/>
                <w:sz w:val="20"/>
                <w:szCs w:val="20"/>
              </w:rPr>
              <w:t xml:space="preserve"> onarımı</w:t>
            </w:r>
            <w:r w:rsidR="002F6D2A" w:rsidRPr="008D5E29">
              <w:rPr>
                <w:rFonts w:ascii="Times New Roman" w:hAnsi="Times New Roman"/>
                <w:sz w:val="20"/>
                <w:szCs w:val="20"/>
              </w:rPr>
              <w:t xml:space="preserve"> yapılacak </w:t>
            </w:r>
            <w:r w:rsidRPr="00F12895">
              <w:rPr>
                <w:rFonts w:ascii="Times New Roman" w:hAnsi="Times New Roman"/>
                <w:sz w:val="20"/>
                <w:szCs w:val="20"/>
              </w:rPr>
              <w:t>cihazın bakım</w:t>
            </w:r>
            <w:r w:rsidR="00DC510D" w:rsidRPr="00F12895">
              <w:rPr>
                <w:rFonts w:ascii="Times New Roman" w:hAnsi="Times New Roman"/>
                <w:sz w:val="20"/>
                <w:szCs w:val="20"/>
              </w:rPr>
              <w:t xml:space="preserve"> onarım</w:t>
            </w:r>
            <w:r w:rsidRPr="00F12895">
              <w:rPr>
                <w:rFonts w:ascii="Times New Roman" w:hAnsi="Times New Roman"/>
                <w:sz w:val="20"/>
                <w:szCs w:val="20"/>
              </w:rPr>
              <w:t xml:space="preserve"> yerini belirlemek</w:t>
            </w:r>
          </w:p>
        </w:tc>
        <w:tc>
          <w:tcPr>
            <w:tcW w:w="791" w:type="dxa"/>
            <w:shd w:val="clear" w:color="auto" w:fill="auto"/>
            <w:vAlign w:val="center"/>
          </w:tcPr>
          <w:p w14:paraId="63FAD0BF" w14:textId="5E95B5FB" w:rsidR="002F6D2A" w:rsidRPr="009E45BA" w:rsidRDefault="006779AA" w:rsidP="004D75AC">
            <w:pPr>
              <w:spacing w:after="0" w:line="240" w:lineRule="auto"/>
              <w:ind w:left="-30" w:right="-45"/>
              <w:jc w:val="center"/>
              <w:rPr>
                <w:rFonts w:ascii="Times New Roman" w:hAnsi="Times New Roman"/>
                <w:b/>
                <w:bCs/>
                <w:sz w:val="20"/>
                <w:szCs w:val="20"/>
              </w:rPr>
            </w:pPr>
            <w:r w:rsidRPr="009E45BA">
              <w:rPr>
                <w:rFonts w:ascii="Times New Roman" w:hAnsi="Times New Roman"/>
                <w:b/>
                <w:bCs/>
                <w:sz w:val="20"/>
                <w:szCs w:val="20"/>
              </w:rPr>
              <w:t>E</w:t>
            </w:r>
            <w:r w:rsidR="002F6D2A" w:rsidRPr="009E45BA">
              <w:rPr>
                <w:rFonts w:ascii="Times New Roman" w:hAnsi="Times New Roman"/>
                <w:b/>
                <w:bCs/>
                <w:sz w:val="20"/>
                <w:szCs w:val="20"/>
              </w:rPr>
              <w:t>.2.1</w:t>
            </w:r>
          </w:p>
        </w:tc>
        <w:tc>
          <w:tcPr>
            <w:tcW w:w="6236" w:type="dxa"/>
            <w:shd w:val="clear" w:color="auto" w:fill="auto"/>
            <w:vAlign w:val="center"/>
          </w:tcPr>
          <w:p w14:paraId="28272567" w14:textId="692F2CBE" w:rsidR="002F6D2A" w:rsidRPr="00F12895" w:rsidRDefault="003472B4" w:rsidP="004D75AC">
            <w:pPr>
              <w:pStyle w:val="ListeParagraf"/>
              <w:spacing w:after="0"/>
              <w:ind w:left="0"/>
              <w:rPr>
                <w:rFonts w:ascii="Times New Roman" w:hAnsi="Times New Roman"/>
                <w:sz w:val="20"/>
                <w:szCs w:val="20"/>
              </w:rPr>
            </w:pPr>
            <w:r w:rsidRPr="0086112F">
              <w:rPr>
                <w:rFonts w:ascii="Times New Roman" w:hAnsi="Times New Roman"/>
                <w:sz w:val="20"/>
                <w:szCs w:val="20"/>
              </w:rPr>
              <w:t>Servis formunda belirtilen cihazı müşteri ile beraber tespit eder.</w:t>
            </w:r>
          </w:p>
        </w:tc>
        <w:tc>
          <w:tcPr>
            <w:tcW w:w="4394" w:type="dxa"/>
            <w:vMerge/>
            <w:shd w:val="clear" w:color="auto" w:fill="auto"/>
            <w:vAlign w:val="center"/>
          </w:tcPr>
          <w:p w14:paraId="00D2971F" w14:textId="77777777" w:rsidR="002F6D2A" w:rsidRPr="00A33C9A" w:rsidRDefault="002F6D2A" w:rsidP="004D75AC">
            <w:pPr>
              <w:spacing w:after="0"/>
              <w:ind w:left="273"/>
              <w:rPr>
                <w:rFonts w:ascii="Times New Roman" w:hAnsi="Times New Roman"/>
                <w:sz w:val="20"/>
                <w:szCs w:val="20"/>
              </w:rPr>
            </w:pPr>
          </w:p>
        </w:tc>
      </w:tr>
      <w:tr w:rsidR="002F6D2A" w:rsidRPr="00A33C9A" w14:paraId="5D135120" w14:textId="77777777" w:rsidTr="0086112F">
        <w:trPr>
          <w:trHeight w:val="567"/>
        </w:trPr>
        <w:tc>
          <w:tcPr>
            <w:tcW w:w="869" w:type="dxa"/>
            <w:vMerge/>
            <w:shd w:val="clear" w:color="auto" w:fill="auto"/>
            <w:vAlign w:val="center"/>
          </w:tcPr>
          <w:p w14:paraId="490985F9" w14:textId="77777777" w:rsidR="002F6D2A" w:rsidRPr="00A33C9A" w:rsidRDefault="002F6D2A" w:rsidP="004D75AC">
            <w:pPr>
              <w:spacing w:after="0"/>
              <w:jc w:val="center"/>
              <w:rPr>
                <w:rFonts w:ascii="Times New Roman" w:hAnsi="Times New Roman"/>
                <w:b/>
                <w:sz w:val="20"/>
                <w:szCs w:val="20"/>
              </w:rPr>
            </w:pPr>
          </w:p>
        </w:tc>
        <w:tc>
          <w:tcPr>
            <w:tcW w:w="2446" w:type="dxa"/>
            <w:vMerge/>
            <w:shd w:val="clear" w:color="auto" w:fill="auto"/>
            <w:vAlign w:val="center"/>
          </w:tcPr>
          <w:p w14:paraId="0D658B4C" w14:textId="77777777" w:rsidR="002F6D2A" w:rsidRPr="00A33C9A" w:rsidRDefault="002F6D2A" w:rsidP="004D75AC">
            <w:pPr>
              <w:tabs>
                <w:tab w:val="left" w:pos="2820"/>
              </w:tabs>
              <w:spacing w:after="0"/>
              <w:jc w:val="center"/>
              <w:rPr>
                <w:rFonts w:ascii="Times New Roman" w:hAnsi="Times New Roman"/>
                <w:sz w:val="20"/>
                <w:szCs w:val="20"/>
              </w:rPr>
            </w:pPr>
          </w:p>
        </w:tc>
        <w:tc>
          <w:tcPr>
            <w:tcW w:w="791" w:type="dxa"/>
            <w:shd w:val="clear" w:color="auto" w:fill="auto"/>
            <w:vAlign w:val="center"/>
          </w:tcPr>
          <w:p w14:paraId="0B9D98B6" w14:textId="532442B7" w:rsidR="002F6D2A" w:rsidRPr="00F12895" w:rsidRDefault="006779AA" w:rsidP="004D75AC">
            <w:pPr>
              <w:spacing w:after="0" w:line="240" w:lineRule="auto"/>
              <w:ind w:left="-30" w:right="-45"/>
              <w:jc w:val="center"/>
              <w:rPr>
                <w:rFonts w:ascii="Times New Roman" w:hAnsi="Times New Roman"/>
                <w:b/>
                <w:bCs/>
                <w:sz w:val="20"/>
                <w:szCs w:val="20"/>
              </w:rPr>
            </w:pPr>
            <w:r w:rsidRPr="00F12895">
              <w:rPr>
                <w:rFonts w:ascii="Times New Roman" w:hAnsi="Times New Roman"/>
                <w:b/>
                <w:bCs/>
                <w:sz w:val="20"/>
                <w:szCs w:val="20"/>
              </w:rPr>
              <w:t>E</w:t>
            </w:r>
            <w:r w:rsidR="002F6D2A" w:rsidRPr="00F12895">
              <w:rPr>
                <w:rFonts w:ascii="Times New Roman" w:hAnsi="Times New Roman"/>
                <w:b/>
                <w:bCs/>
                <w:sz w:val="20"/>
                <w:szCs w:val="20"/>
              </w:rPr>
              <w:t>.2.2</w:t>
            </w:r>
          </w:p>
        </w:tc>
        <w:tc>
          <w:tcPr>
            <w:tcW w:w="6236" w:type="dxa"/>
            <w:shd w:val="clear" w:color="auto" w:fill="auto"/>
            <w:vAlign w:val="center"/>
          </w:tcPr>
          <w:p w14:paraId="37F83723" w14:textId="3A72E6F8" w:rsidR="002F6D2A" w:rsidRPr="00F12895" w:rsidRDefault="003472B4" w:rsidP="004D75AC">
            <w:pPr>
              <w:pStyle w:val="ListeParagraf"/>
              <w:spacing w:after="0"/>
              <w:ind w:left="0"/>
              <w:rPr>
                <w:rFonts w:ascii="Times New Roman" w:hAnsi="Times New Roman"/>
                <w:sz w:val="20"/>
                <w:szCs w:val="20"/>
              </w:rPr>
            </w:pPr>
            <w:r w:rsidRPr="0086112F">
              <w:rPr>
                <w:rFonts w:ascii="Times New Roman" w:hAnsi="Times New Roman"/>
                <w:sz w:val="20"/>
                <w:szCs w:val="20"/>
              </w:rPr>
              <w:t>Bakım/onarım yapılacak cihaz ile ilgili müşterinin şikâyet ve talebini alır.</w:t>
            </w:r>
          </w:p>
        </w:tc>
        <w:tc>
          <w:tcPr>
            <w:tcW w:w="4394" w:type="dxa"/>
            <w:vMerge/>
            <w:shd w:val="clear" w:color="auto" w:fill="auto"/>
            <w:vAlign w:val="center"/>
          </w:tcPr>
          <w:p w14:paraId="48681C52" w14:textId="77777777" w:rsidR="002F6D2A" w:rsidRPr="00A33C9A" w:rsidRDefault="002F6D2A" w:rsidP="004D75AC">
            <w:pPr>
              <w:spacing w:after="0"/>
              <w:ind w:left="273"/>
              <w:rPr>
                <w:rFonts w:ascii="Times New Roman" w:hAnsi="Times New Roman"/>
                <w:sz w:val="20"/>
                <w:szCs w:val="20"/>
              </w:rPr>
            </w:pPr>
          </w:p>
        </w:tc>
      </w:tr>
      <w:tr w:rsidR="002F6D2A" w:rsidRPr="00A33C9A" w14:paraId="3BACA20F" w14:textId="77777777" w:rsidTr="0086112F">
        <w:trPr>
          <w:trHeight w:val="567"/>
        </w:trPr>
        <w:tc>
          <w:tcPr>
            <w:tcW w:w="869" w:type="dxa"/>
            <w:vMerge/>
            <w:shd w:val="clear" w:color="auto" w:fill="auto"/>
            <w:vAlign w:val="center"/>
          </w:tcPr>
          <w:p w14:paraId="491C2293" w14:textId="77777777" w:rsidR="002F6D2A" w:rsidRPr="00A33C9A" w:rsidRDefault="002F6D2A" w:rsidP="004D75AC">
            <w:pPr>
              <w:spacing w:after="0"/>
              <w:jc w:val="center"/>
              <w:rPr>
                <w:rFonts w:ascii="Times New Roman" w:hAnsi="Times New Roman"/>
                <w:b/>
                <w:sz w:val="20"/>
                <w:szCs w:val="20"/>
              </w:rPr>
            </w:pPr>
          </w:p>
        </w:tc>
        <w:tc>
          <w:tcPr>
            <w:tcW w:w="2446" w:type="dxa"/>
            <w:vMerge/>
            <w:shd w:val="clear" w:color="auto" w:fill="auto"/>
            <w:vAlign w:val="center"/>
          </w:tcPr>
          <w:p w14:paraId="57673519" w14:textId="77777777" w:rsidR="002F6D2A" w:rsidRPr="00A33C9A" w:rsidRDefault="002F6D2A" w:rsidP="004D75AC">
            <w:pPr>
              <w:tabs>
                <w:tab w:val="left" w:pos="2820"/>
              </w:tabs>
              <w:spacing w:after="0"/>
              <w:jc w:val="center"/>
              <w:rPr>
                <w:rFonts w:ascii="Times New Roman" w:hAnsi="Times New Roman"/>
                <w:sz w:val="20"/>
                <w:szCs w:val="20"/>
              </w:rPr>
            </w:pPr>
          </w:p>
        </w:tc>
        <w:tc>
          <w:tcPr>
            <w:tcW w:w="791" w:type="dxa"/>
            <w:shd w:val="clear" w:color="auto" w:fill="auto"/>
            <w:vAlign w:val="center"/>
          </w:tcPr>
          <w:p w14:paraId="2D6CD5CD" w14:textId="402D5A7C" w:rsidR="002F6D2A" w:rsidRPr="00F12895" w:rsidRDefault="006779AA" w:rsidP="004D75AC">
            <w:pPr>
              <w:spacing w:after="0" w:line="240" w:lineRule="auto"/>
              <w:ind w:left="-30" w:right="-45"/>
              <w:jc w:val="center"/>
              <w:rPr>
                <w:rFonts w:ascii="Times New Roman" w:hAnsi="Times New Roman"/>
                <w:b/>
                <w:bCs/>
                <w:sz w:val="20"/>
                <w:szCs w:val="20"/>
              </w:rPr>
            </w:pPr>
            <w:r w:rsidRPr="00F12895">
              <w:rPr>
                <w:rFonts w:ascii="Times New Roman" w:hAnsi="Times New Roman"/>
                <w:b/>
                <w:bCs/>
                <w:sz w:val="20"/>
                <w:szCs w:val="20"/>
              </w:rPr>
              <w:t>E</w:t>
            </w:r>
            <w:r w:rsidR="002F6D2A" w:rsidRPr="00F12895">
              <w:rPr>
                <w:rFonts w:ascii="Times New Roman" w:hAnsi="Times New Roman"/>
                <w:b/>
                <w:bCs/>
                <w:sz w:val="20"/>
                <w:szCs w:val="20"/>
              </w:rPr>
              <w:t>.2.3</w:t>
            </w:r>
          </w:p>
        </w:tc>
        <w:tc>
          <w:tcPr>
            <w:tcW w:w="6236" w:type="dxa"/>
            <w:shd w:val="clear" w:color="auto" w:fill="auto"/>
            <w:vAlign w:val="center"/>
          </w:tcPr>
          <w:p w14:paraId="4352EB85" w14:textId="1456D669" w:rsidR="002F6D2A" w:rsidRPr="00F12895" w:rsidRDefault="003472B4" w:rsidP="004D75AC">
            <w:pPr>
              <w:pStyle w:val="ListeParagraf"/>
              <w:spacing w:after="0"/>
              <w:ind w:left="0"/>
              <w:rPr>
                <w:rFonts w:ascii="Times New Roman" w:hAnsi="Times New Roman"/>
                <w:sz w:val="20"/>
                <w:szCs w:val="20"/>
              </w:rPr>
            </w:pPr>
            <w:r w:rsidRPr="0086112F">
              <w:rPr>
                <w:rFonts w:ascii="Times New Roman" w:hAnsi="Times New Roman"/>
                <w:sz w:val="20"/>
                <w:szCs w:val="20"/>
              </w:rPr>
              <w:t>Bakım/onarım yapılacak cihazı müşterinin şikâyeti doğrultusunda inceleyerek bakım/onarım yerine karar verir.</w:t>
            </w:r>
          </w:p>
        </w:tc>
        <w:tc>
          <w:tcPr>
            <w:tcW w:w="4394" w:type="dxa"/>
            <w:vMerge/>
            <w:shd w:val="clear" w:color="auto" w:fill="auto"/>
            <w:vAlign w:val="center"/>
          </w:tcPr>
          <w:p w14:paraId="5F22232F" w14:textId="77777777" w:rsidR="002F6D2A" w:rsidRPr="00A33C9A" w:rsidRDefault="002F6D2A" w:rsidP="004D75AC">
            <w:pPr>
              <w:spacing w:after="0"/>
              <w:ind w:left="273"/>
              <w:rPr>
                <w:rFonts w:ascii="Times New Roman" w:hAnsi="Times New Roman"/>
                <w:sz w:val="20"/>
                <w:szCs w:val="20"/>
              </w:rPr>
            </w:pPr>
          </w:p>
        </w:tc>
      </w:tr>
      <w:tr w:rsidR="006779AA" w:rsidRPr="00A33C9A" w14:paraId="7E7C1B7A" w14:textId="77777777" w:rsidTr="0086112F">
        <w:trPr>
          <w:trHeight w:val="567"/>
        </w:trPr>
        <w:tc>
          <w:tcPr>
            <w:tcW w:w="869" w:type="dxa"/>
            <w:vMerge/>
            <w:shd w:val="clear" w:color="auto" w:fill="auto"/>
            <w:vAlign w:val="center"/>
          </w:tcPr>
          <w:p w14:paraId="7D6AE2FD" w14:textId="77777777" w:rsidR="006779AA" w:rsidRPr="00A33C9A" w:rsidRDefault="006779AA" w:rsidP="006779AA">
            <w:pPr>
              <w:spacing w:after="0"/>
              <w:jc w:val="center"/>
              <w:rPr>
                <w:rFonts w:ascii="Times New Roman" w:hAnsi="Times New Roman"/>
                <w:b/>
                <w:sz w:val="20"/>
                <w:szCs w:val="20"/>
              </w:rPr>
            </w:pPr>
          </w:p>
        </w:tc>
        <w:tc>
          <w:tcPr>
            <w:tcW w:w="2446" w:type="dxa"/>
            <w:vMerge/>
            <w:shd w:val="clear" w:color="auto" w:fill="auto"/>
            <w:vAlign w:val="center"/>
          </w:tcPr>
          <w:p w14:paraId="08930551" w14:textId="77777777" w:rsidR="006779AA" w:rsidRPr="00A33C9A" w:rsidRDefault="006779AA" w:rsidP="006779AA">
            <w:pPr>
              <w:tabs>
                <w:tab w:val="left" w:pos="2820"/>
              </w:tabs>
              <w:spacing w:after="0"/>
              <w:jc w:val="center"/>
              <w:rPr>
                <w:rFonts w:ascii="Times New Roman" w:hAnsi="Times New Roman"/>
                <w:sz w:val="20"/>
                <w:szCs w:val="20"/>
              </w:rPr>
            </w:pPr>
          </w:p>
        </w:tc>
        <w:tc>
          <w:tcPr>
            <w:tcW w:w="791" w:type="dxa"/>
            <w:shd w:val="clear" w:color="auto" w:fill="auto"/>
            <w:vAlign w:val="center"/>
          </w:tcPr>
          <w:p w14:paraId="0B3F9C37" w14:textId="22A870E9" w:rsidR="006779AA" w:rsidRPr="00F12895" w:rsidRDefault="006779AA" w:rsidP="006779AA">
            <w:pPr>
              <w:spacing w:after="0" w:line="240" w:lineRule="auto"/>
              <w:ind w:left="-30" w:right="-45"/>
              <w:jc w:val="center"/>
              <w:rPr>
                <w:rFonts w:ascii="Times New Roman" w:hAnsi="Times New Roman"/>
                <w:b/>
                <w:bCs/>
                <w:sz w:val="20"/>
                <w:szCs w:val="20"/>
              </w:rPr>
            </w:pPr>
            <w:r w:rsidRPr="00F12895">
              <w:rPr>
                <w:rFonts w:ascii="Times New Roman" w:hAnsi="Times New Roman"/>
                <w:b/>
                <w:bCs/>
                <w:sz w:val="20"/>
                <w:szCs w:val="20"/>
              </w:rPr>
              <w:t>E.2.4</w:t>
            </w:r>
          </w:p>
        </w:tc>
        <w:tc>
          <w:tcPr>
            <w:tcW w:w="6236" w:type="dxa"/>
            <w:shd w:val="clear" w:color="auto" w:fill="auto"/>
            <w:vAlign w:val="center"/>
          </w:tcPr>
          <w:p w14:paraId="2258AEC4" w14:textId="7C8FF8EF" w:rsidR="006779AA" w:rsidRPr="00F12895" w:rsidRDefault="003472B4" w:rsidP="006779AA">
            <w:pPr>
              <w:pStyle w:val="ListeParagraf"/>
              <w:spacing w:after="0"/>
              <w:ind w:left="0"/>
              <w:rPr>
                <w:rFonts w:ascii="Times New Roman" w:hAnsi="Times New Roman"/>
                <w:sz w:val="20"/>
                <w:szCs w:val="20"/>
              </w:rPr>
            </w:pPr>
            <w:r w:rsidRPr="0086112F">
              <w:rPr>
                <w:rFonts w:ascii="Times New Roman" w:hAnsi="Times New Roman"/>
                <w:sz w:val="20"/>
                <w:szCs w:val="20"/>
              </w:rPr>
              <w:t xml:space="preserve">Bakım/onarımın atölyede yapılması durumunda müşterinin onayıyla klimanın </w:t>
            </w:r>
            <w:proofErr w:type="spellStart"/>
            <w:r w:rsidRPr="0086112F">
              <w:rPr>
                <w:rFonts w:ascii="Times New Roman" w:hAnsi="Times New Roman"/>
                <w:sz w:val="20"/>
                <w:szCs w:val="20"/>
              </w:rPr>
              <w:t>demontajını</w:t>
            </w:r>
            <w:proofErr w:type="spellEnd"/>
            <w:r w:rsidRPr="0086112F">
              <w:rPr>
                <w:rFonts w:ascii="Times New Roman" w:hAnsi="Times New Roman"/>
                <w:sz w:val="20"/>
                <w:szCs w:val="20"/>
              </w:rPr>
              <w:t xml:space="preserve"> yapıp klima</w:t>
            </w:r>
            <w:r w:rsidR="00F12895">
              <w:rPr>
                <w:rFonts w:ascii="Times New Roman" w:hAnsi="Times New Roman"/>
                <w:sz w:val="20"/>
                <w:szCs w:val="20"/>
              </w:rPr>
              <w:t>nın</w:t>
            </w:r>
            <w:r w:rsidRPr="0086112F">
              <w:rPr>
                <w:rFonts w:ascii="Times New Roman" w:hAnsi="Times New Roman"/>
                <w:sz w:val="20"/>
                <w:szCs w:val="20"/>
              </w:rPr>
              <w:t xml:space="preserve"> atölyeye taşınmasını sağlar.</w:t>
            </w:r>
          </w:p>
        </w:tc>
        <w:tc>
          <w:tcPr>
            <w:tcW w:w="4394" w:type="dxa"/>
            <w:vMerge/>
            <w:shd w:val="clear" w:color="auto" w:fill="auto"/>
            <w:vAlign w:val="center"/>
          </w:tcPr>
          <w:p w14:paraId="3F35654D" w14:textId="77777777" w:rsidR="006779AA" w:rsidRPr="00A33C9A" w:rsidRDefault="006779AA" w:rsidP="006779AA">
            <w:pPr>
              <w:spacing w:after="0"/>
              <w:ind w:left="273"/>
              <w:rPr>
                <w:rFonts w:ascii="Times New Roman" w:hAnsi="Times New Roman"/>
                <w:sz w:val="20"/>
                <w:szCs w:val="20"/>
              </w:rPr>
            </w:pPr>
          </w:p>
        </w:tc>
      </w:tr>
      <w:tr w:rsidR="00D9064C" w:rsidRPr="00A33C9A" w14:paraId="5D558167" w14:textId="77777777" w:rsidTr="0086112F">
        <w:trPr>
          <w:trHeight w:val="567"/>
        </w:trPr>
        <w:tc>
          <w:tcPr>
            <w:tcW w:w="869" w:type="dxa"/>
            <w:vMerge w:val="restart"/>
            <w:shd w:val="clear" w:color="auto" w:fill="auto"/>
            <w:vAlign w:val="center"/>
          </w:tcPr>
          <w:p w14:paraId="7D3B915E" w14:textId="4CED799E" w:rsidR="00D9064C" w:rsidRPr="00A33C9A" w:rsidRDefault="00D9064C" w:rsidP="00D9064C">
            <w:pPr>
              <w:spacing w:after="0"/>
              <w:jc w:val="center"/>
              <w:rPr>
                <w:rFonts w:ascii="Times New Roman" w:hAnsi="Times New Roman"/>
                <w:b/>
                <w:sz w:val="20"/>
                <w:szCs w:val="20"/>
              </w:rPr>
            </w:pPr>
            <w:r w:rsidRPr="00A33C9A">
              <w:rPr>
                <w:rFonts w:ascii="Times New Roman" w:hAnsi="Times New Roman"/>
                <w:b/>
                <w:sz w:val="20"/>
                <w:szCs w:val="20"/>
              </w:rPr>
              <w:t>E.3</w:t>
            </w:r>
          </w:p>
        </w:tc>
        <w:tc>
          <w:tcPr>
            <w:tcW w:w="2446" w:type="dxa"/>
            <w:vMerge w:val="restart"/>
            <w:shd w:val="clear" w:color="auto" w:fill="auto"/>
            <w:vAlign w:val="center"/>
          </w:tcPr>
          <w:p w14:paraId="7144BDE1" w14:textId="4229CEE3" w:rsidR="00D9064C" w:rsidRPr="00A33C9A" w:rsidRDefault="00D9064C" w:rsidP="00D9064C">
            <w:pPr>
              <w:tabs>
                <w:tab w:val="left" w:pos="2820"/>
              </w:tabs>
              <w:spacing w:after="0"/>
              <w:rPr>
                <w:rFonts w:ascii="Times New Roman" w:hAnsi="Times New Roman"/>
                <w:sz w:val="20"/>
                <w:szCs w:val="20"/>
              </w:rPr>
            </w:pPr>
            <w:r w:rsidRPr="00A33C9A">
              <w:rPr>
                <w:rFonts w:ascii="Times New Roman" w:hAnsi="Times New Roman"/>
                <w:sz w:val="20"/>
                <w:szCs w:val="20"/>
              </w:rPr>
              <w:t>İç ve dış askıların bakımını yapmak (devamı var)</w:t>
            </w:r>
          </w:p>
        </w:tc>
        <w:tc>
          <w:tcPr>
            <w:tcW w:w="791" w:type="dxa"/>
            <w:shd w:val="clear" w:color="auto" w:fill="auto"/>
            <w:vAlign w:val="center"/>
          </w:tcPr>
          <w:p w14:paraId="75354EF4" w14:textId="3D7DC018" w:rsidR="00D9064C" w:rsidRPr="00F12895" w:rsidRDefault="00D9064C" w:rsidP="00D9064C">
            <w:pPr>
              <w:spacing w:after="0" w:line="240" w:lineRule="auto"/>
              <w:ind w:left="-30" w:right="-45"/>
              <w:jc w:val="center"/>
              <w:rPr>
                <w:rFonts w:ascii="Times New Roman" w:hAnsi="Times New Roman"/>
                <w:b/>
                <w:bCs/>
                <w:sz w:val="20"/>
                <w:szCs w:val="20"/>
              </w:rPr>
            </w:pPr>
            <w:r w:rsidRPr="00F12895">
              <w:rPr>
                <w:rFonts w:ascii="Times New Roman" w:hAnsi="Times New Roman"/>
                <w:b/>
                <w:bCs/>
                <w:sz w:val="20"/>
                <w:szCs w:val="20"/>
              </w:rPr>
              <w:t>E.3.1</w:t>
            </w:r>
          </w:p>
        </w:tc>
        <w:tc>
          <w:tcPr>
            <w:tcW w:w="6236" w:type="dxa"/>
            <w:shd w:val="clear" w:color="auto" w:fill="auto"/>
            <w:vAlign w:val="center"/>
          </w:tcPr>
          <w:p w14:paraId="1922EE57" w14:textId="17A48CDD" w:rsidR="00D9064C" w:rsidRPr="00F12895" w:rsidRDefault="003472B4" w:rsidP="00D9064C">
            <w:pPr>
              <w:pStyle w:val="ListeParagraf"/>
              <w:spacing w:after="0"/>
              <w:ind w:left="0"/>
              <w:rPr>
                <w:rFonts w:ascii="Times New Roman" w:hAnsi="Times New Roman"/>
                <w:sz w:val="20"/>
                <w:szCs w:val="20"/>
              </w:rPr>
            </w:pPr>
            <w:r w:rsidRPr="0086112F">
              <w:rPr>
                <w:rFonts w:ascii="Times New Roman" w:hAnsi="Times New Roman"/>
                <w:sz w:val="20"/>
                <w:szCs w:val="20"/>
              </w:rPr>
              <w:t>İç ve dış ünitede kırık, çatlak olup olmadığını tespit eder.</w:t>
            </w:r>
          </w:p>
        </w:tc>
        <w:tc>
          <w:tcPr>
            <w:tcW w:w="4394" w:type="dxa"/>
            <w:vMerge/>
            <w:shd w:val="clear" w:color="auto" w:fill="auto"/>
            <w:vAlign w:val="center"/>
          </w:tcPr>
          <w:p w14:paraId="6C1E3148" w14:textId="77777777" w:rsidR="00D9064C" w:rsidRPr="00A33C9A" w:rsidRDefault="00D9064C" w:rsidP="00D9064C">
            <w:pPr>
              <w:spacing w:after="0"/>
              <w:ind w:left="273"/>
              <w:rPr>
                <w:rFonts w:ascii="Times New Roman" w:hAnsi="Times New Roman"/>
                <w:sz w:val="20"/>
                <w:szCs w:val="20"/>
              </w:rPr>
            </w:pPr>
          </w:p>
        </w:tc>
      </w:tr>
      <w:tr w:rsidR="00D9064C" w:rsidRPr="00A33C9A" w14:paraId="790228DC" w14:textId="77777777" w:rsidTr="0086112F">
        <w:trPr>
          <w:trHeight w:val="567"/>
        </w:trPr>
        <w:tc>
          <w:tcPr>
            <w:tcW w:w="869" w:type="dxa"/>
            <w:vMerge/>
            <w:shd w:val="clear" w:color="auto" w:fill="auto"/>
            <w:vAlign w:val="center"/>
          </w:tcPr>
          <w:p w14:paraId="34523C23" w14:textId="77777777" w:rsidR="00D9064C" w:rsidRPr="00A33C9A" w:rsidRDefault="00D9064C" w:rsidP="00D9064C">
            <w:pPr>
              <w:spacing w:after="0"/>
              <w:jc w:val="center"/>
              <w:rPr>
                <w:rFonts w:ascii="Times New Roman" w:hAnsi="Times New Roman"/>
                <w:b/>
                <w:sz w:val="20"/>
                <w:szCs w:val="20"/>
              </w:rPr>
            </w:pPr>
          </w:p>
        </w:tc>
        <w:tc>
          <w:tcPr>
            <w:tcW w:w="2446" w:type="dxa"/>
            <w:vMerge/>
            <w:shd w:val="clear" w:color="auto" w:fill="auto"/>
            <w:vAlign w:val="center"/>
          </w:tcPr>
          <w:p w14:paraId="51D9DDE2" w14:textId="77777777" w:rsidR="00D9064C" w:rsidRPr="00A33C9A" w:rsidRDefault="00D9064C" w:rsidP="00D9064C">
            <w:pPr>
              <w:tabs>
                <w:tab w:val="left" w:pos="2820"/>
              </w:tabs>
              <w:spacing w:after="0"/>
              <w:jc w:val="center"/>
              <w:rPr>
                <w:rFonts w:ascii="Times New Roman" w:hAnsi="Times New Roman"/>
                <w:sz w:val="20"/>
                <w:szCs w:val="20"/>
              </w:rPr>
            </w:pPr>
          </w:p>
        </w:tc>
        <w:tc>
          <w:tcPr>
            <w:tcW w:w="791" w:type="dxa"/>
            <w:shd w:val="clear" w:color="auto" w:fill="auto"/>
            <w:vAlign w:val="center"/>
          </w:tcPr>
          <w:p w14:paraId="2E2218C5" w14:textId="0838361D" w:rsidR="00D9064C" w:rsidRPr="00F12895" w:rsidRDefault="00D9064C" w:rsidP="00D9064C">
            <w:pPr>
              <w:spacing w:after="0" w:line="240" w:lineRule="auto"/>
              <w:ind w:left="-30" w:right="-45"/>
              <w:jc w:val="center"/>
              <w:rPr>
                <w:rFonts w:ascii="Times New Roman" w:hAnsi="Times New Roman"/>
                <w:b/>
                <w:bCs/>
                <w:sz w:val="20"/>
                <w:szCs w:val="20"/>
              </w:rPr>
            </w:pPr>
            <w:r w:rsidRPr="00F12895">
              <w:rPr>
                <w:rFonts w:ascii="Times New Roman" w:hAnsi="Times New Roman"/>
                <w:b/>
                <w:bCs/>
                <w:sz w:val="20"/>
                <w:szCs w:val="20"/>
              </w:rPr>
              <w:t>E.3.2</w:t>
            </w:r>
          </w:p>
        </w:tc>
        <w:tc>
          <w:tcPr>
            <w:tcW w:w="6236" w:type="dxa"/>
            <w:shd w:val="clear" w:color="auto" w:fill="auto"/>
            <w:vAlign w:val="center"/>
          </w:tcPr>
          <w:p w14:paraId="6D1D0618" w14:textId="7B71A032" w:rsidR="00D9064C" w:rsidRPr="00F12895" w:rsidRDefault="003472B4" w:rsidP="00D9064C">
            <w:pPr>
              <w:pStyle w:val="ListeParagraf"/>
              <w:spacing w:after="0"/>
              <w:ind w:left="0"/>
              <w:rPr>
                <w:rFonts w:ascii="Times New Roman" w:hAnsi="Times New Roman"/>
                <w:sz w:val="20"/>
                <w:szCs w:val="20"/>
              </w:rPr>
            </w:pPr>
            <w:r w:rsidRPr="0086112F">
              <w:rPr>
                <w:rFonts w:ascii="Times New Roman" w:hAnsi="Times New Roman"/>
                <w:sz w:val="20"/>
                <w:szCs w:val="20"/>
              </w:rPr>
              <w:t>Klimanın herhangi bir parçasının eksik olup olmadığını tespit eder.</w:t>
            </w:r>
          </w:p>
        </w:tc>
        <w:tc>
          <w:tcPr>
            <w:tcW w:w="4394" w:type="dxa"/>
            <w:vMerge/>
            <w:shd w:val="clear" w:color="auto" w:fill="auto"/>
            <w:vAlign w:val="center"/>
          </w:tcPr>
          <w:p w14:paraId="0D7FC055" w14:textId="77777777" w:rsidR="00D9064C" w:rsidRPr="00A33C9A" w:rsidRDefault="00D9064C" w:rsidP="00D9064C">
            <w:pPr>
              <w:spacing w:after="0"/>
              <w:ind w:left="273"/>
              <w:rPr>
                <w:rFonts w:ascii="Times New Roman" w:hAnsi="Times New Roman"/>
                <w:sz w:val="20"/>
                <w:szCs w:val="20"/>
              </w:rPr>
            </w:pPr>
          </w:p>
        </w:tc>
      </w:tr>
      <w:tr w:rsidR="00D9064C" w:rsidRPr="00A33C9A" w14:paraId="60C1506C" w14:textId="77777777" w:rsidTr="0086112F">
        <w:trPr>
          <w:trHeight w:val="567"/>
        </w:trPr>
        <w:tc>
          <w:tcPr>
            <w:tcW w:w="869" w:type="dxa"/>
            <w:vMerge/>
            <w:shd w:val="clear" w:color="auto" w:fill="auto"/>
            <w:vAlign w:val="center"/>
          </w:tcPr>
          <w:p w14:paraId="62E671A9" w14:textId="77777777" w:rsidR="00D9064C" w:rsidRPr="00A33C9A" w:rsidRDefault="00D9064C" w:rsidP="00D9064C">
            <w:pPr>
              <w:spacing w:after="0"/>
              <w:jc w:val="center"/>
              <w:rPr>
                <w:rFonts w:ascii="Times New Roman" w:hAnsi="Times New Roman"/>
                <w:b/>
                <w:sz w:val="20"/>
                <w:szCs w:val="20"/>
              </w:rPr>
            </w:pPr>
          </w:p>
        </w:tc>
        <w:tc>
          <w:tcPr>
            <w:tcW w:w="2446" w:type="dxa"/>
            <w:vMerge/>
            <w:shd w:val="clear" w:color="auto" w:fill="auto"/>
            <w:vAlign w:val="center"/>
          </w:tcPr>
          <w:p w14:paraId="3DA35668" w14:textId="77777777" w:rsidR="00D9064C" w:rsidRPr="00A33C9A" w:rsidRDefault="00D9064C" w:rsidP="00D9064C">
            <w:pPr>
              <w:tabs>
                <w:tab w:val="left" w:pos="2820"/>
              </w:tabs>
              <w:spacing w:after="0"/>
              <w:jc w:val="center"/>
              <w:rPr>
                <w:rFonts w:ascii="Times New Roman" w:hAnsi="Times New Roman"/>
                <w:sz w:val="20"/>
                <w:szCs w:val="20"/>
              </w:rPr>
            </w:pPr>
          </w:p>
        </w:tc>
        <w:tc>
          <w:tcPr>
            <w:tcW w:w="791" w:type="dxa"/>
            <w:tcBorders>
              <w:bottom w:val="single" w:sz="4" w:space="0" w:color="000000"/>
            </w:tcBorders>
            <w:shd w:val="clear" w:color="auto" w:fill="auto"/>
            <w:vAlign w:val="center"/>
          </w:tcPr>
          <w:p w14:paraId="3E36B0D8" w14:textId="639D17D5" w:rsidR="00D9064C" w:rsidRPr="00F12895" w:rsidRDefault="00D9064C" w:rsidP="00D9064C">
            <w:pPr>
              <w:spacing w:after="0" w:line="240" w:lineRule="auto"/>
              <w:ind w:left="-30" w:right="-45"/>
              <w:jc w:val="center"/>
              <w:rPr>
                <w:rFonts w:ascii="Times New Roman" w:hAnsi="Times New Roman"/>
                <w:b/>
                <w:bCs/>
                <w:sz w:val="20"/>
                <w:szCs w:val="20"/>
              </w:rPr>
            </w:pPr>
            <w:r w:rsidRPr="00F12895">
              <w:rPr>
                <w:rFonts w:ascii="Times New Roman" w:hAnsi="Times New Roman"/>
                <w:b/>
                <w:bCs/>
                <w:sz w:val="20"/>
                <w:szCs w:val="20"/>
              </w:rPr>
              <w:t>E.3.3</w:t>
            </w:r>
          </w:p>
        </w:tc>
        <w:tc>
          <w:tcPr>
            <w:tcW w:w="6236" w:type="dxa"/>
            <w:tcBorders>
              <w:bottom w:val="single" w:sz="4" w:space="0" w:color="000000"/>
            </w:tcBorders>
            <w:shd w:val="clear" w:color="auto" w:fill="auto"/>
            <w:vAlign w:val="center"/>
          </w:tcPr>
          <w:p w14:paraId="532B18DF" w14:textId="3B07E337" w:rsidR="00D9064C" w:rsidRPr="00F12895" w:rsidRDefault="003472B4" w:rsidP="00D9064C">
            <w:pPr>
              <w:pStyle w:val="ListeParagraf"/>
              <w:spacing w:after="0"/>
              <w:ind w:left="0"/>
              <w:rPr>
                <w:rFonts w:ascii="Times New Roman" w:hAnsi="Times New Roman"/>
                <w:sz w:val="20"/>
                <w:szCs w:val="20"/>
              </w:rPr>
            </w:pPr>
            <w:r w:rsidRPr="0086112F">
              <w:rPr>
                <w:rFonts w:ascii="Times New Roman" w:hAnsi="Times New Roman"/>
                <w:sz w:val="20"/>
                <w:szCs w:val="20"/>
              </w:rPr>
              <w:t>Klimanın eksiklilerini dikkate alarak müşteriye bakım bedelini bildirir.</w:t>
            </w:r>
          </w:p>
        </w:tc>
        <w:tc>
          <w:tcPr>
            <w:tcW w:w="4394" w:type="dxa"/>
            <w:vMerge/>
            <w:shd w:val="clear" w:color="auto" w:fill="auto"/>
            <w:vAlign w:val="center"/>
          </w:tcPr>
          <w:p w14:paraId="37660B03" w14:textId="77777777" w:rsidR="00D9064C" w:rsidRPr="00A33C9A" w:rsidRDefault="00D9064C" w:rsidP="00D9064C">
            <w:pPr>
              <w:spacing w:after="0"/>
              <w:ind w:left="273"/>
              <w:rPr>
                <w:rFonts w:ascii="Times New Roman" w:hAnsi="Times New Roman"/>
                <w:sz w:val="20"/>
                <w:szCs w:val="20"/>
              </w:rPr>
            </w:pPr>
          </w:p>
        </w:tc>
      </w:tr>
    </w:tbl>
    <w:p w14:paraId="3A5BFC93" w14:textId="77777777" w:rsidR="00542280" w:rsidRDefault="00542280">
      <w:pPr>
        <w:sectPr w:rsidR="00542280" w:rsidSect="00437FA1">
          <w:pgSz w:w="16838" w:h="11906" w:orient="landscape" w:code="9"/>
          <w:pgMar w:top="1276" w:right="567" w:bottom="1133" w:left="1418" w:header="568" w:footer="709" w:gutter="0"/>
          <w:cols w:space="708"/>
          <w:titlePg/>
          <w:docGrid w:linePitch="360"/>
        </w:sect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4"/>
        <w:gridCol w:w="2433"/>
        <w:gridCol w:w="786"/>
        <w:gridCol w:w="6335"/>
        <w:gridCol w:w="4445"/>
      </w:tblGrid>
      <w:tr w:rsidR="001B5A6B" w:rsidRPr="00A33C9A" w14:paraId="0CAF502E" w14:textId="77777777" w:rsidTr="00542280">
        <w:trPr>
          <w:trHeight w:val="567"/>
        </w:trPr>
        <w:tc>
          <w:tcPr>
            <w:tcW w:w="844" w:type="dxa"/>
            <w:shd w:val="clear" w:color="auto" w:fill="BDD6EE"/>
            <w:vAlign w:val="center"/>
          </w:tcPr>
          <w:p w14:paraId="41504D4C" w14:textId="77777777" w:rsidR="001B5A6B" w:rsidRPr="00A33C9A" w:rsidRDefault="001B5A6B" w:rsidP="004D75AC">
            <w:pPr>
              <w:spacing w:after="0"/>
              <w:rPr>
                <w:rFonts w:ascii="Times New Roman" w:hAnsi="Times New Roman"/>
                <w:b/>
                <w:sz w:val="20"/>
                <w:szCs w:val="20"/>
              </w:rPr>
            </w:pPr>
            <w:r w:rsidRPr="00A33C9A">
              <w:rPr>
                <w:rFonts w:ascii="Times New Roman" w:hAnsi="Times New Roman"/>
                <w:b/>
                <w:sz w:val="20"/>
                <w:szCs w:val="20"/>
              </w:rPr>
              <w:lastRenderedPageBreak/>
              <w:t>Görev</w:t>
            </w:r>
          </w:p>
        </w:tc>
        <w:tc>
          <w:tcPr>
            <w:tcW w:w="13999" w:type="dxa"/>
            <w:gridSpan w:val="4"/>
            <w:shd w:val="clear" w:color="auto" w:fill="auto"/>
            <w:vAlign w:val="center"/>
          </w:tcPr>
          <w:p w14:paraId="40B2212B" w14:textId="616AC199" w:rsidR="001B5A6B" w:rsidRPr="008D5E29" w:rsidRDefault="0041055A" w:rsidP="004D75AC">
            <w:pPr>
              <w:tabs>
                <w:tab w:val="left" w:pos="2820"/>
              </w:tabs>
              <w:spacing w:after="0" w:line="240" w:lineRule="auto"/>
              <w:rPr>
                <w:rFonts w:ascii="Times New Roman" w:hAnsi="Times New Roman"/>
                <w:b/>
                <w:bCs/>
                <w:sz w:val="20"/>
                <w:szCs w:val="20"/>
              </w:rPr>
            </w:pPr>
            <w:r w:rsidRPr="00A33C9A">
              <w:rPr>
                <w:rFonts w:ascii="Times New Roman" w:hAnsi="Times New Roman"/>
                <w:b/>
                <w:sz w:val="20"/>
                <w:szCs w:val="20"/>
              </w:rPr>
              <w:t>E</w:t>
            </w:r>
            <w:r w:rsidR="00005DD3" w:rsidRPr="00A33C9A">
              <w:rPr>
                <w:rFonts w:ascii="Times New Roman" w:hAnsi="Times New Roman"/>
                <w:b/>
                <w:sz w:val="20"/>
                <w:szCs w:val="20"/>
              </w:rPr>
              <w:t xml:space="preserve">. </w:t>
            </w:r>
            <w:r w:rsidR="00005DD3" w:rsidRPr="00A33C9A">
              <w:rPr>
                <w:rFonts w:ascii="Times New Roman" w:hAnsi="Times New Roman"/>
                <w:b/>
                <w:bCs/>
                <w:sz w:val="20"/>
                <w:szCs w:val="20"/>
              </w:rPr>
              <w:t>Klima sistemi bakım</w:t>
            </w:r>
            <w:r w:rsidR="00D90CC5" w:rsidRPr="00A33C9A">
              <w:rPr>
                <w:rFonts w:ascii="Times New Roman" w:hAnsi="Times New Roman"/>
                <w:b/>
                <w:bCs/>
                <w:sz w:val="20"/>
                <w:szCs w:val="20"/>
              </w:rPr>
              <w:t xml:space="preserve"> onarım</w:t>
            </w:r>
            <w:r w:rsidR="00005DD3" w:rsidRPr="00A33C9A">
              <w:rPr>
                <w:rFonts w:ascii="Times New Roman" w:hAnsi="Times New Roman"/>
                <w:b/>
                <w:bCs/>
                <w:sz w:val="20"/>
                <w:szCs w:val="20"/>
              </w:rPr>
              <w:t xml:space="preserve">ı yapmak </w:t>
            </w:r>
            <w:r w:rsidR="00005DD3" w:rsidRPr="008D5E29">
              <w:rPr>
                <w:rFonts w:ascii="Times New Roman" w:hAnsi="Times New Roman"/>
                <w:b/>
                <w:bCs/>
                <w:sz w:val="20"/>
                <w:szCs w:val="20"/>
              </w:rPr>
              <w:t>(devamı var)</w:t>
            </w:r>
          </w:p>
        </w:tc>
      </w:tr>
      <w:tr w:rsidR="001B5A6B" w:rsidRPr="00A33C9A" w14:paraId="060C981E" w14:textId="77777777" w:rsidTr="00542280">
        <w:trPr>
          <w:trHeight w:val="567"/>
        </w:trPr>
        <w:tc>
          <w:tcPr>
            <w:tcW w:w="3277" w:type="dxa"/>
            <w:gridSpan w:val="2"/>
            <w:shd w:val="clear" w:color="auto" w:fill="BDD6EE"/>
            <w:vAlign w:val="center"/>
          </w:tcPr>
          <w:p w14:paraId="3CA3BB38" w14:textId="77777777" w:rsidR="001B5A6B" w:rsidRPr="00A33C9A" w:rsidRDefault="001B5A6B" w:rsidP="004D75AC">
            <w:pPr>
              <w:spacing w:after="0"/>
              <w:rPr>
                <w:rFonts w:ascii="Times New Roman" w:hAnsi="Times New Roman"/>
                <w:b/>
                <w:sz w:val="20"/>
                <w:szCs w:val="20"/>
              </w:rPr>
            </w:pPr>
            <w:r w:rsidRPr="00A33C9A">
              <w:rPr>
                <w:rFonts w:ascii="Times New Roman" w:hAnsi="Times New Roman"/>
                <w:b/>
                <w:sz w:val="20"/>
                <w:szCs w:val="20"/>
              </w:rPr>
              <w:t>İşlemler</w:t>
            </w:r>
          </w:p>
        </w:tc>
        <w:tc>
          <w:tcPr>
            <w:tcW w:w="7121" w:type="dxa"/>
            <w:gridSpan w:val="2"/>
            <w:shd w:val="clear" w:color="auto" w:fill="BDD6EE"/>
            <w:vAlign w:val="center"/>
          </w:tcPr>
          <w:p w14:paraId="70522A42" w14:textId="77777777" w:rsidR="001B5A6B" w:rsidRPr="00A33C9A" w:rsidRDefault="001B5A6B" w:rsidP="004D75AC">
            <w:pPr>
              <w:spacing w:after="0"/>
              <w:rPr>
                <w:rFonts w:ascii="Times New Roman" w:hAnsi="Times New Roman"/>
                <w:b/>
                <w:sz w:val="20"/>
                <w:szCs w:val="20"/>
              </w:rPr>
            </w:pPr>
            <w:r w:rsidRPr="00A33C9A">
              <w:rPr>
                <w:rFonts w:ascii="Times New Roman" w:hAnsi="Times New Roman"/>
                <w:b/>
                <w:sz w:val="20"/>
                <w:szCs w:val="20"/>
              </w:rPr>
              <w:t xml:space="preserve">Başarım Ölçütleri </w:t>
            </w:r>
          </w:p>
        </w:tc>
        <w:tc>
          <w:tcPr>
            <w:tcW w:w="4445" w:type="dxa"/>
            <w:vMerge w:val="restart"/>
            <w:shd w:val="clear" w:color="auto" w:fill="BDD6EE"/>
            <w:vAlign w:val="center"/>
          </w:tcPr>
          <w:p w14:paraId="1B2C1ACB" w14:textId="77777777" w:rsidR="001B5A6B" w:rsidRPr="008D5E29" w:rsidRDefault="001B5A6B" w:rsidP="004D75AC">
            <w:pPr>
              <w:spacing w:after="0"/>
              <w:rPr>
                <w:rFonts w:ascii="Times New Roman" w:hAnsi="Times New Roman"/>
                <w:b/>
                <w:sz w:val="20"/>
                <w:szCs w:val="20"/>
              </w:rPr>
            </w:pPr>
            <w:r w:rsidRPr="008D5E29">
              <w:rPr>
                <w:rFonts w:ascii="Times New Roman" w:hAnsi="Times New Roman"/>
                <w:b/>
                <w:sz w:val="20"/>
                <w:szCs w:val="20"/>
              </w:rPr>
              <w:t>Mesleki Bilgi ve Uygulama Becerileri</w:t>
            </w:r>
          </w:p>
        </w:tc>
      </w:tr>
      <w:tr w:rsidR="001B5A6B" w:rsidRPr="00A33C9A" w14:paraId="131D9506" w14:textId="77777777" w:rsidTr="00542280">
        <w:trPr>
          <w:trHeight w:val="567"/>
        </w:trPr>
        <w:tc>
          <w:tcPr>
            <w:tcW w:w="844" w:type="dxa"/>
            <w:shd w:val="clear" w:color="auto" w:fill="BDD6EE"/>
            <w:vAlign w:val="center"/>
          </w:tcPr>
          <w:p w14:paraId="2C347D7C" w14:textId="77777777" w:rsidR="001B5A6B" w:rsidRPr="00A33C9A" w:rsidRDefault="001B5A6B" w:rsidP="004D75AC">
            <w:pPr>
              <w:spacing w:after="0"/>
              <w:rPr>
                <w:rFonts w:ascii="Times New Roman" w:hAnsi="Times New Roman"/>
                <w:b/>
                <w:sz w:val="20"/>
                <w:szCs w:val="20"/>
              </w:rPr>
            </w:pPr>
            <w:r w:rsidRPr="00A33C9A">
              <w:rPr>
                <w:rFonts w:ascii="Times New Roman" w:hAnsi="Times New Roman"/>
                <w:b/>
                <w:sz w:val="20"/>
                <w:szCs w:val="20"/>
              </w:rPr>
              <w:t>Kod</w:t>
            </w:r>
          </w:p>
        </w:tc>
        <w:tc>
          <w:tcPr>
            <w:tcW w:w="2433" w:type="dxa"/>
            <w:shd w:val="clear" w:color="auto" w:fill="BDD6EE"/>
            <w:vAlign w:val="center"/>
          </w:tcPr>
          <w:p w14:paraId="74BEB591" w14:textId="77777777" w:rsidR="001B5A6B" w:rsidRPr="00A33C9A" w:rsidRDefault="001B5A6B" w:rsidP="004D75AC">
            <w:pPr>
              <w:spacing w:after="0"/>
              <w:rPr>
                <w:rFonts w:ascii="Times New Roman" w:hAnsi="Times New Roman"/>
                <w:b/>
                <w:sz w:val="20"/>
                <w:szCs w:val="20"/>
              </w:rPr>
            </w:pPr>
            <w:r w:rsidRPr="00A33C9A">
              <w:rPr>
                <w:rFonts w:ascii="Times New Roman" w:hAnsi="Times New Roman"/>
                <w:b/>
                <w:sz w:val="20"/>
                <w:szCs w:val="20"/>
              </w:rPr>
              <w:t>Açıklama</w:t>
            </w:r>
          </w:p>
        </w:tc>
        <w:tc>
          <w:tcPr>
            <w:tcW w:w="786" w:type="dxa"/>
            <w:shd w:val="clear" w:color="auto" w:fill="BDD6EE"/>
            <w:vAlign w:val="center"/>
          </w:tcPr>
          <w:p w14:paraId="53486C5E" w14:textId="77777777" w:rsidR="001B5A6B" w:rsidRPr="008D5E29" w:rsidRDefault="001B5A6B" w:rsidP="004D75AC">
            <w:pPr>
              <w:spacing w:after="0"/>
              <w:rPr>
                <w:rFonts w:ascii="Times New Roman" w:hAnsi="Times New Roman"/>
                <w:b/>
                <w:sz w:val="20"/>
                <w:szCs w:val="20"/>
              </w:rPr>
            </w:pPr>
            <w:r w:rsidRPr="008D5E29">
              <w:rPr>
                <w:rFonts w:ascii="Times New Roman" w:hAnsi="Times New Roman"/>
                <w:b/>
                <w:sz w:val="20"/>
                <w:szCs w:val="20"/>
              </w:rPr>
              <w:t>Kod</w:t>
            </w:r>
          </w:p>
        </w:tc>
        <w:tc>
          <w:tcPr>
            <w:tcW w:w="6335" w:type="dxa"/>
            <w:shd w:val="clear" w:color="auto" w:fill="BDD6EE"/>
            <w:vAlign w:val="center"/>
          </w:tcPr>
          <w:p w14:paraId="1C72332F" w14:textId="77777777" w:rsidR="001B5A6B" w:rsidRPr="008D5E29" w:rsidRDefault="001B5A6B" w:rsidP="004D75AC">
            <w:pPr>
              <w:spacing w:after="0"/>
              <w:rPr>
                <w:rFonts w:ascii="Times New Roman" w:hAnsi="Times New Roman"/>
                <w:b/>
                <w:sz w:val="20"/>
                <w:szCs w:val="20"/>
              </w:rPr>
            </w:pPr>
            <w:r w:rsidRPr="008D5E29">
              <w:rPr>
                <w:rFonts w:ascii="Times New Roman" w:hAnsi="Times New Roman"/>
                <w:b/>
                <w:sz w:val="20"/>
                <w:szCs w:val="20"/>
              </w:rPr>
              <w:t>Açıklama</w:t>
            </w:r>
          </w:p>
        </w:tc>
        <w:tc>
          <w:tcPr>
            <w:tcW w:w="4445" w:type="dxa"/>
            <w:vMerge/>
            <w:shd w:val="clear" w:color="auto" w:fill="BDD6EE"/>
          </w:tcPr>
          <w:p w14:paraId="64224E2A" w14:textId="77777777" w:rsidR="001B5A6B" w:rsidRPr="00A33C9A" w:rsidRDefault="001B5A6B" w:rsidP="004D75AC">
            <w:pPr>
              <w:spacing w:after="0"/>
              <w:rPr>
                <w:rFonts w:ascii="Times New Roman" w:hAnsi="Times New Roman"/>
                <w:b/>
                <w:sz w:val="20"/>
                <w:szCs w:val="20"/>
              </w:rPr>
            </w:pPr>
          </w:p>
        </w:tc>
      </w:tr>
      <w:tr w:rsidR="00DB07A5" w:rsidRPr="00A33C9A" w14:paraId="62B90E79" w14:textId="77777777" w:rsidTr="00542280">
        <w:trPr>
          <w:trHeight w:val="567"/>
        </w:trPr>
        <w:tc>
          <w:tcPr>
            <w:tcW w:w="844" w:type="dxa"/>
            <w:vMerge w:val="restart"/>
            <w:shd w:val="clear" w:color="auto" w:fill="auto"/>
            <w:vAlign w:val="center"/>
          </w:tcPr>
          <w:p w14:paraId="70EAD301" w14:textId="16A96A3B" w:rsidR="00DB07A5" w:rsidRPr="00A33C9A" w:rsidRDefault="00DB07A5" w:rsidP="00D9064C">
            <w:pPr>
              <w:spacing w:after="0"/>
              <w:jc w:val="center"/>
              <w:rPr>
                <w:rFonts w:ascii="Times New Roman" w:hAnsi="Times New Roman"/>
                <w:b/>
                <w:sz w:val="20"/>
                <w:szCs w:val="20"/>
              </w:rPr>
            </w:pPr>
            <w:r w:rsidRPr="00A33C9A">
              <w:rPr>
                <w:rFonts w:ascii="Times New Roman" w:hAnsi="Times New Roman"/>
                <w:b/>
                <w:sz w:val="20"/>
                <w:szCs w:val="20"/>
              </w:rPr>
              <w:t>E.3</w:t>
            </w:r>
          </w:p>
        </w:tc>
        <w:tc>
          <w:tcPr>
            <w:tcW w:w="2433" w:type="dxa"/>
            <w:vMerge w:val="restart"/>
            <w:shd w:val="clear" w:color="auto" w:fill="auto"/>
            <w:vAlign w:val="center"/>
          </w:tcPr>
          <w:p w14:paraId="7BADC6AB" w14:textId="3EA2E34F" w:rsidR="00DB07A5" w:rsidRPr="00A33C9A" w:rsidRDefault="00DB07A5" w:rsidP="00D9064C">
            <w:pPr>
              <w:spacing w:after="0"/>
              <w:rPr>
                <w:rFonts w:ascii="Times New Roman" w:hAnsi="Times New Roman"/>
                <w:b/>
                <w:sz w:val="20"/>
                <w:szCs w:val="20"/>
                <w:highlight w:val="lightGray"/>
              </w:rPr>
            </w:pPr>
            <w:r w:rsidRPr="00A33C9A">
              <w:rPr>
                <w:rFonts w:ascii="Times New Roman" w:hAnsi="Times New Roman"/>
                <w:sz w:val="20"/>
                <w:szCs w:val="20"/>
              </w:rPr>
              <w:t>İç ve dış askıların bakımını yapmak</w:t>
            </w:r>
          </w:p>
        </w:tc>
        <w:tc>
          <w:tcPr>
            <w:tcW w:w="786" w:type="dxa"/>
            <w:tcBorders>
              <w:bottom w:val="single" w:sz="4" w:space="0" w:color="auto"/>
            </w:tcBorders>
            <w:shd w:val="clear" w:color="auto" w:fill="auto"/>
            <w:vAlign w:val="center"/>
          </w:tcPr>
          <w:p w14:paraId="54AB9152" w14:textId="733D1019" w:rsidR="00DB07A5" w:rsidRPr="008D5E29" w:rsidRDefault="00DB07A5" w:rsidP="00D9064C">
            <w:pPr>
              <w:spacing w:after="0" w:line="240" w:lineRule="auto"/>
              <w:ind w:left="-36" w:right="-45"/>
              <w:jc w:val="center"/>
              <w:rPr>
                <w:rFonts w:ascii="Times New Roman" w:hAnsi="Times New Roman"/>
                <w:b/>
                <w:bCs/>
                <w:sz w:val="20"/>
                <w:szCs w:val="20"/>
              </w:rPr>
            </w:pPr>
            <w:r w:rsidRPr="008D5E29">
              <w:rPr>
                <w:rFonts w:ascii="Times New Roman" w:hAnsi="Times New Roman"/>
                <w:b/>
                <w:bCs/>
                <w:sz w:val="20"/>
                <w:szCs w:val="20"/>
              </w:rPr>
              <w:t>E.3.4</w:t>
            </w:r>
          </w:p>
        </w:tc>
        <w:tc>
          <w:tcPr>
            <w:tcW w:w="6335" w:type="dxa"/>
            <w:tcBorders>
              <w:bottom w:val="single" w:sz="4" w:space="0" w:color="auto"/>
            </w:tcBorders>
            <w:shd w:val="clear" w:color="auto" w:fill="auto"/>
            <w:vAlign w:val="center"/>
          </w:tcPr>
          <w:p w14:paraId="54F2D2BA" w14:textId="47AC2DE8" w:rsidR="00DB07A5" w:rsidRPr="00F12895" w:rsidRDefault="00DB07A5" w:rsidP="00D9064C">
            <w:pPr>
              <w:pStyle w:val="ListeParagraf"/>
              <w:spacing w:after="0"/>
              <w:ind w:left="0"/>
              <w:rPr>
                <w:rFonts w:ascii="Times New Roman" w:hAnsi="Times New Roman"/>
                <w:sz w:val="20"/>
                <w:szCs w:val="20"/>
              </w:rPr>
            </w:pPr>
            <w:r w:rsidRPr="00542280">
              <w:rPr>
                <w:rFonts w:ascii="Times New Roman" w:hAnsi="Times New Roman"/>
                <w:sz w:val="20"/>
                <w:szCs w:val="20"/>
              </w:rPr>
              <w:t>İç ve dış ünitenin askı aparatlarında gevşeme olup olmadığını tespit eder.</w:t>
            </w:r>
          </w:p>
        </w:tc>
        <w:tc>
          <w:tcPr>
            <w:tcW w:w="4445" w:type="dxa"/>
            <w:vMerge w:val="restart"/>
            <w:shd w:val="clear" w:color="auto" w:fill="auto"/>
          </w:tcPr>
          <w:p w14:paraId="1B21BAA4" w14:textId="77777777" w:rsidR="00DB07A5" w:rsidRPr="00F12895" w:rsidRDefault="00DB07A5" w:rsidP="00DC31D7">
            <w:pPr>
              <w:spacing w:after="0" w:line="259" w:lineRule="auto"/>
              <w:rPr>
                <w:rFonts w:ascii="Times New Roman" w:hAnsi="Times New Roman"/>
                <w:sz w:val="20"/>
                <w:szCs w:val="20"/>
              </w:rPr>
            </w:pPr>
          </w:p>
          <w:p w14:paraId="4C9FD70E" w14:textId="6DD3AFCB" w:rsidR="00DB07A5" w:rsidRPr="00F12895" w:rsidRDefault="00DB07A5" w:rsidP="000E3376">
            <w:pPr>
              <w:spacing w:after="0" w:line="259" w:lineRule="auto"/>
              <w:rPr>
                <w:rFonts w:ascii="Times New Roman" w:hAnsi="Times New Roman"/>
                <w:sz w:val="20"/>
                <w:szCs w:val="20"/>
              </w:rPr>
            </w:pPr>
          </w:p>
          <w:p w14:paraId="0A2D6882" w14:textId="77777777" w:rsidR="00DB07A5" w:rsidRPr="009E45BA" w:rsidRDefault="00DB07A5" w:rsidP="00E63A81">
            <w:pPr>
              <w:spacing w:after="0" w:line="259" w:lineRule="auto"/>
              <w:rPr>
                <w:rFonts w:ascii="Times New Roman" w:hAnsi="Times New Roman"/>
                <w:sz w:val="20"/>
                <w:szCs w:val="20"/>
              </w:rPr>
            </w:pPr>
          </w:p>
          <w:p w14:paraId="578B6F87" w14:textId="77777777" w:rsidR="00DB07A5" w:rsidRPr="00966748" w:rsidRDefault="00DB07A5" w:rsidP="00E63A81">
            <w:pPr>
              <w:spacing w:after="0" w:line="259" w:lineRule="auto"/>
              <w:rPr>
                <w:rFonts w:ascii="Times New Roman" w:hAnsi="Times New Roman"/>
                <w:sz w:val="20"/>
                <w:szCs w:val="20"/>
              </w:rPr>
            </w:pPr>
          </w:p>
          <w:p w14:paraId="5FA902FA" w14:textId="77777777" w:rsidR="00DB07A5" w:rsidRPr="00A33C9A" w:rsidRDefault="00DB07A5" w:rsidP="00E63A81">
            <w:pPr>
              <w:spacing w:after="0" w:line="259" w:lineRule="auto"/>
              <w:rPr>
                <w:rFonts w:ascii="Times New Roman" w:hAnsi="Times New Roman"/>
                <w:sz w:val="20"/>
                <w:szCs w:val="20"/>
              </w:rPr>
            </w:pPr>
          </w:p>
          <w:p w14:paraId="55C17852" w14:textId="77777777" w:rsidR="00DB07A5" w:rsidRPr="00A33C9A" w:rsidRDefault="00DB07A5" w:rsidP="00E63A81">
            <w:pPr>
              <w:spacing w:after="0" w:line="259" w:lineRule="auto"/>
              <w:rPr>
                <w:rFonts w:ascii="Times New Roman" w:hAnsi="Times New Roman"/>
                <w:sz w:val="20"/>
                <w:szCs w:val="20"/>
              </w:rPr>
            </w:pPr>
          </w:p>
          <w:p w14:paraId="653C3004" w14:textId="77777777" w:rsidR="00DB07A5" w:rsidRPr="00A33C9A" w:rsidRDefault="00DB07A5" w:rsidP="00E63A81">
            <w:pPr>
              <w:spacing w:after="0" w:line="259" w:lineRule="auto"/>
              <w:rPr>
                <w:rFonts w:ascii="Times New Roman" w:hAnsi="Times New Roman"/>
                <w:sz w:val="20"/>
                <w:szCs w:val="20"/>
              </w:rPr>
            </w:pPr>
          </w:p>
          <w:p w14:paraId="2ABB7A8A" w14:textId="77777777" w:rsidR="00DB07A5" w:rsidRPr="00A33C9A" w:rsidRDefault="00DB07A5" w:rsidP="00E63A81">
            <w:pPr>
              <w:spacing w:after="0" w:line="259" w:lineRule="auto"/>
              <w:rPr>
                <w:rFonts w:ascii="Times New Roman" w:hAnsi="Times New Roman"/>
                <w:sz w:val="20"/>
                <w:szCs w:val="20"/>
              </w:rPr>
            </w:pPr>
          </w:p>
          <w:p w14:paraId="6A02D5E8" w14:textId="77777777" w:rsidR="00DB07A5" w:rsidRPr="00A33C9A" w:rsidRDefault="00DB07A5" w:rsidP="00E63A81">
            <w:pPr>
              <w:spacing w:after="0" w:line="259" w:lineRule="auto"/>
              <w:rPr>
                <w:rFonts w:ascii="Times New Roman" w:hAnsi="Times New Roman"/>
                <w:sz w:val="20"/>
                <w:szCs w:val="20"/>
              </w:rPr>
            </w:pPr>
          </w:p>
          <w:p w14:paraId="4E7C7534" w14:textId="77777777" w:rsidR="00DB07A5" w:rsidRPr="00A33C9A" w:rsidRDefault="00DB07A5" w:rsidP="00E63A81">
            <w:pPr>
              <w:spacing w:after="0" w:line="259" w:lineRule="auto"/>
              <w:rPr>
                <w:rFonts w:ascii="Times New Roman" w:hAnsi="Times New Roman"/>
                <w:sz w:val="20"/>
                <w:szCs w:val="20"/>
              </w:rPr>
            </w:pPr>
          </w:p>
          <w:p w14:paraId="51DC68CA" w14:textId="77777777" w:rsidR="00DB07A5" w:rsidRPr="00A33C9A" w:rsidRDefault="00DB07A5" w:rsidP="00E63A81">
            <w:pPr>
              <w:spacing w:after="0" w:line="259" w:lineRule="auto"/>
              <w:rPr>
                <w:rFonts w:ascii="Times New Roman" w:hAnsi="Times New Roman"/>
                <w:sz w:val="20"/>
                <w:szCs w:val="20"/>
              </w:rPr>
            </w:pPr>
          </w:p>
          <w:p w14:paraId="7A6B2221" w14:textId="77777777" w:rsidR="00DB07A5" w:rsidRPr="00A33C9A" w:rsidRDefault="00DB07A5" w:rsidP="00E63A81">
            <w:pPr>
              <w:spacing w:after="0" w:line="259" w:lineRule="auto"/>
              <w:rPr>
                <w:rFonts w:ascii="Times New Roman" w:hAnsi="Times New Roman"/>
                <w:sz w:val="20"/>
                <w:szCs w:val="20"/>
              </w:rPr>
            </w:pPr>
          </w:p>
          <w:p w14:paraId="2F078230" w14:textId="77777777" w:rsidR="00DB07A5" w:rsidRPr="00A33C9A" w:rsidRDefault="00DB07A5" w:rsidP="00E63A81">
            <w:pPr>
              <w:spacing w:after="0" w:line="259" w:lineRule="auto"/>
              <w:rPr>
                <w:rFonts w:ascii="Times New Roman" w:hAnsi="Times New Roman"/>
                <w:sz w:val="20"/>
                <w:szCs w:val="20"/>
              </w:rPr>
            </w:pPr>
          </w:p>
          <w:p w14:paraId="5D4E6F97" w14:textId="77777777" w:rsidR="00DB07A5" w:rsidRPr="00A33C9A" w:rsidRDefault="00DB07A5" w:rsidP="00E63A81">
            <w:pPr>
              <w:spacing w:after="0" w:line="259" w:lineRule="auto"/>
              <w:rPr>
                <w:rFonts w:ascii="Times New Roman" w:hAnsi="Times New Roman"/>
                <w:sz w:val="20"/>
                <w:szCs w:val="20"/>
              </w:rPr>
            </w:pPr>
          </w:p>
          <w:p w14:paraId="37896D82" w14:textId="77777777" w:rsidR="00DB07A5" w:rsidRPr="00A33C9A" w:rsidRDefault="00DB07A5" w:rsidP="00E63A81">
            <w:pPr>
              <w:spacing w:after="0" w:line="259" w:lineRule="auto"/>
              <w:rPr>
                <w:rFonts w:ascii="Times New Roman" w:hAnsi="Times New Roman"/>
                <w:sz w:val="20"/>
                <w:szCs w:val="20"/>
              </w:rPr>
            </w:pPr>
          </w:p>
          <w:p w14:paraId="24C91F7D" w14:textId="77777777" w:rsidR="00DB07A5" w:rsidRPr="00A33C9A" w:rsidRDefault="00DB07A5" w:rsidP="00E63A81">
            <w:pPr>
              <w:spacing w:after="0" w:line="259" w:lineRule="auto"/>
              <w:rPr>
                <w:rFonts w:ascii="Times New Roman" w:hAnsi="Times New Roman"/>
                <w:sz w:val="20"/>
                <w:szCs w:val="20"/>
              </w:rPr>
            </w:pPr>
          </w:p>
          <w:p w14:paraId="227FF7AF" w14:textId="77777777" w:rsidR="00DB07A5" w:rsidRPr="00A33C9A" w:rsidRDefault="00DB07A5" w:rsidP="00E63A81">
            <w:pPr>
              <w:spacing w:after="0" w:line="259" w:lineRule="auto"/>
              <w:rPr>
                <w:rFonts w:ascii="Times New Roman" w:hAnsi="Times New Roman"/>
                <w:sz w:val="20"/>
                <w:szCs w:val="20"/>
              </w:rPr>
            </w:pPr>
          </w:p>
          <w:p w14:paraId="1D59512A" w14:textId="77777777" w:rsidR="00DB07A5" w:rsidRPr="00A33C9A" w:rsidRDefault="00DB07A5" w:rsidP="00E63A81">
            <w:pPr>
              <w:spacing w:after="0" w:line="259" w:lineRule="auto"/>
              <w:rPr>
                <w:rFonts w:ascii="Times New Roman" w:hAnsi="Times New Roman"/>
                <w:sz w:val="20"/>
                <w:szCs w:val="20"/>
              </w:rPr>
            </w:pPr>
          </w:p>
          <w:p w14:paraId="323A28B9" w14:textId="77777777" w:rsidR="00DB07A5" w:rsidRPr="00A33C9A" w:rsidRDefault="00DB07A5" w:rsidP="00E63A81">
            <w:pPr>
              <w:spacing w:after="0" w:line="259" w:lineRule="auto"/>
              <w:rPr>
                <w:rFonts w:ascii="Times New Roman" w:hAnsi="Times New Roman"/>
                <w:sz w:val="20"/>
                <w:szCs w:val="20"/>
              </w:rPr>
            </w:pPr>
          </w:p>
          <w:p w14:paraId="3373C831" w14:textId="77777777" w:rsidR="00DB07A5" w:rsidRPr="00A33C9A" w:rsidRDefault="00DB07A5" w:rsidP="00E63A81">
            <w:pPr>
              <w:spacing w:after="0" w:line="259" w:lineRule="auto"/>
              <w:rPr>
                <w:rFonts w:ascii="Times New Roman" w:hAnsi="Times New Roman"/>
                <w:sz w:val="20"/>
                <w:szCs w:val="20"/>
              </w:rPr>
            </w:pPr>
          </w:p>
          <w:p w14:paraId="06B65842" w14:textId="77777777" w:rsidR="00DB07A5" w:rsidRPr="00A33C9A" w:rsidRDefault="00DB07A5" w:rsidP="00E63A81">
            <w:pPr>
              <w:spacing w:after="0" w:line="259" w:lineRule="auto"/>
              <w:rPr>
                <w:rFonts w:ascii="Times New Roman" w:hAnsi="Times New Roman"/>
                <w:sz w:val="20"/>
                <w:szCs w:val="20"/>
              </w:rPr>
            </w:pPr>
          </w:p>
          <w:p w14:paraId="5861AC80" w14:textId="77777777" w:rsidR="00DB07A5" w:rsidRPr="00A33C9A" w:rsidRDefault="00DB07A5" w:rsidP="00E63A81">
            <w:pPr>
              <w:spacing w:after="0" w:line="259" w:lineRule="auto"/>
              <w:rPr>
                <w:rFonts w:ascii="Times New Roman" w:hAnsi="Times New Roman"/>
                <w:sz w:val="20"/>
                <w:szCs w:val="20"/>
              </w:rPr>
            </w:pPr>
          </w:p>
          <w:p w14:paraId="0FB4DFF3" w14:textId="77777777" w:rsidR="00DB07A5" w:rsidRPr="00A33C9A" w:rsidRDefault="00DB07A5" w:rsidP="00E63A81">
            <w:pPr>
              <w:spacing w:after="0" w:line="259" w:lineRule="auto"/>
              <w:rPr>
                <w:rFonts w:ascii="Times New Roman" w:hAnsi="Times New Roman"/>
                <w:sz w:val="20"/>
                <w:szCs w:val="20"/>
              </w:rPr>
            </w:pPr>
          </w:p>
          <w:p w14:paraId="03127384" w14:textId="77777777" w:rsidR="00DB07A5" w:rsidRPr="00A33C9A" w:rsidRDefault="00DB07A5" w:rsidP="00E63A81">
            <w:pPr>
              <w:spacing w:after="0" w:line="259" w:lineRule="auto"/>
              <w:rPr>
                <w:rFonts w:ascii="Times New Roman" w:hAnsi="Times New Roman"/>
                <w:sz w:val="20"/>
                <w:szCs w:val="20"/>
              </w:rPr>
            </w:pPr>
          </w:p>
          <w:p w14:paraId="1DC3054F" w14:textId="77777777" w:rsidR="00DB07A5" w:rsidRPr="00A33C9A" w:rsidRDefault="00DB07A5" w:rsidP="00E63A81">
            <w:pPr>
              <w:spacing w:after="0" w:line="259" w:lineRule="auto"/>
              <w:rPr>
                <w:rFonts w:ascii="Times New Roman" w:hAnsi="Times New Roman"/>
                <w:sz w:val="20"/>
                <w:szCs w:val="20"/>
              </w:rPr>
            </w:pPr>
          </w:p>
          <w:p w14:paraId="2F0F7391" w14:textId="77777777" w:rsidR="00DB07A5" w:rsidRPr="00A33C9A" w:rsidRDefault="00DB07A5" w:rsidP="00E63A81">
            <w:pPr>
              <w:spacing w:after="0" w:line="259" w:lineRule="auto"/>
              <w:rPr>
                <w:rFonts w:ascii="Times New Roman" w:hAnsi="Times New Roman"/>
                <w:sz w:val="20"/>
                <w:szCs w:val="20"/>
              </w:rPr>
            </w:pPr>
          </w:p>
          <w:p w14:paraId="0EF4DC6E" w14:textId="5DAF7459" w:rsidR="00DB07A5" w:rsidRPr="00A33C9A" w:rsidRDefault="00DB07A5" w:rsidP="00E63A81">
            <w:pPr>
              <w:spacing w:after="0" w:line="259" w:lineRule="auto"/>
              <w:rPr>
                <w:rFonts w:ascii="Times New Roman" w:hAnsi="Times New Roman"/>
                <w:sz w:val="20"/>
                <w:szCs w:val="20"/>
              </w:rPr>
            </w:pPr>
          </w:p>
        </w:tc>
      </w:tr>
      <w:tr w:rsidR="00DB07A5" w:rsidRPr="00A33C9A" w14:paraId="0A5BDB77" w14:textId="77777777" w:rsidTr="00542280">
        <w:trPr>
          <w:trHeight w:val="567"/>
        </w:trPr>
        <w:tc>
          <w:tcPr>
            <w:tcW w:w="844" w:type="dxa"/>
            <w:vMerge/>
            <w:shd w:val="clear" w:color="auto" w:fill="auto"/>
            <w:vAlign w:val="center"/>
          </w:tcPr>
          <w:p w14:paraId="706D1FBB" w14:textId="77777777" w:rsidR="00DB07A5" w:rsidRPr="00A33C9A" w:rsidRDefault="00DB07A5" w:rsidP="00D9064C">
            <w:pPr>
              <w:spacing w:after="0"/>
              <w:jc w:val="center"/>
              <w:rPr>
                <w:rFonts w:ascii="Times New Roman" w:hAnsi="Times New Roman"/>
                <w:b/>
                <w:sz w:val="20"/>
                <w:szCs w:val="20"/>
              </w:rPr>
            </w:pPr>
          </w:p>
        </w:tc>
        <w:tc>
          <w:tcPr>
            <w:tcW w:w="2433" w:type="dxa"/>
            <w:vMerge/>
            <w:shd w:val="clear" w:color="auto" w:fill="auto"/>
            <w:vAlign w:val="center"/>
          </w:tcPr>
          <w:p w14:paraId="256738BB" w14:textId="77777777" w:rsidR="00DB07A5" w:rsidRPr="00A33C9A" w:rsidRDefault="00DB07A5" w:rsidP="00D9064C">
            <w:pPr>
              <w:spacing w:after="0"/>
              <w:rPr>
                <w:rFonts w:ascii="Times New Roman" w:hAnsi="Times New Roman"/>
                <w:b/>
                <w:sz w:val="20"/>
                <w:szCs w:val="20"/>
                <w:highlight w:val="lightGray"/>
              </w:rPr>
            </w:pPr>
          </w:p>
        </w:tc>
        <w:tc>
          <w:tcPr>
            <w:tcW w:w="786" w:type="dxa"/>
            <w:shd w:val="clear" w:color="auto" w:fill="auto"/>
            <w:vAlign w:val="center"/>
          </w:tcPr>
          <w:p w14:paraId="03F811B7" w14:textId="0CB5521D" w:rsidR="00DB07A5" w:rsidRPr="00A33C9A" w:rsidRDefault="00DB07A5" w:rsidP="00D9064C">
            <w:pPr>
              <w:spacing w:after="0" w:line="240" w:lineRule="auto"/>
              <w:ind w:left="-30" w:right="-45"/>
              <w:jc w:val="center"/>
              <w:rPr>
                <w:rFonts w:ascii="Times New Roman" w:hAnsi="Times New Roman"/>
                <w:b/>
                <w:bCs/>
                <w:sz w:val="20"/>
                <w:szCs w:val="20"/>
              </w:rPr>
            </w:pPr>
            <w:r w:rsidRPr="00A33C9A">
              <w:rPr>
                <w:rFonts w:ascii="Times New Roman" w:hAnsi="Times New Roman"/>
                <w:b/>
                <w:bCs/>
                <w:sz w:val="20"/>
                <w:szCs w:val="20"/>
              </w:rPr>
              <w:t>E.3.5</w:t>
            </w:r>
          </w:p>
        </w:tc>
        <w:tc>
          <w:tcPr>
            <w:tcW w:w="6335" w:type="dxa"/>
            <w:shd w:val="clear" w:color="auto" w:fill="auto"/>
            <w:vAlign w:val="center"/>
          </w:tcPr>
          <w:p w14:paraId="5ECC3A4C" w14:textId="144B4BDB" w:rsidR="00DB07A5" w:rsidRPr="00F12895" w:rsidRDefault="00DB07A5" w:rsidP="00D9064C">
            <w:pPr>
              <w:pStyle w:val="ListeParagraf"/>
              <w:spacing w:after="0"/>
              <w:ind w:left="0"/>
              <w:rPr>
                <w:rFonts w:ascii="Times New Roman" w:hAnsi="Times New Roman"/>
                <w:sz w:val="20"/>
                <w:szCs w:val="20"/>
              </w:rPr>
            </w:pPr>
            <w:r w:rsidRPr="00542280">
              <w:rPr>
                <w:rFonts w:ascii="Times New Roman" w:hAnsi="Times New Roman"/>
                <w:sz w:val="20"/>
                <w:szCs w:val="20"/>
              </w:rPr>
              <w:t>Tespit ettiği uygunsuzlukları yetkisi dahilinde müdahale eder.</w:t>
            </w:r>
          </w:p>
        </w:tc>
        <w:tc>
          <w:tcPr>
            <w:tcW w:w="4445" w:type="dxa"/>
            <w:vMerge/>
            <w:shd w:val="clear" w:color="auto" w:fill="auto"/>
          </w:tcPr>
          <w:p w14:paraId="5BE564E0" w14:textId="77777777" w:rsidR="00DB07A5" w:rsidRPr="00A33C9A" w:rsidRDefault="00DB07A5" w:rsidP="00D9064C">
            <w:pPr>
              <w:spacing w:after="0"/>
              <w:rPr>
                <w:rFonts w:ascii="Times New Roman" w:hAnsi="Times New Roman"/>
                <w:sz w:val="20"/>
                <w:szCs w:val="20"/>
              </w:rPr>
            </w:pPr>
          </w:p>
        </w:tc>
      </w:tr>
      <w:tr w:rsidR="00DB07A5" w:rsidRPr="00A33C9A" w14:paraId="23E20893" w14:textId="77777777" w:rsidTr="00542280">
        <w:trPr>
          <w:trHeight w:val="567"/>
        </w:trPr>
        <w:tc>
          <w:tcPr>
            <w:tcW w:w="844" w:type="dxa"/>
            <w:vMerge w:val="restart"/>
            <w:shd w:val="clear" w:color="auto" w:fill="auto"/>
            <w:vAlign w:val="center"/>
          </w:tcPr>
          <w:p w14:paraId="264B051D" w14:textId="1CE5AC3B" w:rsidR="00DB07A5" w:rsidRPr="00A33C9A" w:rsidRDefault="00DB07A5" w:rsidP="00D9064C">
            <w:pPr>
              <w:spacing w:after="0"/>
              <w:jc w:val="center"/>
              <w:rPr>
                <w:rFonts w:ascii="Times New Roman" w:hAnsi="Times New Roman"/>
                <w:b/>
                <w:sz w:val="20"/>
                <w:szCs w:val="20"/>
              </w:rPr>
            </w:pPr>
            <w:r w:rsidRPr="00A33C9A">
              <w:rPr>
                <w:rFonts w:ascii="Times New Roman" w:hAnsi="Times New Roman"/>
                <w:b/>
                <w:sz w:val="20"/>
                <w:szCs w:val="20"/>
              </w:rPr>
              <w:t>E.4</w:t>
            </w:r>
          </w:p>
        </w:tc>
        <w:tc>
          <w:tcPr>
            <w:tcW w:w="2433" w:type="dxa"/>
            <w:vMerge w:val="restart"/>
            <w:shd w:val="clear" w:color="auto" w:fill="auto"/>
            <w:vAlign w:val="center"/>
          </w:tcPr>
          <w:p w14:paraId="270FF238" w14:textId="49109AED" w:rsidR="00DB07A5" w:rsidRPr="00A33C9A" w:rsidRDefault="00DB07A5" w:rsidP="00D9064C">
            <w:pPr>
              <w:spacing w:after="0"/>
              <w:rPr>
                <w:rFonts w:ascii="Times New Roman" w:hAnsi="Times New Roman"/>
                <w:b/>
                <w:sz w:val="20"/>
                <w:szCs w:val="20"/>
                <w:highlight w:val="lightGray"/>
              </w:rPr>
            </w:pPr>
            <w:r w:rsidRPr="00A33C9A">
              <w:rPr>
                <w:rFonts w:ascii="Times New Roman" w:hAnsi="Times New Roman"/>
                <w:sz w:val="20"/>
                <w:szCs w:val="20"/>
              </w:rPr>
              <w:t>Cihazın bakımını yapmak (devamı var)</w:t>
            </w:r>
          </w:p>
        </w:tc>
        <w:tc>
          <w:tcPr>
            <w:tcW w:w="786" w:type="dxa"/>
            <w:shd w:val="clear" w:color="auto" w:fill="auto"/>
            <w:vAlign w:val="center"/>
          </w:tcPr>
          <w:p w14:paraId="29CC092A" w14:textId="36EDF276" w:rsidR="00DB07A5" w:rsidRPr="008D5E29" w:rsidRDefault="00DB07A5" w:rsidP="00D9064C">
            <w:pPr>
              <w:spacing w:after="0" w:line="240" w:lineRule="auto"/>
              <w:ind w:left="-30" w:right="-45"/>
              <w:jc w:val="center"/>
              <w:rPr>
                <w:rFonts w:ascii="Times New Roman" w:hAnsi="Times New Roman"/>
                <w:b/>
                <w:bCs/>
                <w:sz w:val="20"/>
                <w:szCs w:val="20"/>
              </w:rPr>
            </w:pPr>
            <w:r w:rsidRPr="008D5E29">
              <w:rPr>
                <w:rFonts w:ascii="Times New Roman" w:hAnsi="Times New Roman"/>
                <w:b/>
                <w:bCs/>
                <w:sz w:val="20"/>
                <w:szCs w:val="20"/>
              </w:rPr>
              <w:t>E.4.1</w:t>
            </w:r>
          </w:p>
        </w:tc>
        <w:tc>
          <w:tcPr>
            <w:tcW w:w="6335" w:type="dxa"/>
            <w:shd w:val="clear" w:color="auto" w:fill="auto"/>
            <w:vAlign w:val="center"/>
          </w:tcPr>
          <w:p w14:paraId="13885A4A" w14:textId="4092BBBA" w:rsidR="00DB07A5" w:rsidRPr="00F12895" w:rsidRDefault="00DB07A5" w:rsidP="00D9064C">
            <w:pPr>
              <w:pStyle w:val="ListeParagraf"/>
              <w:spacing w:after="0"/>
              <w:ind w:left="0"/>
              <w:rPr>
                <w:rFonts w:ascii="Times New Roman" w:hAnsi="Times New Roman"/>
                <w:sz w:val="20"/>
                <w:szCs w:val="20"/>
              </w:rPr>
            </w:pPr>
            <w:r w:rsidRPr="00542280">
              <w:rPr>
                <w:rFonts w:ascii="Times New Roman" w:hAnsi="Times New Roman"/>
                <w:sz w:val="20"/>
                <w:szCs w:val="20"/>
              </w:rPr>
              <w:t>Klimayı çalıştırarak klimada olağan dışı bir ses olup olmadığını tespit eder.</w:t>
            </w:r>
          </w:p>
        </w:tc>
        <w:tc>
          <w:tcPr>
            <w:tcW w:w="4445" w:type="dxa"/>
            <w:vMerge/>
            <w:shd w:val="clear" w:color="auto" w:fill="auto"/>
          </w:tcPr>
          <w:p w14:paraId="70FC8E0A" w14:textId="77777777" w:rsidR="00DB07A5" w:rsidRPr="00A33C9A" w:rsidRDefault="00DB07A5" w:rsidP="00D9064C">
            <w:pPr>
              <w:spacing w:after="0"/>
              <w:rPr>
                <w:rFonts w:ascii="Times New Roman" w:hAnsi="Times New Roman"/>
                <w:sz w:val="20"/>
                <w:szCs w:val="20"/>
              </w:rPr>
            </w:pPr>
          </w:p>
        </w:tc>
      </w:tr>
      <w:tr w:rsidR="00DB07A5" w:rsidRPr="00A33C9A" w14:paraId="0F5CA81F" w14:textId="77777777" w:rsidTr="00542280">
        <w:trPr>
          <w:trHeight w:val="567"/>
        </w:trPr>
        <w:tc>
          <w:tcPr>
            <w:tcW w:w="844" w:type="dxa"/>
            <w:vMerge/>
            <w:shd w:val="clear" w:color="auto" w:fill="auto"/>
            <w:vAlign w:val="center"/>
          </w:tcPr>
          <w:p w14:paraId="00FF21E7" w14:textId="1B761A8F" w:rsidR="00DB07A5" w:rsidRPr="00A33C9A" w:rsidRDefault="00DB07A5" w:rsidP="00D9064C">
            <w:pPr>
              <w:spacing w:after="0"/>
              <w:jc w:val="center"/>
              <w:rPr>
                <w:rFonts w:ascii="Times New Roman" w:hAnsi="Times New Roman"/>
                <w:b/>
                <w:sz w:val="20"/>
                <w:szCs w:val="20"/>
              </w:rPr>
            </w:pPr>
          </w:p>
        </w:tc>
        <w:tc>
          <w:tcPr>
            <w:tcW w:w="2433" w:type="dxa"/>
            <w:vMerge/>
            <w:shd w:val="clear" w:color="auto" w:fill="auto"/>
            <w:vAlign w:val="center"/>
          </w:tcPr>
          <w:p w14:paraId="56C43AD6" w14:textId="0E40051B" w:rsidR="00DB07A5" w:rsidRPr="00A33C9A" w:rsidRDefault="00DB07A5" w:rsidP="00D9064C">
            <w:pPr>
              <w:spacing w:after="0"/>
              <w:rPr>
                <w:rFonts w:ascii="Times New Roman" w:hAnsi="Times New Roman"/>
                <w:b/>
                <w:sz w:val="20"/>
                <w:szCs w:val="20"/>
                <w:highlight w:val="lightGray"/>
              </w:rPr>
            </w:pPr>
          </w:p>
        </w:tc>
        <w:tc>
          <w:tcPr>
            <w:tcW w:w="786" w:type="dxa"/>
            <w:shd w:val="clear" w:color="auto" w:fill="auto"/>
            <w:vAlign w:val="center"/>
          </w:tcPr>
          <w:p w14:paraId="41120C1E" w14:textId="57C9DCFA" w:rsidR="00DB07A5" w:rsidRPr="00A33C9A" w:rsidRDefault="00DB07A5" w:rsidP="00D9064C">
            <w:pPr>
              <w:spacing w:after="0" w:line="240" w:lineRule="auto"/>
              <w:ind w:left="-30" w:right="-45"/>
              <w:jc w:val="center"/>
              <w:rPr>
                <w:rFonts w:ascii="Times New Roman" w:hAnsi="Times New Roman"/>
                <w:b/>
                <w:bCs/>
                <w:sz w:val="20"/>
                <w:szCs w:val="20"/>
              </w:rPr>
            </w:pPr>
            <w:r w:rsidRPr="00A33C9A">
              <w:rPr>
                <w:rFonts w:ascii="Times New Roman" w:hAnsi="Times New Roman"/>
                <w:b/>
                <w:bCs/>
                <w:sz w:val="20"/>
                <w:szCs w:val="20"/>
              </w:rPr>
              <w:t>E.4.2</w:t>
            </w:r>
          </w:p>
        </w:tc>
        <w:tc>
          <w:tcPr>
            <w:tcW w:w="6335" w:type="dxa"/>
            <w:shd w:val="clear" w:color="auto" w:fill="auto"/>
            <w:vAlign w:val="center"/>
          </w:tcPr>
          <w:p w14:paraId="6C67C12C" w14:textId="7E0E1952" w:rsidR="00DB07A5" w:rsidRPr="00F12895" w:rsidRDefault="00DB07A5" w:rsidP="00D9064C">
            <w:pPr>
              <w:pStyle w:val="ListeParagraf"/>
              <w:spacing w:after="0"/>
              <w:ind w:left="0"/>
              <w:rPr>
                <w:rFonts w:ascii="Times New Roman" w:hAnsi="Times New Roman"/>
                <w:sz w:val="20"/>
                <w:szCs w:val="20"/>
              </w:rPr>
            </w:pPr>
            <w:r w:rsidRPr="00542280">
              <w:rPr>
                <w:rFonts w:ascii="Times New Roman" w:hAnsi="Times New Roman"/>
                <w:sz w:val="20"/>
                <w:szCs w:val="20"/>
              </w:rPr>
              <w:t>Çıkarttığı iç ünite filtrelerini, pompa kullanarak klima temizleme malzemesi ile yıkar.</w:t>
            </w:r>
            <w:r w:rsidRPr="00F12895">
              <w:rPr>
                <w:rFonts w:ascii="Times New Roman" w:hAnsi="Times New Roman"/>
                <w:sz w:val="20"/>
                <w:szCs w:val="20"/>
              </w:rPr>
              <w:t xml:space="preserve"> </w:t>
            </w:r>
          </w:p>
        </w:tc>
        <w:tc>
          <w:tcPr>
            <w:tcW w:w="4445" w:type="dxa"/>
            <w:vMerge/>
            <w:shd w:val="clear" w:color="auto" w:fill="auto"/>
          </w:tcPr>
          <w:p w14:paraId="636AB2DD" w14:textId="77777777" w:rsidR="00DB07A5" w:rsidRPr="00A33C9A" w:rsidRDefault="00DB07A5" w:rsidP="00D9064C">
            <w:pPr>
              <w:spacing w:after="0"/>
              <w:rPr>
                <w:rFonts w:ascii="Times New Roman" w:hAnsi="Times New Roman"/>
                <w:sz w:val="20"/>
                <w:szCs w:val="20"/>
              </w:rPr>
            </w:pPr>
          </w:p>
        </w:tc>
      </w:tr>
      <w:tr w:rsidR="00DB07A5" w:rsidRPr="00A33C9A" w14:paraId="240139EF" w14:textId="77777777" w:rsidTr="00542280">
        <w:trPr>
          <w:trHeight w:val="567"/>
        </w:trPr>
        <w:tc>
          <w:tcPr>
            <w:tcW w:w="844" w:type="dxa"/>
            <w:vMerge/>
            <w:shd w:val="clear" w:color="auto" w:fill="auto"/>
            <w:vAlign w:val="center"/>
          </w:tcPr>
          <w:p w14:paraId="70AA6CF3" w14:textId="348EA7BE" w:rsidR="00DB07A5" w:rsidRPr="00A33C9A" w:rsidRDefault="00DB07A5" w:rsidP="00D9064C">
            <w:pPr>
              <w:spacing w:after="0"/>
              <w:jc w:val="center"/>
              <w:rPr>
                <w:rFonts w:ascii="Times New Roman" w:hAnsi="Times New Roman"/>
                <w:b/>
                <w:sz w:val="20"/>
                <w:szCs w:val="20"/>
              </w:rPr>
            </w:pPr>
          </w:p>
        </w:tc>
        <w:tc>
          <w:tcPr>
            <w:tcW w:w="2433" w:type="dxa"/>
            <w:vMerge/>
            <w:shd w:val="clear" w:color="auto" w:fill="auto"/>
            <w:vAlign w:val="center"/>
          </w:tcPr>
          <w:p w14:paraId="55228F40" w14:textId="412F1F12" w:rsidR="00DB07A5" w:rsidRPr="00A33C9A" w:rsidRDefault="00DB07A5" w:rsidP="00D9064C">
            <w:pPr>
              <w:spacing w:after="0"/>
              <w:rPr>
                <w:rFonts w:ascii="Times New Roman" w:hAnsi="Times New Roman"/>
                <w:b/>
                <w:sz w:val="20"/>
                <w:szCs w:val="20"/>
                <w:highlight w:val="lightGray"/>
              </w:rPr>
            </w:pPr>
          </w:p>
        </w:tc>
        <w:tc>
          <w:tcPr>
            <w:tcW w:w="786" w:type="dxa"/>
            <w:shd w:val="clear" w:color="auto" w:fill="auto"/>
            <w:vAlign w:val="center"/>
          </w:tcPr>
          <w:p w14:paraId="29DE7686" w14:textId="0ECF1EB5" w:rsidR="00DB07A5" w:rsidRPr="00A33C9A" w:rsidRDefault="00DB07A5" w:rsidP="00D9064C">
            <w:pPr>
              <w:spacing w:after="0" w:line="240" w:lineRule="auto"/>
              <w:ind w:left="-30" w:right="-45"/>
              <w:jc w:val="center"/>
              <w:rPr>
                <w:rFonts w:ascii="Times New Roman" w:hAnsi="Times New Roman"/>
                <w:b/>
                <w:bCs/>
                <w:sz w:val="20"/>
                <w:szCs w:val="20"/>
              </w:rPr>
            </w:pPr>
            <w:r w:rsidRPr="00A33C9A">
              <w:rPr>
                <w:rFonts w:ascii="Times New Roman" w:hAnsi="Times New Roman"/>
                <w:b/>
                <w:bCs/>
                <w:sz w:val="20"/>
                <w:szCs w:val="20"/>
              </w:rPr>
              <w:t>E.4.3</w:t>
            </w:r>
          </w:p>
        </w:tc>
        <w:tc>
          <w:tcPr>
            <w:tcW w:w="6335" w:type="dxa"/>
            <w:shd w:val="clear" w:color="auto" w:fill="auto"/>
            <w:vAlign w:val="center"/>
          </w:tcPr>
          <w:p w14:paraId="5675B836" w14:textId="366E0D5B" w:rsidR="00DB07A5" w:rsidRPr="00F12895" w:rsidRDefault="00DB07A5" w:rsidP="00D9064C">
            <w:pPr>
              <w:pStyle w:val="ListeParagraf"/>
              <w:spacing w:after="0"/>
              <w:ind w:left="0"/>
              <w:rPr>
                <w:rFonts w:ascii="Times New Roman" w:hAnsi="Times New Roman"/>
                <w:sz w:val="20"/>
                <w:szCs w:val="20"/>
              </w:rPr>
            </w:pPr>
            <w:r w:rsidRPr="00542280">
              <w:rPr>
                <w:rFonts w:ascii="Times New Roman" w:hAnsi="Times New Roman"/>
                <w:sz w:val="20"/>
                <w:szCs w:val="20"/>
              </w:rPr>
              <w:t>Yıkanmış olan filtreleri uygun bir yerde kurumaya bırakır.</w:t>
            </w:r>
          </w:p>
        </w:tc>
        <w:tc>
          <w:tcPr>
            <w:tcW w:w="4445" w:type="dxa"/>
            <w:vMerge/>
            <w:shd w:val="clear" w:color="auto" w:fill="auto"/>
          </w:tcPr>
          <w:p w14:paraId="7D28DF08" w14:textId="77777777" w:rsidR="00DB07A5" w:rsidRPr="00A33C9A" w:rsidRDefault="00DB07A5" w:rsidP="00D9064C">
            <w:pPr>
              <w:spacing w:after="0"/>
              <w:rPr>
                <w:rFonts w:ascii="Times New Roman" w:hAnsi="Times New Roman"/>
                <w:sz w:val="20"/>
                <w:szCs w:val="20"/>
              </w:rPr>
            </w:pPr>
          </w:p>
        </w:tc>
      </w:tr>
      <w:tr w:rsidR="00DB07A5" w:rsidRPr="00A33C9A" w14:paraId="2E62DEAC" w14:textId="77777777" w:rsidTr="00542280">
        <w:trPr>
          <w:trHeight w:val="567"/>
        </w:trPr>
        <w:tc>
          <w:tcPr>
            <w:tcW w:w="844" w:type="dxa"/>
            <w:vMerge/>
            <w:shd w:val="clear" w:color="auto" w:fill="auto"/>
            <w:vAlign w:val="center"/>
          </w:tcPr>
          <w:p w14:paraId="5E183B65" w14:textId="38260778" w:rsidR="00DB07A5" w:rsidRPr="00A33C9A" w:rsidRDefault="00DB07A5" w:rsidP="00D9064C">
            <w:pPr>
              <w:spacing w:after="0"/>
              <w:jc w:val="center"/>
              <w:rPr>
                <w:rFonts w:ascii="Times New Roman" w:hAnsi="Times New Roman"/>
                <w:b/>
                <w:sz w:val="20"/>
                <w:szCs w:val="20"/>
              </w:rPr>
            </w:pPr>
          </w:p>
        </w:tc>
        <w:tc>
          <w:tcPr>
            <w:tcW w:w="2433" w:type="dxa"/>
            <w:vMerge/>
            <w:shd w:val="clear" w:color="auto" w:fill="auto"/>
            <w:vAlign w:val="center"/>
          </w:tcPr>
          <w:p w14:paraId="62AB8D06" w14:textId="5A972629" w:rsidR="00DB07A5" w:rsidRPr="00A33C9A" w:rsidRDefault="00DB07A5" w:rsidP="00D9064C">
            <w:pPr>
              <w:spacing w:after="0"/>
              <w:rPr>
                <w:rFonts w:ascii="Times New Roman" w:hAnsi="Times New Roman"/>
                <w:b/>
                <w:sz w:val="20"/>
                <w:szCs w:val="20"/>
                <w:highlight w:val="lightGray"/>
              </w:rPr>
            </w:pPr>
          </w:p>
        </w:tc>
        <w:tc>
          <w:tcPr>
            <w:tcW w:w="786" w:type="dxa"/>
            <w:shd w:val="clear" w:color="auto" w:fill="auto"/>
            <w:vAlign w:val="center"/>
          </w:tcPr>
          <w:p w14:paraId="6A4DF844" w14:textId="4C1CEFB1" w:rsidR="00DB07A5" w:rsidRPr="00A33C9A" w:rsidRDefault="00DB07A5" w:rsidP="00D9064C">
            <w:pPr>
              <w:spacing w:after="0" w:line="240" w:lineRule="auto"/>
              <w:ind w:left="-30" w:right="-45"/>
              <w:jc w:val="center"/>
              <w:rPr>
                <w:rFonts w:ascii="Times New Roman" w:hAnsi="Times New Roman"/>
                <w:b/>
                <w:bCs/>
                <w:sz w:val="20"/>
                <w:szCs w:val="20"/>
              </w:rPr>
            </w:pPr>
            <w:r w:rsidRPr="00A33C9A">
              <w:rPr>
                <w:rFonts w:ascii="Times New Roman" w:hAnsi="Times New Roman"/>
                <w:b/>
                <w:bCs/>
                <w:sz w:val="20"/>
                <w:szCs w:val="20"/>
              </w:rPr>
              <w:t>E.4.4</w:t>
            </w:r>
          </w:p>
        </w:tc>
        <w:tc>
          <w:tcPr>
            <w:tcW w:w="6335" w:type="dxa"/>
            <w:shd w:val="clear" w:color="auto" w:fill="auto"/>
            <w:vAlign w:val="center"/>
          </w:tcPr>
          <w:p w14:paraId="4C3A47C8" w14:textId="5A83435C" w:rsidR="00DB07A5" w:rsidRPr="00F12895" w:rsidRDefault="00DB07A5" w:rsidP="00D9064C">
            <w:pPr>
              <w:pStyle w:val="ListeParagraf"/>
              <w:spacing w:after="0"/>
              <w:ind w:left="0"/>
              <w:rPr>
                <w:rFonts w:ascii="Times New Roman" w:hAnsi="Times New Roman"/>
                <w:sz w:val="20"/>
                <w:szCs w:val="20"/>
              </w:rPr>
            </w:pPr>
            <w:proofErr w:type="spellStart"/>
            <w:r w:rsidRPr="00542280">
              <w:rPr>
                <w:rFonts w:ascii="Times New Roman" w:hAnsi="Times New Roman"/>
                <w:sz w:val="20"/>
                <w:szCs w:val="20"/>
              </w:rPr>
              <w:t>Evaporatör</w:t>
            </w:r>
            <w:proofErr w:type="spellEnd"/>
            <w:r w:rsidRPr="00542280">
              <w:rPr>
                <w:rFonts w:ascii="Times New Roman" w:hAnsi="Times New Roman"/>
                <w:sz w:val="20"/>
                <w:szCs w:val="20"/>
              </w:rPr>
              <w:t xml:space="preserve"> ve </w:t>
            </w:r>
            <w:proofErr w:type="spellStart"/>
            <w:r w:rsidRPr="00542280">
              <w:rPr>
                <w:rFonts w:ascii="Times New Roman" w:hAnsi="Times New Roman"/>
                <w:sz w:val="20"/>
                <w:szCs w:val="20"/>
              </w:rPr>
              <w:t>kondenseri</w:t>
            </w:r>
            <w:proofErr w:type="spellEnd"/>
            <w:r w:rsidRPr="00542280">
              <w:rPr>
                <w:rFonts w:ascii="Times New Roman" w:hAnsi="Times New Roman"/>
                <w:sz w:val="20"/>
                <w:szCs w:val="20"/>
              </w:rPr>
              <w:t xml:space="preserve"> fırça ile temizler.</w:t>
            </w:r>
          </w:p>
        </w:tc>
        <w:tc>
          <w:tcPr>
            <w:tcW w:w="4445" w:type="dxa"/>
            <w:vMerge/>
            <w:shd w:val="clear" w:color="auto" w:fill="auto"/>
          </w:tcPr>
          <w:p w14:paraId="72E09FE4" w14:textId="77777777" w:rsidR="00DB07A5" w:rsidRPr="00A33C9A" w:rsidRDefault="00DB07A5" w:rsidP="00D9064C">
            <w:pPr>
              <w:spacing w:after="0"/>
              <w:rPr>
                <w:rFonts w:ascii="Times New Roman" w:hAnsi="Times New Roman"/>
                <w:sz w:val="20"/>
                <w:szCs w:val="20"/>
              </w:rPr>
            </w:pPr>
          </w:p>
        </w:tc>
      </w:tr>
      <w:tr w:rsidR="00DB07A5" w:rsidRPr="00A33C9A" w14:paraId="20396D2E" w14:textId="77777777" w:rsidTr="00542280">
        <w:trPr>
          <w:trHeight w:val="567"/>
        </w:trPr>
        <w:tc>
          <w:tcPr>
            <w:tcW w:w="844" w:type="dxa"/>
            <w:vMerge/>
            <w:shd w:val="clear" w:color="auto" w:fill="auto"/>
            <w:vAlign w:val="center"/>
          </w:tcPr>
          <w:p w14:paraId="2205353E" w14:textId="77777777" w:rsidR="00DB07A5" w:rsidRPr="00A33C9A" w:rsidRDefault="00DB07A5" w:rsidP="00D9064C">
            <w:pPr>
              <w:spacing w:after="0"/>
              <w:jc w:val="center"/>
              <w:rPr>
                <w:rFonts w:ascii="Times New Roman" w:hAnsi="Times New Roman"/>
                <w:b/>
                <w:sz w:val="20"/>
                <w:szCs w:val="20"/>
              </w:rPr>
            </w:pPr>
          </w:p>
        </w:tc>
        <w:tc>
          <w:tcPr>
            <w:tcW w:w="2433" w:type="dxa"/>
            <w:vMerge/>
            <w:shd w:val="clear" w:color="auto" w:fill="auto"/>
            <w:vAlign w:val="center"/>
          </w:tcPr>
          <w:p w14:paraId="3CD84D50" w14:textId="77777777" w:rsidR="00DB07A5" w:rsidRPr="00A33C9A" w:rsidRDefault="00DB07A5" w:rsidP="00D9064C">
            <w:pPr>
              <w:spacing w:after="0"/>
              <w:jc w:val="center"/>
              <w:rPr>
                <w:rFonts w:ascii="Times New Roman" w:hAnsi="Times New Roman"/>
                <w:b/>
                <w:sz w:val="20"/>
                <w:szCs w:val="20"/>
                <w:highlight w:val="lightGray"/>
              </w:rPr>
            </w:pPr>
          </w:p>
        </w:tc>
        <w:tc>
          <w:tcPr>
            <w:tcW w:w="786" w:type="dxa"/>
            <w:shd w:val="clear" w:color="auto" w:fill="auto"/>
            <w:vAlign w:val="center"/>
          </w:tcPr>
          <w:p w14:paraId="511ABBF8" w14:textId="443A562D" w:rsidR="00DB07A5" w:rsidRPr="00A33C9A" w:rsidRDefault="00DB07A5" w:rsidP="00D9064C">
            <w:pPr>
              <w:spacing w:after="0" w:line="240" w:lineRule="auto"/>
              <w:ind w:left="-30" w:right="-45"/>
              <w:jc w:val="center"/>
              <w:rPr>
                <w:rFonts w:ascii="Times New Roman" w:hAnsi="Times New Roman"/>
                <w:b/>
                <w:bCs/>
                <w:sz w:val="20"/>
                <w:szCs w:val="20"/>
              </w:rPr>
            </w:pPr>
            <w:r w:rsidRPr="00A33C9A">
              <w:rPr>
                <w:rFonts w:ascii="Times New Roman" w:hAnsi="Times New Roman"/>
                <w:b/>
                <w:bCs/>
                <w:sz w:val="20"/>
                <w:szCs w:val="20"/>
              </w:rPr>
              <w:t>E.4.5</w:t>
            </w:r>
          </w:p>
        </w:tc>
        <w:tc>
          <w:tcPr>
            <w:tcW w:w="6335" w:type="dxa"/>
            <w:shd w:val="clear" w:color="auto" w:fill="auto"/>
            <w:vAlign w:val="center"/>
          </w:tcPr>
          <w:p w14:paraId="09AA04FE" w14:textId="75F56CA4" w:rsidR="00DB07A5" w:rsidRPr="00F12895" w:rsidRDefault="00DB07A5" w:rsidP="00D9064C">
            <w:pPr>
              <w:pStyle w:val="ListeParagraf"/>
              <w:spacing w:after="0"/>
              <w:ind w:left="0"/>
              <w:rPr>
                <w:rFonts w:ascii="Times New Roman" w:hAnsi="Times New Roman"/>
                <w:sz w:val="20"/>
                <w:szCs w:val="20"/>
              </w:rPr>
            </w:pPr>
            <w:r w:rsidRPr="00542280">
              <w:rPr>
                <w:rFonts w:ascii="Times New Roman" w:hAnsi="Times New Roman"/>
                <w:sz w:val="20"/>
                <w:szCs w:val="20"/>
              </w:rPr>
              <w:t>İç ünite drenaj tavasını sökerek temizle</w:t>
            </w:r>
            <w:r w:rsidR="00F12895">
              <w:rPr>
                <w:rFonts w:ascii="Times New Roman" w:hAnsi="Times New Roman"/>
                <w:sz w:val="20"/>
                <w:szCs w:val="20"/>
              </w:rPr>
              <w:t xml:space="preserve">me </w:t>
            </w:r>
            <w:proofErr w:type="spellStart"/>
            <w:r w:rsidR="00F12895">
              <w:rPr>
                <w:rFonts w:ascii="Times New Roman" w:hAnsi="Times New Roman"/>
                <w:sz w:val="20"/>
                <w:szCs w:val="20"/>
              </w:rPr>
              <w:t>yöntemiyle</w:t>
            </w:r>
            <w:r w:rsidRPr="00542280">
              <w:rPr>
                <w:rFonts w:ascii="Times New Roman" w:hAnsi="Times New Roman"/>
                <w:sz w:val="20"/>
                <w:szCs w:val="20"/>
              </w:rPr>
              <w:t>su</w:t>
            </w:r>
            <w:proofErr w:type="spellEnd"/>
            <w:r w:rsidRPr="00542280">
              <w:rPr>
                <w:rFonts w:ascii="Times New Roman" w:hAnsi="Times New Roman"/>
                <w:sz w:val="20"/>
                <w:szCs w:val="20"/>
              </w:rPr>
              <w:t xml:space="preserve"> giderinin açık olmasını sağlar.</w:t>
            </w:r>
          </w:p>
        </w:tc>
        <w:tc>
          <w:tcPr>
            <w:tcW w:w="4445" w:type="dxa"/>
            <w:vMerge/>
            <w:shd w:val="clear" w:color="auto" w:fill="auto"/>
          </w:tcPr>
          <w:p w14:paraId="5A8E4D54" w14:textId="77777777" w:rsidR="00DB07A5" w:rsidRPr="00A33C9A" w:rsidRDefault="00DB07A5" w:rsidP="00D9064C">
            <w:pPr>
              <w:spacing w:after="0"/>
              <w:rPr>
                <w:rFonts w:ascii="Times New Roman" w:hAnsi="Times New Roman"/>
                <w:sz w:val="20"/>
                <w:szCs w:val="20"/>
              </w:rPr>
            </w:pPr>
          </w:p>
        </w:tc>
      </w:tr>
      <w:tr w:rsidR="00DB07A5" w:rsidRPr="00A33C9A" w14:paraId="3C718A03" w14:textId="77777777" w:rsidTr="00542280">
        <w:trPr>
          <w:trHeight w:val="567"/>
        </w:trPr>
        <w:tc>
          <w:tcPr>
            <w:tcW w:w="844" w:type="dxa"/>
            <w:vMerge/>
            <w:shd w:val="clear" w:color="auto" w:fill="auto"/>
            <w:vAlign w:val="center"/>
          </w:tcPr>
          <w:p w14:paraId="561E3322" w14:textId="77777777" w:rsidR="00DB07A5" w:rsidRPr="00A33C9A" w:rsidRDefault="00DB07A5" w:rsidP="00D9064C">
            <w:pPr>
              <w:spacing w:after="0"/>
              <w:jc w:val="center"/>
              <w:rPr>
                <w:rFonts w:ascii="Times New Roman" w:hAnsi="Times New Roman"/>
                <w:b/>
                <w:sz w:val="20"/>
                <w:szCs w:val="20"/>
              </w:rPr>
            </w:pPr>
          </w:p>
        </w:tc>
        <w:tc>
          <w:tcPr>
            <w:tcW w:w="2433" w:type="dxa"/>
            <w:vMerge/>
            <w:shd w:val="clear" w:color="auto" w:fill="auto"/>
            <w:vAlign w:val="center"/>
          </w:tcPr>
          <w:p w14:paraId="5F9C8CBF" w14:textId="77777777" w:rsidR="00DB07A5" w:rsidRPr="00A33C9A" w:rsidRDefault="00DB07A5" w:rsidP="00D9064C">
            <w:pPr>
              <w:spacing w:after="0"/>
              <w:jc w:val="center"/>
              <w:rPr>
                <w:rFonts w:ascii="Times New Roman" w:hAnsi="Times New Roman"/>
                <w:b/>
                <w:sz w:val="20"/>
                <w:szCs w:val="20"/>
                <w:highlight w:val="lightGray"/>
              </w:rPr>
            </w:pPr>
          </w:p>
        </w:tc>
        <w:tc>
          <w:tcPr>
            <w:tcW w:w="786" w:type="dxa"/>
            <w:shd w:val="clear" w:color="auto" w:fill="auto"/>
            <w:vAlign w:val="center"/>
          </w:tcPr>
          <w:p w14:paraId="13D05CB9" w14:textId="27BA395A" w:rsidR="00DB07A5" w:rsidRPr="00A33C9A" w:rsidRDefault="00DB07A5" w:rsidP="00D9064C">
            <w:pPr>
              <w:spacing w:after="0" w:line="240" w:lineRule="auto"/>
              <w:ind w:left="-30" w:right="-45"/>
              <w:jc w:val="center"/>
              <w:rPr>
                <w:rFonts w:ascii="Times New Roman" w:hAnsi="Times New Roman"/>
                <w:b/>
                <w:bCs/>
                <w:sz w:val="20"/>
                <w:szCs w:val="20"/>
              </w:rPr>
            </w:pPr>
            <w:r w:rsidRPr="00A33C9A">
              <w:rPr>
                <w:rFonts w:ascii="Times New Roman" w:hAnsi="Times New Roman"/>
                <w:b/>
                <w:bCs/>
                <w:sz w:val="20"/>
                <w:szCs w:val="20"/>
              </w:rPr>
              <w:t>E.4.6</w:t>
            </w:r>
          </w:p>
        </w:tc>
        <w:tc>
          <w:tcPr>
            <w:tcW w:w="6335" w:type="dxa"/>
            <w:shd w:val="clear" w:color="auto" w:fill="auto"/>
            <w:vAlign w:val="center"/>
          </w:tcPr>
          <w:p w14:paraId="3B81D6CF" w14:textId="53DBDCEE" w:rsidR="00DB07A5" w:rsidRPr="00F12895" w:rsidRDefault="00DB07A5" w:rsidP="00D9064C">
            <w:pPr>
              <w:pStyle w:val="ListeParagraf"/>
              <w:spacing w:after="0"/>
              <w:ind w:left="0"/>
              <w:rPr>
                <w:rFonts w:ascii="Times New Roman" w:hAnsi="Times New Roman"/>
                <w:sz w:val="20"/>
                <w:szCs w:val="20"/>
              </w:rPr>
            </w:pPr>
            <w:r w:rsidRPr="00542280">
              <w:rPr>
                <w:rFonts w:ascii="Times New Roman" w:hAnsi="Times New Roman"/>
                <w:sz w:val="20"/>
                <w:szCs w:val="20"/>
              </w:rPr>
              <w:t xml:space="preserve">İç ünite </w:t>
            </w:r>
            <w:proofErr w:type="spellStart"/>
            <w:r w:rsidRPr="00542280">
              <w:rPr>
                <w:rFonts w:ascii="Times New Roman" w:hAnsi="Times New Roman"/>
                <w:sz w:val="20"/>
                <w:szCs w:val="20"/>
              </w:rPr>
              <w:t>evaporatörünü</w:t>
            </w:r>
            <w:proofErr w:type="spellEnd"/>
            <w:r w:rsidRPr="00542280">
              <w:rPr>
                <w:rFonts w:ascii="Times New Roman" w:hAnsi="Times New Roman"/>
                <w:sz w:val="20"/>
                <w:szCs w:val="20"/>
              </w:rPr>
              <w:t xml:space="preserve"> pompa kullanarak klima temizleme malzemesi ile temizler.</w:t>
            </w:r>
          </w:p>
        </w:tc>
        <w:tc>
          <w:tcPr>
            <w:tcW w:w="4445" w:type="dxa"/>
            <w:vMerge/>
            <w:shd w:val="clear" w:color="auto" w:fill="auto"/>
          </w:tcPr>
          <w:p w14:paraId="7F1AA67A" w14:textId="77777777" w:rsidR="00DB07A5" w:rsidRPr="00A33C9A" w:rsidRDefault="00DB07A5" w:rsidP="00D9064C">
            <w:pPr>
              <w:spacing w:after="0"/>
              <w:rPr>
                <w:rFonts w:ascii="Times New Roman" w:hAnsi="Times New Roman"/>
                <w:sz w:val="20"/>
                <w:szCs w:val="20"/>
              </w:rPr>
            </w:pPr>
          </w:p>
        </w:tc>
      </w:tr>
      <w:tr w:rsidR="00DB07A5" w:rsidRPr="00A33C9A" w14:paraId="14EAA1C3" w14:textId="77777777" w:rsidTr="00542280">
        <w:trPr>
          <w:trHeight w:val="567"/>
        </w:trPr>
        <w:tc>
          <w:tcPr>
            <w:tcW w:w="844" w:type="dxa"/>
            <w:vMerge/>
            <w:shd w:val="clear" w:color="auto" w:fill="auto"/>
            <w:vAlign w:val="center"/>
          </w:tcPr>
          <w:p w14:paraId="6AC859F2" w14:textId="77777777" w:rsidR="00DB07A5" w:rsidRPr="00A33C9A" w:rsidRDefault="00DB07A5" w:rsidP="00D9064C">
            <w:pPr>
              <w:spacing w:after="0"/>
              <w:jc w:val="center"/>
              <w:rPr>
                <w:rFonts w:ascii="Times New Roman" w:hAnsi="Times New Roman"/>
                <w:b/>
                <w:sz w:val="20"/>
                <w:szCs w:val="20"/>
              </w:rPr>
            </w:pPr>
          </w:p>
        </w:tc>
        <w:tc>
          <w:tcPr>
            <w:tcW w:w="2433" w:type="dxa"/>
            <w:vMerge/>
            <w:shd w:val="clear" w:color="auto" w:fill="auto"/>
            <w:vAlign w:val="center"/>
          </w:tcPr>
          <w:p w14:paraId="232F9659" w14:textId="77777777" w:rsidR="00DB07A5" w:rsidRPr="00A33C9A" w:rsidRDefault="00DB07A5" w:rsidP="00D9064C">
            <w:pPr>
              <w:spacing w:after="0"/>
              <w:rPr>
                <w:rFonts w:ascii="Times New Roman" w:hAnsi="Times New Roman"/>
                <w:b/>
                <w:sz w:val="20"/>
                <w:szCs w:val="20"/>
                <w:highlight w:val="lightGray"/>
              </w:rPr>
            </w:pPr>
          </w:p>
        </w:tc>
        <w:tc>
          <w:tcPr>
            <w:tcW w:w="786" w:type="dxa"/>
            <w:shd w:val="clear" w:color="auto" w:fill="auto"/>
            <w:vAlign w:val="center"/>
          </w:tcPr>
          <w:p w14:paraId="73A78A81" w14:textId="0E21B6B5" w:rsidR="00DB07A5" w:rsidRPr="00A33C9A" w:rsidRDefault="00DB07A5" w:rsidP="00D9064C">
            <w:pPr>
              <w:spacing w:after="0" w:line="240" w:lineRule="auto"/>
              <w:ind w:left="-30" w:right="-45"/>
              <w:jc w:val="center"/>
              <w:rPr>
                <w:rFonts w:ascii="Times New Roman" w:hAnsi="Times New Roman"/>
                <w:b/>
                <w:bCs/>
                <w:sz w:val="20"/>
                <w:szCs w:val="20"/>
              </w:rPr>
            </w:pPr>
            <w:r w:rsidRPr="00A33C9A">
              <w:rPr>
                <w:rFonts w:ascii="Times New Roman" w:hAnsi="Times New Roman"/>
                <w:b/>
                <w:bCs/>
                <w:sz w:val="20"/>
                <w:szCs w:val="20"/>
              </w:rPr>
              <w:t>E.4.7</w:t>
            </w:r>
          </w:p>
        </w:tc>
        <w:tc>
          <w:tcPr>
            <w:tcW w:w="6335" w:type="dxa"/>
            <w:shd w:val="clear" w:color="auto" w:fill="auto"/>
            <w:vAlign w:val="center"/>
          </w:tcPr>
          <w:p w14:paraId="7D795D36" w14:textId="517BBD3F" w:rsidR="00DB07A5" w:rsidRPr="00F12895" w:rsidRDefault="00DB07A5" w:rsidP="00D9064C">
            <w:pPr>
              <w:pStyle w:val="ListeParagraf"/>
              <w:spacing w:after="0"/>
              <w:ind w:left="0"/>
              <w:rPr>
                <w:rFonts w:ascii="Times New Roman" w:hAnsi="Times New Roman"/>
                <w:sz w:val="20"/>
                <w:szCs w:val="20"/>
              </w:rPr>
            </w:pPr>
            <w:r w:rsidRPr="00542280">
              <w:rPr>
                <w:rFonts w:ascii="Times New Roman" w:hAnsi="Times New Roman"/>
                <w:sz w:val="20"/>
                <w:szCs w:val="20"/>
              </w:rPr>
              <w:t>Dış üniteyi klima temizleme malzemesi uygulayarak basınçlı su ile yıkar.</w:t>
            </w:r>
          </w:p>
        </w:tc>
        <w:tc>
          <w:tcPr>
            <w:tcW w:w="4445" w:type="dxa"/>
            <w:vMerge/>
            <w:shd w:val="clear" w:color="auto" w:fill="auto"/>
          </w:tcPr>
          <w:p w14:paraId="33F9E59E" w14:textId="77777777" w:rsidR="00DB07A5" w:rsidRPr="00A33C9A" w:rsidRDefault="00DB07A5" w:rsidP="00D9064C">
            <w:pPr>
              <w:spacing w:after="0"/>
              <w:rPr>
                <w:rFonts w:ascii="Times New Roman" w:hAnsi="Times New Roman"/>
                <w:sz w:val="20"/>
                <w:szCs w:val="20"/>
              </w:rPr>
            </w:pPr>
          </w:p>
        </w:tc>
      </w:tr>
      <w:tr w:rsidR="00DB07A5" w:rsidRPr="00A33C9A" w14:paraId="03D347BD" w14:textId="77777777" w:rsidTr="00542280">
        <w:trPr>
          <w:trHeight w:val="567"/>
        </w:trPr>
        <w:tc>
          <w:tcPr>
            <w:tcW w:w="844" w:type="dxa"/>
            <w:vMerge/>
            <w:shd w:val="clear" w:color="auto" w:fill="auto"/>
            <w:vAlign w:val="center"/>
          </w:tcPr>
          <w:p w14:paraId="084C74A2" w14:textId="77777777" w:rsidR="00DB07A5" w:rsidRPr="00A33C9A" w:rsidRDefault="00DB07A5" w:rsidP="00D9064C">
            <w:pPr>
              <w:spacing w:after="0"/>
              <w:jc w:val="center"/>
              <w:rPr>
                <w:rFonts w:ascii="Times New Roman" w:hAnsi="Times New Roman"/>
                <w:b/>
                <w:sz w:val="20"/>
                <w:szCs w:val="20"/>
              </w:rPr>
            </w:pPr>
          </w:p>
        </w:tc>
        <w:tc>
          <w:tcPr>
            <w:tcW w:w="2433" w:type="dxa"/>
            <w:vMerge/>
            <w:shd w:val="clear" w:color="auto" w:fill="auto"/>
            <w:vAlign w:val="center"/>
          </w:tcPr>
          <w:p w14:paraId="78232691" w14:textId="77777777" w:rsidR="00DB07A5" w:rsidRPr="00A33C9A" w:rsidRDefault="00DB07A5" w:rsidP="00D9064C">
            <w:pPr>
              <w:spacing w:after="0"/>
              <w:jc w:val="center"/>
              <w:rPr>
                <w:rFonts w:ascii="Times New Roman" w:hAnsi="Times New Roman"/>
                <w:b/>
                <w:sz w:val="20"/>
                <w:szCs w:val="20"/>
                <w:highlight w:val="lightGray"/>
              </w:rPr>
            </w:pPr>
          </w:p>
        </w:tc>
        <w:tc>
          <w:tcPr>
            <w:tcW w:w="786" w:type="dxa"/>
            <w:shd w:val="clear" w:color="auto" w:fill="auto"/>
            <w:vAlign w:val="center"/>
          </w:tcPr>
          <w:p w14:paraId="778B7FF5" w14:textId="5BBFC74B" w:rsidR="00DB07A5" w:rsidRPr="00A33C9A" w:rsidRDefault="00DB07A5" w:rsidP="00D9064C">
            <w:pPr>
              <w:spacing w:after="0" w:line="240" w:lineRule="auto"/>
              <w:ind w:left="-30" w:right="-45"/>
              <w:jc w:val="center"/>
              <w:rPr>
                <w:rFonts w:ascii="Times New Roman" w:hAnsi="Times New Roman"/>
                <w:b/>
                <w:bCs/>
                <w:sz w:val="20"/>
                <w:szCs w:val="20"/>
              </w:rPr>
            </w:pPr>
            <w:r w:rsidRPr="00A33C9A">
              <w:rPr>
                <w:rFonts w:ascii="Times New Roman" w:hAnsi="Times New Roman"/>
                <w:b/>
                <w:bCs/>
                <w:sz w:val="20"/>
                <w:szCs w:val="20"/>
              </w:rPr>
              <w:t>E.4.8</w:t>
            </w:r>
          </w:p>
        </w:tc>
        <w:tc>
          <w:tcPr>
            <w:tcW w:w="6335" w:type="dxa"/>
            <w:shd w:val="clear" w:color="auto" w:fill="auto"/>
            <w:vAlign w:val="center"/>
          </w:tcPr>
          <w:p w14:paraId="3DB8E0CD" w14:textId="4F735B63" w:rsidR="00DB07A5" w:rsidRPr="00F12895" w:rsidRDefault="00DB07A5" w:rsidP="00D9064C">
            <w:pPr>
              <w:pStyle w:val="ListeParagraf"/>
              <w:spacing w:after="0"/>
              <w:ind w:left="0"/>
              <w:rPr>
                <w:rFonts w:ascii="Times New Roman" w:hAnsi="Times New Roman"/>
                <w:sz w:val="20"/>
                <w:szCs w:val="20"/>
              </w:rPr>
            </w:pPr>
            <w:r w:rsidRPr="00542280">
              <w:rPr>
                <w:rFonts w:ascii="Times New Roman" w:hAnsi="Times New Roman"/>
                <w:sz w:val="20"/>
                <w:szCs w:val="20"/>
              </w:rPr>
              <w:t>İç ve dış ünitenin sinyal kablolarının sinyal iletip iletmediğini tespit eder.</w:t>
            </w:r>
          </w:p>
        </w:tc>
        <w:tc>
          <w:tcPr>
            <w:tcW w:w="4445" w:type="dxa"/>
            <w:vMerge/>
            <w:shd w:val="clear" w:color="auto" w:fill="auto"/>
          </w:tcPr>
          <w:p w14:paraId="7894E99E" w14:textId="77777777" w:rsidR="00DB07A5" w:rsidRPr="00A33C9A" w:rsidRDefault="00DB07A5" w:rsidP="00D9064C">
            <w:pPr>
              <w:spacing w:after="0"/>
              <w:rPr>
                <w:rFonts w:ascii="Times New Roman" w:hAnsi="Times New Roman"/>
                <w:sz w:val="20"/>
                <w:szCs w:val="20"/>
              </w:rPr>
            </w:pPr>
          </w:p>
        </w:tc>
      </w:tr>
      <w:tr w:rsidR="00DB07A5" w:rsidRPr="00A33C9A" w14:paraId="3AA0E8B4" w14:textId="77777777" w:rsidTr="00542280">
        <w:trPr>
          <w:trHeight w:val="567"/>
        </w:trPr>
        <w:tc>
          <w:tcPr>
            <w:tcW w:w="844" w:type="dxa"/>
            <w:vMerge/>
            <w:shd w:val="clear" w:color="auto" w:fill="auto"/>
            <w:vAlign w:val="center"/>
          </w:tcPr>
          <w:p w14:paraId="5B73E285" w14:textId="77777777" w:rsidR="00DB07A5" w:rsidRPr="00A33C9A" w:rsidRDefault="00DB07A5" w:rsidP="00D9064C">
            <w:pPr>
              <w:spacing w:after="0"/>
              <w:jc w:val="center"/>
              <w:rPr>
                <w:rFonts w:ascii="Times New Roman" w:hAnsi="Times New Roman"/>
                <w:b/>
                <w:sz w:val="20"/>
                <w:szCs w:val="20"/>
              </w:rPr>
            </w:pPr>
          </w:p>
        </w:tc>
        <w:tc>
          <w:tcPr>
            <w:tcW w:w="2433" w:type="dxa"/>
            <w:vMerge/>
            <w:shd w:val="clear" w:color="auto" w:fill="auto"/>
            <w:vAlign w:val="center"/>
          </w:tcPr>
          <w:p w14:paraId="07C5DF63" w14:textId="77777777" w:rsidR="00DB07A5" w:rsidRPr="00A33C9A" w:rsidRDefault="00DB07A5" w:rsidP="00D9064C">
            <w:pPr>
              <w:spacing w:after="0"/>
              <w:jc w:val="center"/>
              <w:rPr>
                <w:rFonts w:ascii="Times New Roman" w:hAnsi="Times New Roman"/>
                <w:b/>
                <w:sz w:val="20"/>
                <w:szCs w:val="20"/>
                <w:highlight w:val="lightGray"/>
              </w:rPr>
            </w:pPr>
          </w:p>
        </w:tc>
        <w:tc>
          <w:tcPr>
            <w:tcW w:w="786" w:type="dxa"/>
            <w:shd w:val="clear" w:color="auto" w:fill="auto"/>
            <w:vAlign w:val="center"/>
          </w:tcPr>
          <w:p w14:paraId="4D178EFD" w14:textId="674D7EB5" w:rsidR="00DB07A5" w:rsidRPr="00A33C9A" w:rsidRDefault="00DB07A5" w:rsidP="00D9064C">
            <w:pPr>
              <w:spacing w:after="0" w:line="240" w:lineRule="auto"/>
              <w:ind w:left="-30" w:right="-45"/>
              <w:jc w:val="center"/>
              <w:rPr>
                <w:rFonts w:ascii="Times New Roman" w:hAnsi="Times New Roman"/>
                <w:b/>
                <w:bCs/>
                <w:sz w:val="20"/>
                <w:szCs w:val="20"/>
              </w:rPr>
            </w:pPr>
            <w:r w:rsidRPr="00A33C9A">
              <w:rPr>
                <w:rFonts w:ascii="Times New Roman" w:hAnsi="Times New Roman"/>
                <w:b/>
                <w:bCs/>
                <w:sz w:val="20"/>
                <w:szCs w:val="20"/>
              </w:rPr>
              <w:t>E.4.9</w:t>
            </w:r>
          </w:p>
        </w:tc>
        <w:tc>
          <w:tcPr>
            <w:tcW w:w="6335" w:type="dxa"/>
            <w:shd w:val="clear" w:color="auto" w:fill="auto"/>
            <w:vAlign w:val="center"/>
          </w:tcPr>
          <w:p w14:paraId="1BD55854" w14:textId="33CB6CC2" w:rsidR="00DB07A5" w:rsidRPr="00F12895" w:rsidRDefault="00DB07A5" w:rsidP="00D9064C">
            <w:pPr>
              <w:pStyle w:val="ListeParagraf"/>
              <w:spacing w:after="0"/>
              <w:ind w:left="0"/>
              <w:rPr>
                <w:rFonts w:ascii="Times New Roman" w:hAnsi="Times New Roman"/>
                <w:sz w:val="20"/>
                <w:szCs w:val="20"/>
              </w:rPr>
            </w:pPr>
            <w:r w:rsidRPr="00542280">
              <w:rPr>
                <w:rFonts w:ascii="Times New Roman" w:hAnsi="Times New Roman"/>
                <w:sz w:val="20"/>
                <w:szCs w:val="20"/>
              </w:rPr>
              <w:t>Bakır boru izolasyonunun, boruyu izole edip etmediğini tespit eder.</w:t>
            </w:r>
          </w:p>
        </w:tc>
        <w:tc>
          <w:tcPr>
            <w:tcW w:w="4445" w:type="dxa"/>
            <w:vMerge/>
            <w:shd w:val="clear" w:color="auto" w:fill="auto"/>
          </w:tcPr>
          <w:p w14:paraId="62AA4EE1" w14:textId="77777777" w:rsidR="00DB07A5" w:rsidRPr="00A33C9A" w:rsidRDefault="00DB07A5" w:rsidP="00D9064C">
            <w:pPr>
              <w:spacing w:after="0"/>
              <w:rPr>
                <w:rFonts w:ascii="Times New Roman" w:hAnsi="Times New Roman"/>
                <w:sz w:val="20"/>
                <w:szCs w:val="20"/>
              </w:rPr>
            </w:pPr>
          </w:p>
        </w:tc>
      </w:tr>
      <w:tr w:rsidR="00DB07A5" w:rsidRPr="00A33C9A" w14:paraId="0678F475" w14:textId="77777777" w:rsidTr="003B4766">
        <w:trPr>
          <w:trHeight w:val="710"/>
        </w:trPr>
        <w:tc>
          <w:tcPr>
            <w:tcW w:w="844" w:type="dxa"/>
            <w:vMerge/>
            <w:tcBorders>
              <w:bottom w:val="single" w:sz="4" w:space="0" w:color="000000"/>
            </w:tcBorders>
            <w:shd w:val="clear" w:color="auto" w:fill="auto"/>
            <w:vAlign w:val="center"/>
          </w:tcPr>
          <w:p w14:paraId="3484FA65" w14:textId="77777777" w:rsidR="00DB07A5" w:rsidRPr="00A33C9A" w:rsidRDefault="00DB07A5" w:rsidP="003B4766">
            <w:pPr>
              <w:spacing w:after="0"/>
              <w:jc w:val="center"/>
              <w:rPr>
                <w:rFonts w:ascii="Times New Roman" w:hAnsi="Times New Roman"/>
                <w:b/>
                <w:sz w:val="20"/>
                <w:szCs w:val="20"/>
              </w:rPr>
            </w:pPr>
          </w:p>
        </w:tc>
        <w:tc>
          <w:tcPr>
            <w:tcW w:w="2433" w:type="dxa"/>
            <w:vMerge/>
            <w:tcBorders>
              <w:bottom w:val="single" w:sz="4" w:space="0" w:color="000000"/>
            </w:tcBorders>
            <w:shd w:val="clear" w:color="auto" w:fill="auto"/>
            <w:vAlign w:val="center"/>
          </w:tcPr>
          <w:p w14:paraId="6C86BF78" w14:textId="77777777" w:rsidR="00DB07A5" w:rsidRPr="00A33C9A" w:rsidRDefault="00DB07A5" w:rsidP="003B4766">
            <w:pPr>
              <w:spacing w:after="0"/>
              <w:jc w:val="center"/>
              <w:rPr>
                <w:rFonts w:ascii="Times New Roman" w:hAnsi="Times New Roman"/>
                <w:b/>
                <w:sz w:val="20"/>
                <w:szCs w:val="20"/>
                <w:highlight w:val="lightGray"/>
              </w:rPr>
            </w:pPr>
          </w:p>
        </w:tc>
        <w:tc>
          <w:tcPr>
            <w:tcW w:w="786" w:type="dxa"/>
            <w:tcBorders>
              <w:bottom w:val="single" w:sz="4" w:space="0" w:color="000000"/>
            </w:tcBorders>
            <w:shd w:val="clear" w:color="auto" w:fill="auto"/>
            <w:vAlign w:val="center"/>
          </w:tcPr>
          <w:p w14:paraId="086C4314" w14:textId="2302C643" w:rsidR="00DB07A5" w:rsidRPr="00A33C9A" w:rsidRDefault="00DB07A5" w:rsidP="003B4766">
            <w:pPr>
              <w:spacing w:after="0" w:line="240" w:lineRule="auto"/>
              <w:ind w:left="-30" w:right="-45"/>
              <w:jc w:val="center"/>
              <w:rPr>
                <w:rFonts w:ascii="Times New Roman" w:hAnsi="Times New Roman"/>
                <w:b/>
                <w:bCs/>
                <w:sz w:val="20"/>
                <w:szCs w:val="20"/>
              </w:rPr>
            </w:pPr>
            <w:r w:rsidRPr="00A33C9A">
              <w:rPr>
                <w:rFonts w:ascii="Times New Roman" w:hAnsi="Times New Roman"/>
                <w:b/>
                <w:bCs/>
                <w:sz w:val="20"/>
                <w:szCs w:val="20"/>
              </w:rPr>
              <w:t>E.4.10</w:t>
            </w:r>
          </w:p>
        </w:tc>
        <w:tc>
          <w:tcPr>
            <w:tcW w:w="6335" w:type="dxa"/>
            <w:tcBorders>
              <w:bottom w:val="single" w:sz="4" w:space="0" w:color="000000"/>
            </w:tcBorders>
            <w:shd w:val="clear" w:color="auto" w:fill="auto"/>
            <w:vAlign w:val="center"/>
          </w:tcPr>
          <w:p w14:paraId="3C55F9B5" w14:textId="6B093E79" w:rsidR="00DB07A5" w:rsidRPr="00F12895" w:rsidRDefault="00DB07A5" w:rsidP="003B4766">
            <w:pPr>
              <w:pStyle w:val="ListeParagraf"/>
              <w:spacing w:after="0"/>
              <w:ind w:left="0"/>
              <w:rPr>
                <w:rFonts w:ascii="Times New Roman" w:hAnsi="Times New Roman"/>
                <w:sz w:val="20"/>
                <w:szCs w:val="20"/>
              </w:rPr>
            </w:pPr>
            <w:r w:rsidRPr="00542280">
              <w:rPr>
                <w:rFonts w:ascii="Times New Roman" w:hAnsi="Times New Roman"/>
                <w:sz w:val="20"/>
                <w:szCs w:val="20"/>
              </w:rPr>
              <w:t>İzolasyonunun yetersiz olması durumunda izole ve PVC dekoratif bantla bakır boruyu sarar.</w:t>
            </w:r>
          </w:p>
        </w:tc>
        <w:tc>
          <w:tcPr>
            <w:tcW w:w="4445" w:type="dxa"/>
            <w:vMerge/>
            <w:tcBorders>
              <w:bottom w:val="single" w:sz="4" w:space="0" w:color="000000"/>
            </w:tcBorders>
            <w:shd w:val="clear" w:color="auto" w:fill="auto"/>
          </w:tcPr>
          <w:p w14:paraId="49596B5F" w14:textId="77777777" w:rsidR="00DB07A5" w:rsidRPr="00A33C9A" w:rsidRDefault="00DB07A5" w:rsidP="003B4766">
            <w:pPr>
              <w:spacing w:after="0"/>
              <w:rPr>
                <w:rFonts w:ascii="Times New Roman" w:hAnsi="Times New Roman"/>
                <w:sz w:val="20"/>
                <w:szCs w:val="20"/>
              </w:rPr>
            </w:pPr>
          </w:p>
        </w:tc>
      </w:tr>
    </w:tbl>
    <w:p w14:paraId="5D76F488" w14:textId="77777777" w:rsidR="003B4766" w:rsidRDefault="003B4766">
      <w:pPr>
        <w:sectPr w:rsidR="003B4766" w:rsidSect="00437FA1">
          <w:pgSz w:w="16838" w:h="11906" w:orient="landscape" w:code="9"/>
          <w:pgMar w:top="1276" w:right="567" w:bottom="1133" w:left="1418" w:header="568" w:footer="709" w:gutter="0"/>
          <w:cols w:space="708"/>
          <w:titlePg/>
          <w:docGrid w:linePitch="360"/>
        </w:sect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32"/>
        <w:gridCol w:w="2400"/>
        <w:gridCol w:w="775"/>
        <w:gridCol w:w="6247"/>
        <w:gridCol w:w="4589"/>
      </w:tblGrid>
      <w:tr w:rsidR="001B5A6B" w:rsidRPr="00A33C9A" w14:paraId="47D6F8B6" w14:textId="77777777" w:rsidTr="003B4766">
        <w:trPr>
          <w:trHeight w:val="522"/>
        </w:trPr>
        <w:tc>
          <w:tcPr>
            <w:tcW w:w="832" w:type="dxa"/>
            <w:shd w:val="clear" w:color="auto" w:fill="BDD6EE"/>
            <w:vAlign w:val="center"/>
          </w:tcPr>
          <w:p w14:paraId="67E60E72" w14:textId="77777777" w:rsidR="001B5A6B" w:rsidRPr="00A33C9A" w:rsidRDefault="001B5A6B" w:rsidP="004D75AC">
            <w:pPr>
              <w:spacing w:after="0"/>
              <w:rPr>
                <w:rFonts w:ascii="Times New Roman" w:hAnsi="Times New Roman"/>
                <w:b/>
                <w:sz w:val="20"/>
                <w:szCs w:val="20"/>
              </w:rPr>
            </w:pPr>
            <w:r w:rsidRPr="00A33C9A">
              <w:rPr>
                <w:rFonts w:ascii="Times New Roman" w:hAnsi="Times New Roman"/>
                <w:b/>
                <w:sz w:val="20"/>
                <w:szCs w:val="20"/>
              </w:rPr>
              <w:lastRenderedPageBreak/>
              <w:t>Görev</w:t>
            </w:r>
          </w:p>
        </w:tc>
        <w:tc>
          <w:tcPr>
            <w:tcW w:w="14011" w:type="dxa"/>
            <w:gridSpan w:val="4"/>
            <w:shd w:val="clear" w:color="auto" w:fill="auto"/>
            <w:vAlign w:val="center"/>
          </w:tcPr>
          <w:p w14:paraId="7FC51C2D" w14:textId="69AD4A2C" w:rsidR="001B5A6B" w:rsidRPr="00990BAD" w:rsidRDefault="005026D0" w:rsidP="004D75AC">
            <w:pPr>
              <w:tabs>
                <w:tab w:val="left" w:pos="2820"/>
              </w:tabs>
              <w:spacing w:after="0" w:line="240" w:lineRule="auto"/>
              <w:rPr>
                <w:rFonts w:ascii="Times New Roman" w:hAnsi="Times New Roman"/>
                <w:sz w:val="20"/>
                <w:szCs w:val="20"/>
              </w:rPr>
            </w:pPr>
            <w:r w:rsidRPr="00F12895">
              <w:rPr>
                <w:rFonts w:ascii="Times New Roman" w:hAnsi="Times New Roman"/>
                <w:b/>
                <w:sz w:val="20"/>
                <w:szCs w:val="20"/>
              </w:rPr>
              <w:t>E</w:t>
            </w:r>
            <w:r w:rsidR="00005DD3" w:rsidRPr="00F12895">
              <w:rPr>
                <w:rFonts w:ascii="Times New Roman" w:hAnsi="Times New Roman"/>
                <w:b/>
                <w:sz w:val="20"/>
                <w:szCs w:val="20"/>
              </w:rPr>
              <w:t xml:space="preserve">. </w:t>
            </w:r>
            <w:r w:rsidR="00005DD3" w:rsidRPr="00F12895">
              <w:rPr>
                <w:rFonts w:ascii="Times New Roman" w:hAnsi="Times New Roman"/>
                <w:b/>
                <w:bCs/>
                <w:sz w:val="20"/>
                <w:szCs w:val="20"/>
              </w:rPr>
              <w:t>Klima sistemi bakım</w:t>
            </w:r>
            <w:r w:rsidR="0039070D" w:rsidRPr="00990BAD">
              <w:rPr>
                <w:rFonts w:ascii="Times New Roman" w:hAnsi="Times New Roman"/>
                <w:b/>
                <w:bCs/>
                <w:sz w:val="20"/>
                <w:szCs w:val="20"/>
              </w:rPr>
              <w:t xml:space="preserve"> onarım</w:t>
            </w:r>
            <w:r w:rsidR="00005DD3" w:rsidRPr="00990BAD">
              <w:rPr>
                <w:rFonts w:ascii="Times New Roman" w:hAnsi="Times New Roman"/>
                <w:b/>
                <w:bCs/>
                <w:sz w:val="20"/>
                <w:szCs w:val="20"/>
              </w:rPr>
              <w:t xml:space="preserve">ı yapmak </w:t>
            </w:r>
            <w:r w:rsidR="00D90CC5" w:rsidRPr="00990BAD">
              <w:rPr>
                <w:rFonts w:ascii="Times New Roman" w:hAnsi="Times New Roman"/>
                <w:b/>
                <w:bCs/>
                <w:sz w:val="20"/>
                <w:szCs w:val="20"/>
              </w:rPr>
              <w:t>(devamı var)</w:t>
            </w:r>
          </w:p>
        </w:tc>
      </w:tr>
      <w:tr w:rsidR="001B5A6B" w:rsidRPr="00A33C9A" w14:paraId="7407878C" w14:textId="77777777" w:rsidTr="003B4766">
        <w:trPr>
          <w:trHeight w:val="522"/>
        </w:trPr>
        <w:tc>
          <w:tcPr>
            <w:tcW w:w="3232" w:type="dxa"/>
            <w:gridSpan w:val="2"/>
            <w:shd w:val="clear" w:color="auto" w:fill="BDD6EE"/>
            <w:vAlign w:val="center"/>
          </w:tcPr>
          <w:p w14:paraId="1D103C74" w14:textId="77777777" w:rsidR="001B5A6B" w:rsidRPr="00A33C9A" w:rsidRDefault="001B5A6B" w:rsidP="004D75AC">
            <w:pPr>
              <w:spacing w:after="0"/>
              <w:rPr>
                <w:rFonts w:ascii="Times New Roman" w:hAnsi="Times New Roman"/>
                <w:b/>
                <w:sz w:val="20"/>
                <w:szCs w:val="20"/>
              </w:rPr>
            </w:pPr>
            <w:r w:rsidRPr="00A33C9A">
              <w:rPr>
                <w:rFonts w:ascii="Times New Roman" w:hAnsi="Times New Roman"/>
                <w:b/>
                <w:sz w:val="20"/>
                <w:szCs w:val="20"/>
              </w:rPr>
              <w:t>İşlemler</w:t>
            </w:r>
          </w:p>
        </w:tc>
        <w:tc>
          <w:tcPr>
            <w:tcW w:w="7022" w:type="dxa"/>
            <w:gridSpan w:val="2"/>
            <w:shd w:val="clear" w:color="auto" w:fill="BDD6EE"/>
            <w:vAlign w:val="center"/>
          </w:tcPr>
          <w:p w14:paraId="12EBFBEB" w14:textId="77777777" w:rsidR="001B5A6B" w:rsidRPr="00F12895" w:rsidRDefault="001B5A6B" w:rsidP="004D75AC">
            <w:pPr>
              <w:spacing w:after="0"/>
              <w:rPr>
                <w:rFonts w:ascii="Times New Roman" w:hAnsi="Times New Roman"/>
                <w:b/>
                <w:sz w:val="20"/>
                <w:szCs w:val="20"/>
              </w:rPr>
            </w:pPr>
            <w:r w:rsidRPr="00F12895">
              <w:rPr>
                <w:rFonts w:ascii="Times New Roman" w:hAnsi="Times New Roman"/>
                <w:b/>
                <w:sz w:val="20"/>
                <w:szCs w:val="20"/>
              </w:rPr>
              <w:t xml:space="preserve">Başarım Ölçütleri </w:t>
            </w:r>
          </w:p>
        </w:tc>
        <w:tc>
          <w:tcPr>
            <w:tcW w:w="4589" w:type="dxa"/>
            <w:vMerge w:val="restart"/>
            <w:shd w:val="clear" w:color="auto" w:fill="BDD6EE"/>
            <w:vAlign w:val="center"/>
          </w:tcPr>
          <w:p w14:paraId="022C2EAE" w14:textId="77777777" w:rsidR="001B5A6B" w:rsidRPr="009E45BA" w:rsidRDefault="001B5A6B" w:rsidP="004D75AC">
            <w:pPr>
              <w:spacing w:after="0"/>
              <w:rPr>
                <w:rFonts w:ascii="Times New Roman" w:hAnsi="Times New Roman"/>
                <w:b/>
                <w:sz w:val="20"/>
                <w:szCs w:val="20"/>
              </w:rPr>
            </w:pPr>
            <w:r w:rsidRPr="009E45BA">
              <w:rPr>
                <w:rFonts w:ascii="Times New Roman" w:hAnsi="Times New Roman"/>
                <w:b/>
                <w:sz w:val="20"/>
                <w:szCs w:val="20"/>
              </w:rPr>
              <w:t>Mesleki Bilgi ve Uygulama Becerileri</w:t>
            </w:r>
          </w:p>
        </w:tc>
      </w:tr>
      <w:tr w:rsidR="001B5A6B" w:rsidRPr="00A33C9A" w14:paraId="46F0521C" w14:textId="77777777" w:rsidTr="003B4766">
        <w:trPr>
          <w:trHeight w:val="522"/>
        </w:trPr>
        <w:tc>
          <w:tcPr>
            <w:tcW w:w="832" w:type="dxa"/>
            <w:shd w:val="clear" w:color="auto" w:fill="BDD6EE"/>
            <w:vAlign w:val="center"/>
          </w:tcPr>
          <w:p w14:paraId="5FE80ADC" w14:textId="77777777" w:rsidR="001B5A6B" w:rsidRPr="00A33C9A" w:rsidRDefault="001B5A6B" w:rsidP="004D75AC">
            <w:pPr>
              <w:spacing w:after="0"/>
              <w:rPr>
                <w:rFonts w:ascii="Times New Roman" w:hAnsi="Times New Roman"/>
                <w:b/>
                <w:sz w:val="20"/>
                <w:szCs w:val="20"/>
              </w:rPr>
            </w:pPr>
            <w:r w:rsidRPr="00A33C9A">
              <w:rPr>
                <w:rFonts w:ascii="Times New Roman" w:hAnsi="Times New Roman"/>
                <w:b/>
                <w:sz w:val="20"/>
                <w:szCs w:val="20"/>
              </w:rPr>
              <w:t>Kod</w:t>
            </w:r>
          </w:p>
        </w:tc>
        <w:tc>
          <w:tcPr>
            <w:tcW w:w="2400" w:type="dxa"/>
            <w:shd w:val="clear" w:color="auto" w:fill="BDD6EE"/>
            <w:vAlign w:val="center"/>
          </w:tcPr>
          <w:p w14:paraId="63F57435" w14:textId="77777777" w:rsidR="001B5A6B" w:rsidRPr="00A33C9A" w:rsidRDefault="001B5A6B" w:rsidP="004D75AC">
            <w:pPr>
              <w:spacing w:after="0"/>
              <w:rPr>
                <w:rFonts w:ascii="Times New Roman" w:hAnsi="Times New Roman"/>
                <w:b/>
                <w:sz w:val="20"/>
                <w:szCs w:val="20"/>
              </w:rPr>
            </w:pPr>
            <w:r w:rsidRPr="00A33C9A">
              <w:rPr>
                <w:rFonts w:ascii="Times New Roman" w:hAnsi="Times New Roman"/>
                <w:b/>
                <w:sz w:val="20"/>
                <w:szCs w:val="20"/>
              </w:rPr>
              <w:t>Açıklama</w:t>
            </w:r>
          </w:p>
        </w:tc>
        <w:tc>
          <w:tcPr>
            <w:tcW w:w="775" w:type="dxa"/>
            <w:shd w:val="clear" w:color="auto" w:fill="BDD6EE"/>
            <w:vAlign w:val="center"/>
          </w:tcPr>
          <w:p w14:paraId="5A7810BC" w14:textId="77777777" w:rsidR="001B5A6B" w:rsidRPr="008D5E29" w:rsidRDefault="001B5A6B" w:rsidP="004D75AC">
            <w:pPr>
              <w:spacing w:after="0"/>
              <w:rPr>
                <w:rFonts w:ascii="Times New Roman" w:hAnsi="Times New Roman"/>
                <w:b/>
                <w:sz w:val="20"/>
                <w:szCs w:val="20"/>
              </w:rPr>
            </w:pPr>
            <w:r w:rsidRPr="008D5E29">
              <w:rPr>
                <w:rFonts w:ascii="Times New Roman" w:hAnsi="Times New Roman"/>
                <w:b/>
                <w:sz w:val="20"/>
                <w:szCs w:val="20"/>
              </w:rPr>
              <w:t>Kod</w:t>
            </w:r>
          </w:p>
        </w:tc>
        <w:tc>
          <w:tcPr>
            <w:tcW w:w="6247" w:type="dxa"/>
            <w:shd w:val="clear" w:color="auto" w:fill="BDD6EE"/>
            <w:vAlign w:val="center"/>
          </w:tcPr>
          <w:p w14:paraId="4B26E353" w14:textId="77777777" w:rsidR="001B5A6B" w:rsidRPr="00F12895" w:rsidRDefault="001B5A6B" w:rsidP="004D75AC">
            <w:pPr>
              <w:spacing w:after="0"/>
              <w:rPr>
                <w:rFonts w:ascii="Times New Roman" w:hAnsi="Times New Roman"/>
                <w:b/>
                <w:sz w:val="20"/>
                <w:szCs w:val="20"/>
              </w:rPr>
            </w:pPr>
            <w:r w:rsidRPr="00F12895">
              <w:rPr>
                <w:rFonts w:ascii="Times New Roman" w:hAnsi="Times New Roman"/>
                <w:b/>
                <w:sz w:val="20"/>
                <w:szCs w:val="20"/>
              </w:rPr>
              <w:t>Açıklama</w:t>
            </w:r>
          </w:p>
        </w:tc>
        <w:tc>
          <w:tcPr>
            <w:tcW w:w="4589" w:type="dxa"/>
            <w:vMerge/>
            <w:shd w:val="clear" w:color="auto" w:fill="BDD6EE"/>
          </w:tcPr>
          <w:p w14:paraId="2DEBB7A0" w14:textId="77777777" w:rsidR="001B5A6B" w:rsidRPr="00F12895" w:rsidRDefault="001B5A6B" w:rsidP="004D75AC">
            <w:pPr>
              <w:spacing w:after="0"/>
              <w:rPr>
                <w:rFonts w:ascii="Times New Roman" w:hAnsi="Times New Roman"/>
                <w:b/>
                <w:sz w:val="20"/>
                <w:szCs w:val="20"/>
              </w:rPr>
            </w:pPr>
          </w:p>
        </w:tc>
      </w:tr>
      <w:tr w:rsidR="0098646D" w:rsidRPr="00A33C9A" w14:paraId="29E98946" w14:textId="77777777" w:rsidTr="003B4766">
        <w:trPr>
          <w:trHeight w:val="522"/>
        </w:trPr>
        <w:tc>
          <w:tcPr>
            <w:tcW w:w="832" w:type="dxa"/>
            <w:vMerge w:val="restart"/>
            <w:shd w:val="clear" w:color="auto" w:fill="auto"/>
            <w:vAlign w:val="center"/>
          </w:tcPr>
          <w:p w14:paraId="0C8AE5F9" w14:textId="268C5325" w:rsidR="0098646D" w:rsidRPr="00A33C9A" w:rsidRDefault="0098646D" w:rsidP="00437FA1">
            <w:pPr>
              <w:spacing w:after="0"/>
              <w:rPr>
                <w:rFonts w:ascii="Times New Roman" w:hAnsi="Times New Roman"/>
                <w:b/>
                <w:sz w:val="20"/>
                <w:szCs w:val="20"/>
              </w:rPr>
            </w:pPr>
          </w:p>
        </w:tc>
        <w:tc>
          <w:tcPr>
            <w:tcW w:w="2400" w:type="dxa"/>
            <w:vMerge w:val="restart"/>
            <w:shd w:val="clear" w:color="auto" w:fill="auto"/>
            <w:vAlign w:val="center"/>
          </w:tcPr>
          <w:p w14:paraId="47A54737" w14:textId="4D9FDCFA" w:rsidR="0098646D" w:rsidRPr="00A33C9A" w:rsidRDefault="0098646D" w:rsidP="00D9064C">
            <w:pPr>
              <w:spacing w:after="0"/>
              <w:rPr>
                <w:rFonts w:ascii="Times New Roman" w:hAnsi="Times New Roman"/>
                <w:b/>
                <w:sz w:val="20"/>
                <w:szCs w:val="20"/>
                <w:highlight w:val="lightGray"/>
              </w:rPr>
            </w:pPr>
          </w:p>
        </w:tc>
        <w:tc>
          <w:tcPr>
            <w:tcW w:w="775" w:type="dxa"/>
            <w:tcBorders>
              <w:bottom w:val="single" w:sz="4" w:space="0" w:color="auto"/>
            </w:tcBorders>
            <w:shd w:val="clear" w:color="auto" w:fill="auto"/>
            <w:vAlign w:val="center"/>
          </w:tcPr>
          <w:p w14:paraId="2AA9E6F1" w14:textId="7E7198A7" w:rsidR="0098646D" w:rsidRPr="008D5E29" w:rsidRDefault="0098646D" w:rsidP="00D9064C">
            <w:pPr>
              <w:spacing w:after="0" w:line="240" w:lineRule="auto"/>
              <w:ind w:left="-36" w:right="-45"/>
              <w:jc w:val="center"/>
              <w:rPr>
                <w:rFonts w:ascii="Times New Roman" w:hAnsi="Times New Roman"/>
                <w:b/>
                <w:bCs/>
                <w:sz w:val="20"/>
                <w:szCs w:val="20"/>
              </w:rPr>
            </w:pPr>
            <w:r w:rsidRPr="008D5E29">
              <w:rPr>
                <w:rFonts w:ascii="Times New Roman" w:hAnsi="Times New Roman"/>
                <w:b/>
                <w:bCs/>
                <w:sz w:val="20"/>
                <w:szCs w:val="20"/>
              </w:rPr>
              <w:t>E.4.11</w:t>
            </w:r>
          </w:p>
        </w:tc>
        <w:tc>
          <w:tcPr>
            <w:tcW w:w="6247" w:type="dxa"/>
            <w:tcBorders>
              <w:bottom w:val="single" w:sz="4" w:space="0" w:color="auto"/>
            </w:tcBorders>
            <w:shd w:val="clear" w:color="auto" w:fill="auto"/>
            <w:vAlign w:val="center"/>
          </w:tcPr>
          <w:p w14:paraId="530D7CD9" w14:textId="7D45174B" w:rsidR="0098646D" w:rsidRPr="00F12895" w:rsidRDefault="0098646D" w:rsidP="00D9064C">
            <w:pPr>
              <w:pStyle w:val="ListeParagraf"/>
              <w:spacing w:after="0"/>
              <w:ind w:left="0"/>
              <w:rPr>
                <w:rFonts w:ascii="Times New Roman" w:hAnsi="Times New Roman"/>
                <w:sz w:val="20"/>
                <w:szCs w:val="20"/>
              </w:rPr>
            </w:pPr>
            <w:r w:rsidRPr="00542280">
              <w:rPr>
                <w:rFonts w:ascii="Times New Roman" w:hAnsi="Times New Roman"/>
                <w:sz w:val="20"/>
                <w:szCs w:val="20"/>
              </w:rPr>
              <w:t>İç ve dış üniteyi bez ile siler.</w:t>
            </w:r>
          </w:p>
        </w:tc>
        <w:tc>
          <w:tcPr>
            <w:tcW w:w="4589" w:type="dxa"/>
            <w:vMerge w:val="restart"/>
            <w:shd w:val="clear" w:color="auto" w:fill="auto"/>
          </w:tcPr>
          <w:p w14:paraId="2F173F70" w14:textId="606E2CEE" w:rsidR="0098646D" w:rsidRPr="009E45BA" w:rsidRDefault="0098646D" w:rsidP="00DC31D7">
            <w:pPr>
              <w:spacing w:after="0" w:line="259" w:lineRule="auto"/>
              <w:rPr>
                <w:rFonts w:ascii="Times New Roman" w:hAnsi="Times New Roman"/>
                <w:sz w:val="20"/>
                <w:szCs w:val="20"/>
              </w:rPr>
            </w:pPr>
          </w:p>
        </w:tc>
      </w:tr>
      <w:tr w:rsidR="0098646D" w:rsidRPr="00A33C9A" w14:paraId="29111482" w14:textId="77777777" w:rsidTr="003B4766">
        <w:trPr>
          <w:trHeight w:val="522"/>
        </w:trPr>
        <w:tc>
          <w:tcPr>
            <w:tcW w:w="832" w:type="dxa"/>
            <w:vMerge/>
            <w:shd w:val="clear" w:color="auto" w:fill="auto"/>
            <w:vAlign w:val="center"/>
          </w:tcPr>
          <w:p w14:paraId="5E50DD0C" w14:textId="77777777" w:rsidR="0098646D" w:rsidRPr="00A33C9A" w:rsidRDefault="0098646D" w:rsidP="00D9064C">
            <w:pPr>
              <w:spacing w:after="0"/>
              <w:jc w:val="center"/>
              <w:rPr>
                <w:rFonts w:ascii="Times New Roman" w:hAnsi="Times New Roman"/>
                <w:b/>
                <w:sz w:val="20"/>
                <w:szCs w:val="20"/>
              </w:rPr>
            </w:pPr>
          </w:p>
        </w:tc>
        <w:tc>
          <w:tcPr>
            <w:tcW w:w="2400" w:type="dxa"/>
            <w:vMerge/>
            <w:shd w:val="clear" w:color="auto" w:fill="auto"/>
            <w:vAlign w:val="center"/>
          </w:tcPr>
          <w:p w14:paraId="5F3CF20B" w14:textId="77777777" w:rsidR="0098646D" w:rsidRPr="00A33C9A" w:rsidRDefault="0098646D" w:rsidP="00D9064C">
            <w:pPr>
              <w:spacing w:after="0"/>
              <w:rPr>
                <w:rFonts w:ascii="Times New Roman" w:hAnsi="Times New Roman"/>
                <w:sz w:val="20"/>
                <w:szCs w:val="20"/>
              </w:rPr>
            </w:pPr>
          </w:p>
        </w:tc>
        <w:tc>
          <w:tcPr>
            <w:tcW w:w="775" w:type="dxa"/>
            <w:tcBorders>
              <w:bottom w:val="single" w:sz="4" w:space="0" w:color="auto"/>
            </w:tcBorders>
            <w:shd w:val="clear" w:color="auto" w:fill="auto"/>
            <w:vAlign w:val="center"/>
          </w:tcPr>
          <w:p w14:paraId="401E8449" w14:textId="66FA367A" w:rsidR="0098646D" w:rsidRPr="00A33C9A" w:rsidRDefault="0098646D" w:rsidP="00D9064C">
            <w:pPr>
              <w:spacing w:after="0" w:line="240" w:lineRule="auto"/>
              <w:ind w:left="-36" w:right="-45"/>
              <w:jc w:val="center"/>
              <w:rPr>
                <w:rFonts w:ascii="Times New Roman" w:hAnsi="Times New Roman"/>
                <w:b/>
                <w:bCs/>
                <w:sz w:val="20"/>
                <w:szCs w:val="20"/>
              </w:rPr>
            </w:pPr>
            <w:r w:rsidRPr="00A33C9A">
              <w:rPr>
                <w:rFonts w:ascii="Times New Roman" w:hAnsi="Times New Roman"/>
                <w:b/>
                <w:bCs/>
                <w:sz w:val="20"/>
                <w:szCs w:val="20"/>
              </w:rPr>
              <w:t>E.4.12</w:t>
            </w:r>
          </w:p>
        </w:tc>
        <w:tc>
          <w:tcPr>
            <w:tcW w:w="6247" w:type="dxa"/>
            <w:tcBorders>
              <w:bottom w:val="single" w:sz="4" w:space="0" w:color="auto"/>
            </w:tcBorders>
            <w:shd w:val="clear" w:color="auto" w:fill="auto"/>
            <w:vAlign w:val="center"/>
          </w:tcPr>
          <w:p w14:paraId="6DC5BAC2" w14:textId="7CB6B9E9" w:rsidR="0098646D" w:rsidRPr="00F12895" w:rsidRDefault="0098646D" w:rsidP="00D9064C">
            <w:pPr>
              <w:pStyle w:val="ListeParagraf"/>
              <w:spacing w:after="0"/>
              <w:ind w:left="0"/>
              <w:rPr>
                <w:rFonts w:ascii="Times New Roman" w:hAnsi="Times New Roman"/>
                <w:sz w:val="20"/>
                <w:szCs w:val="20"/>
              </w:rPr>
            </w:pPr>
            <w:r w:rsidRPr="00542280">
              <w:rPr>
                <w:rFonts w:ascii="Times New Roman" w:hAnsi="Times New Roman"/>
                <w:sz w:val="20"/>
                <w:szCs w:val="20"/>
              </w:rPr>
              <w:t>Kurumaya bıraktığı filtreleri yerlerine yerleştirir.</w:t>
            </w:r>
          </w:p>
        </w:tc>
        <w:tc>
          <w:tcPr>
            <w:tcW w:w="4589" w:type="dxa"/>
            <w:vMerge/>
            <w:shd w:val="clear" w:color="auto" w:fill="auto"/>
          </w:tcPr>
          <w:p w14:paraId="559AA74D" w14:textId="77777777" w:rsidR="0098646D" w:rsidRPr="00F12895" w:rsidRDefault="0098646D" w:rsidP="00D9064C">
            <w:pPr>
              <w:pStyle w:val="ListeParagraf"/>
              <w:numPr>
                <w:ilvl w:val="0"/>
                <w:numId w:val="18"/>
              </w:numPr>
              <w:spacing w:after="0" w:line="259" w:lineRule="auto"/>
              <w:ind w:left="321" w:hanging="257"/>
              <w:rPr>
                <w:rFonts w:ascii="Times New Roman" w:hAnsi="Times New Roman"/>
                <w:sz w:val="20"/>
                <w:szCs w:val="20"/>
              </w:rPr>
            </w:pPr>
          </w:p>
        </w:tc>
      </w:tr>
      <w:tr w:rsidR="0098646D" w:rsidRPr="00A33C9A" w14:paraId="6EE2043E" w14:textId="77777777" w:rsidTr="003B4766">
        <w:trPr>
          <w:trHeight w:val="522"/>
        </w:trPr>
        <w:tc>
          <w:tcPr>
            <w:tcW w:w="832" w:type="dxa"/>
            <w:vMerge/>
            <w:shd w:val="clear" w:color="auto" w:fill="auto"/>
            <w:vAlign w:val="center"/>
          </w:tcPr>
          <w:p w14:paraId="7F44173F" w14:textId="77777777" w:rsidR="0098646D" w:rsidRPr="00A33C9A" w:rsidRDefault="0098646D" w:rsidP="00D9064C">
            <w:pPr>
              <w:spacing w:after="0"/>
              <w:jc w:val="center"/>
              <w:rPr>
                <w:rFonts w:ascii="Times New Roman" w:hAnsi="Times New Roman"/>
                <w:b/>
                <w:sz w:val="20"/>
                <w:szCs w:val="20"/>
              </w:rPr>
            </w:pPr>
          </w:p>
        </w:tc>
        <w:tc>
          <w:tcPr>
            <w:tcW w:w="2400" w:type="dxa"/>
            <w:vMerge/>
            <w:shd w:val="clear" w:color="auto" w:fill="auto"/>
            <w:vAlign w:val="center"/>
          </w:tcPr>
          <w:p w14:paraId="723CBD66" w14:textId="77777777" w:rsidR="0098646D" w:rsidRPr="00A33C9A" w:rsidRDefault="0098646D" w:rsidP="00D9064C">
            <w:pPr>
              <w:spacing w:after="0"/>
              <w:rPr>
                <w:rFonts w:ascii="Times New Roman" w:hAnsi="Times New Roman"/>
                <w:b/>
                <w:sz w:val="20"/>
                <w:szCs w:val="20"/>
                <w:highlight w:val="lightGray"/>
              </w:rPr>
            </w:pPr>
          </w:p>
        </w:tc>
        <w:tc>
          <w:tcPr>
            <w:tcW w:w="775" w:type="dxa"/>
            <w:shd w:val="clear" w:color="auto" w:fill="auto"/>
            <w:vAlign w:val="center"/>
          </w:tcPr>
          <w:p w14:paraId="1F3AF974" w14:textId="2808D13F" w:rsidR="0098646D" w:rsidRPr="00A33C9A" w:rsidRDefault="0098646D" w:rsidP="00D9064C">
            <w:pPr>
              <w:spacing w:after="0" w:line="240" w:lineRule="auto"/>
              <w:ind w:left="-30" w:right="-45"/>
              <w:jc w:val="center"/>
              <w:rPr>
                <w:rFonts w:ascii="Times New Roman" w:hAnsi="Times New Roman"/>
                <w:b/>
                <w:bCs/>
                <w:sz w:val="20"/>
                <w:szCs w:val="20"/>
              </w:rPr>
            </w:pPr>
            <w:r w:rsidRPr="00A33C9A">
              <w:rPr>
                <w:rFonts w:ascii="Times New Roman" w:hAnsi="Times New Roman"/>
                <w:b/>
                <w:bCs/>
                <w:sz w:val="20"/>
                <w:szCs w:val="20"/>
              </w:rPr>
              <w:t>E.4.13</w:t>
            </w:r>
          </w:p>
        </w:tc>
        <w:tc>
          <w:tcPr>
            <w:tcW w:w="6247" w:type="dxa"/>
            <w:shd w:val="clear" w:color="auto" w:fill="auto"/>
            <w:vAlign w:val="center"/>
          </w:tcPr>
          <w:p w14:paraId="3480934F" w14:textId="1EFDA9BC" w:rsidR="0098646D" w:rsidRPr="00F12895" w:rsidRDefault="0098646D" w:rsidP="00D9064C">
            <w:pPr>
              <w:pStyle w:val="ListeParagraf"/>
              <w:spacing w:after="0"/>
              <w:ind w:left="0"/>
              <w:rPr>
                <w:rFonts w:ascii="Times New Roman" w:hAnsi="Times New Roman"/>
                <w:sz w:val="20"/>
                <w:szCs w:val="20"/>
              </w:rPr>
            </w:pPr>
            <w:r w:rsidRPr="00542280">
              <w:rPr>
                <w:rFonts w:ascii="Times New Roman" w:hAnsi="Times New Roman"/>
                <w:sz w:val="20"/>
                <w:szCs w:val="20"/>
              </w:rPr>
              <w:t>Bakım sonrası klima çalışma testini yaparak olası uygunsuzluğu giderir.</w:t>
            </w:r>
          </w:p>
        </w:tc>
        <w:tc>
          <w:tcPr>
            <w:tcW w:w="4589" w:type="dxa"/>
            <w:vMerge/>
            <w:shd w:val="clear" w:color="auto" w:fill="auto"/>
          </w:tcPr>
          <w:p w14:paraId="43A01212" w14:textId="77777777" w:rsidR="0098646D" w:rsidRPr="00F12895" w:rsidRDefault="0098646D" w:rsidP="00D9064C">
            <w:pPr>
              <w:spacing w:after="0"/>
              <w:rPr>
                <w:rFonts w:ascii="Times New Roman" w:hAnsi="Times New Roman"/>
                <w:sz w:val="20"/>
                <w:szCs w:val="20"/>
              </w:rPr>
            </w:pPr>
          </w:p>
        </w:tc>
      </w:tr>
      <w:tr w:rsidR="0098646D" w:rsidRPr="00A33C9A" w14:paraId="39CD9206" w14:textId="77777777" w:rsidTr="003B4766">
        <w:trPr>
          <w:trHeight w:val="522"/>
        </w:trPr>
        <w:tc>
          <w:tcPr>
            <w:tcW w:w="832" w:type="dxa"/>
            <w:vMerge w:val="restart"/>
            <w:shd w:val="clear" w:color="auto" w:fill="auto"/>
            <w:vAlign w:val="center"/>
          </w:tcPr>
          <w:p w14:paraId="65B53843" w14:textId="7C1D97F9" w:rsidR="0098646D" w:rsidRPr="00A33C9A" w:rsidRDefault="0098646D" w:rsidP="00D9064C">
            <w:pPr>
              <w:spacing w:after="0"/>
              <w:jc w:val="center"/>
              <w:rPr>
                <w:rFonts w:ascii="Times New Roman" w:hAnsi="Times New Roman"/>
                <w:b/>
                <w:sz w:val="20"/>
                <w:szCs w:val="20"/>
                <w:highlight w:val="yellow"/>
              </w:rPr>
            </w:pPr>
            <w:r w:rsidRPr="00A33C9A">
              <w:rPr>
                <w:rFonts w:ascii="Times New Roman" w:hAnsi="Times New Roman"/>
                <w:b/>
                <w:sz w:val="20"/>
                <w:szCs w:val="20"/>
              </w:rPr>
              <w:t>E.5</w:t>
            </w:r>
          </w:p>
        </w:tc>
        <w:tc>
          <w:tcPr>
            <w:tcW w:w="2400" w:type="dxa"/>
            <w:vMerge w:val="restart"/>
            <w:shd w:val="clear" w:color="auto" w:fill="auto"/>
            <w:vAlign w:val="center"/>
          </w:tcPr>
          <w:p w14:paraId="743C54E7" w14:textId="27D8937B" w:rsidR="0098646D" w:rsidRPr="00A33C9A" w:rsidRDefault="0098646D" w:rsidP="00D9064C">
            <w:pPr>
              <w:spacing w:after="0"/>
              <w:rPr>
                <w:rFonts w:ascii="Times New Roman" w:hAnsi="Times New Roman"/>
                <w:b/>
                <w:sz w:val="20"/>
                <w:szCs w:val="20"/>
                <w:highlight w:val="yellow"/>
              </w:rPr>
            </w:pPr>
            <w:r w:rsidRPr="00A33C9A">
              <w:rPr>
                <w:rFonts w:ascii="Times New Roman" w:hAnsi="Times New Roman"/>
                <w:sz w:val="20"/>
                <w:szCs w:val="20"/>
              </w:rPr>
              <w:t>Cihazın bakım sonrası klima performans testini yapmak</w:t>
            </w:r>
          </w:p>
        </w:tc>
        <w:tc>
          <w:tcPr>
            <w:tcW w:w="775" w:type="dxa"/>
            <w:shd w:val="clear" w:color="auto" w:fill="auto"/>
            <w:vAlign w:val="center"/>
          </w:tcPr>
          <w:p w14:paraId="499217B4" w14:textId="58DB0703" w:rsidR="0098646D" w:rsidRPr="008D5E29" w:rsidRDefault="0098646D" w:rsidP="00D9064C">
            <w:pPr>
              <w:spacing w:after="0" w:line="240" w:lineRule="auto"/>
              <w:ind w:left="-30" w:right="-45"/>
              <w:jc w:val="center"/>
              <w:rPr>
                <w:rFonts w:ascii="Times New Roman" w:hAnsi="Times New Roman"/>
                <w:b/>
                <w:bCs/>
                <w:sz w:val="20"/>
                <w:szCs w:val="20"/>
                <w:highlight w:val="yellow"/>
              </w:rPr>
            </w:pPr>
            <w:r w:rsidRPr="008D5E29">
              <w:rPr>
                <w:rFonts w:ascii="Times New Roman" w:hAnsi="Times New Roman"/>
                <w:b/>
                <w:bCs/>
                <w:sz w:val="20"/>
                <w:szCs w:val="20"/>
              </w:rPr>
              <w:t>E.5.1</w:t>
            </w:r>
          </w:p>
        </w:tc>
        <w:tc>
          <w:tcPr>
            <w:tcW w:w="6247" w:type="dxa"/>
            <w:shd w:val="clear" w:color="auto" w:fill="auto"/>
            <w:vAlign w:val="center"/>
          </w:tcPr>
          <w:p w14:paraId="04A442EA" w14:textId="40F1623C" w:rsidR="0098646D" w:rsidRPr="00F12895" w:rsidRDefault="0098646D" w:rsidP="00D9064C">
            <w:pPr>
              <w:pStyle w:val="ListeParagraf"/>
              <w:spacing w:after="0"/>
              <w:ind w:left="0"/>
              <w:rPr>
                <w:rFonts w:ascii="Times New Roman" w:hAnsi="Times New Roman"/>
                <w:sz w:val="20"/>
                <w:szCs w:val="20"/>
                <w:highlight w:val="yellow"/>
              </w:rPr>
            </w:pPr>
            <w:r w:rsidRPr="00542280">
              <w:rPr>
                <w:rFonts w:ascii="Times New Roman" w:hAnsi="Times New Roman"/>
                <w:sz w:val="20"/>
                <w:szCs w:val="20"/>
              </w:rPr>
              <w:t>Klimayı talimatlarda belirtilen süreyle çalıştırır.</w:t>
            </w:r>
          </w:p>
        </w:tc>
        <w:tc>
          <w:tcPr>
            <w:tcW w:w="4589" w:type="dxa"/>
            <w:vMerge/>
            <w:shd w:val="clear" w:color="auto" w:fill="auto"/>
          </w:tcPr>
          <w:p w14:paraId="2CA7BB6A" w14:textId="77777777" w:rsidR="0098646D" w:rsidRPr="00F12895" w:rsidRDefault="0098646D" w:rsidP="00D9064C">
            <w:pPr>
              <w:spacing w:after="0"/>
              <w:rPr>
                <w:rFonts w:ascii="Times New Roman" w:hAnsi="Times New Roman"/>
                <w:sz w:val="20"/>
                <w:szCs w:val="20"/>
              </w:rPr>
            </w:pPr>
          </w:p>
        </w:tc>
      </w:tr>
      <w:tr w:rsidR="0098646D" w:rsidRPr="00A33C9A" w14:paraId="5BF85FBB" w14:textId="77777777" w:rsidTr="003B4766">
        <w:trPr>
          <w:trHeight w:val="522"/>
        </w:trPr>
        <w:tc>
          <w:tcPr>
            <w:tcW w:w="832" w:type="dxa"/>
            <w:vMerge/>
            <w:shd w:val="clear" w:color="auto" w:fill="auto"/>
            <w:vAlign w:val="center"/>
          </w:tcPr>
          <w:p w14:paraId="1E67B2B8" w14:textId="77777777" w:rsidR="0098646D" w:rsidRPr="00A33C9A" w:rsidRDefault="0098646D" w:rsidP="00D9064C">
            <w:pPr>
              <w:spacing w:after="0"/>
              <w:jc w:val="center"/>
              <w:rPr>
                <w:rFonts w:ascii="Times New Roman" w:hAnsi="Times New Roman"/>
                <w:b/>
                <w:sz w:val="20"/>
                <w:szCs w:val="20"/>
                <w:highlight w:val="yellow"/>
              </w:rPr>
            </w:pPr>
          </w:p>
        </w:tc>
        <w:tc>
          <w:tcPr>
            <w:tcW w:w="2400" w:type="dxa"/>
            <w:vMerge/>
            <w:shd w:val="clear" w:color="auto" w:fill="auto"/>
            <w:vAlign w:val="center"/>
          </w:tcPr>
          <w:p w14:paraId="0B3FFBB6" w14:textId="77777777" w:rsidR="0098646D" w:rsidRPr="00A33C9A" w:rsidRDefault="0098646D" w:rsidP="00D9064C">
            <w:pPr>
              <w:spacing w:after="0"/>
              <w:jc w:val="center"/>
              <w:rPr>
                <w:rFonts w:ascii="Times New Roman" w:hAnsi="Times New Roman"/>
                <w:b/>
                <w:sz w:val="20"/>
                <w:szCs w:val="20"/>
                <w:highlight w:val="yellow"/>
              </w:rPr>
            </w:pPr>
          </w:p>
        </w:tc>
        <w:tc>
          <w:tcPr>
            <w:tcW w:w="775" w:type="dxa"/>
            <w:shd w:val="clear" w:color="auto" w:fill="auto"/>
            <w:vAlign w:val="center"/>
          </w:tcPr>
          <w:p w14:paraId="30A837CE" w14:textId="1B538169" w:rsidR="0098646D" w:rsidRPr="00A33C9A" w:rsidRDefault="0098646D" w:rsidP="00D9064C">
            <w:pPr>
              <w:spacing w:after="0" w:line="240" w:lineRule="auto"/>
              <w:ind w:left="-30" w:right="-45"/>
              <w:jc w:val="center"/>
              <w:rPr>
                <w:rFonts w:ascii="Times New Roman" w:hAnsi="Times New Roman"/>
                <w:b/>
                <w:bCs/>
                <w:sz w:val="20"/>
                <w:szCs w:val="20"/>
                <w:highlight w:val="yellow"/>
              </w:rPr>
            </w:pPr>
            <w:r w:rsidRPr="00A33C9A">
              <w:rPr>
                <w:rFonts w:ascii="Times New Roman" w:hAnsi="Times New Roman"/>
                <w:b/>
                <w:bCs/>
                <w:sz w:val="20"/>
                <w:szCs w:val="20"/>
              </w:rPr>
              <w:t>E.5.2</w:t>
            </w:r>
          </w:p>
        </w:tc>
        <w:tc>
          <w:tcPr>
            <w:tcW w:w="6247" w:type="dxa"/>
            <w:shd w:val="clear" w:color="auto" w:fill="auto"/>
            <w:vAlign w:val="center"/>
          </w:tcPr>
          <w:p w14:paraId="4071A6A3" w14:textId="39B40CEA" w:rsidR="0098646D" w:rsidRPr="00F12895" w:rsidRDefault="0098646D" w:rsidP="00D9064C">
            <w:pPr>
              <w:pStyle w:val="ListeParagraf"/>
              <w:spacing w:after="0"/>
              <w:ind w:left="0"/>
              <w:rPr>
                <w:rFonts w:ascii="Times New Roman" w:hAnsi="Times New Roman"/>
                <w:sz w:val="20"/>
                <w:szCs w:val="20"/>
                <w:highlight w:val="yellow"/>
              </w:rPr>
            </w:pPr>
            <w:r w:rsidRPr="00542280">
              <w:rPr>
                <w:rFonts w:ascii="Times New Roman" w:hAnsi="Times New Roman"/>
                <w:sz w:val="20"/>
                <w:szCs w:val="20"/>
              </w:rPr>
              <w:t>Sisteme manometre bağlayarak soğutucu akışkan basıncını tespit eder.</w:t>
            </w:r>
          </w:p>
        </w:tc>
        <w:tc>
          <w:tcPr>
            <w:tcW w:w="4589" w:type="dxa"/>
            <w:vMerge/>
            <w:shd w:val="clear" w:color="auto" w:fill="auto"/>
          </w:tcPr>
          <w:p w14:paraId="63129C05" w14:textId="77777777" w:rsidR="0098646D" w:rsidRPr="00F12895" w:rsidRDefault="0098646D" w:rsidP="00D9064C">
            <w:pPr>
              <w:spacing w:after="0"/>
              <w:rPr>
                <w:rFonts w:ascii="Times New Roman" w:hAnsi="Times New Roman"/>
                <w:sz w:val="20"/>
                <w:szCs w:val="20"/>
              </w:rPr>
            </w:pPr>
          </w:p>
        </w:tc>
      </w:tr>
      <w:tr w:rsidR="0098646D" w:rsidRPr="00A33C9A" w14:paraId="40278B67" w14:textId="77777777" w:rsidTr="003B4766">
        <w:trPr>
          <w:trHeight w:val="522"/>
        </w:trPr>
        <w:tc>
          <w:tcPr>
            <w:tcW w:w="832" w:type="dxa"/>
            <w:vMerge/>
            <w:shd w:val="clear" w:color="auto" w:fill="auto"/>
            <w:vAlign w:val="center"/>
          </w:tcPr>
          <w:p w14:paraId="627D62B2" w14:textId="77777777" w:rsidR="0098646D" w:rsidRPr="00A33C9A" w:rsidRDefault="0098646D" w:rsidP="00D9064C">
            <w:pPr>
              <w:spacing w:after="0"/>
              <w:jc w:val="center"/>
              <w:rPr>
                <w:rFonts w:ascii="Times New Roman" w:hAnsi="Times New Roman"/>
                <w:b/>
                <w:sz w:val="20"/>
                <w:szCs w:val="20"/>
                <w:highlight w:val="yellow"/>
              </w:rPr>
            </w:pPr>
          </w:p>
        </w:tc>
        <w:tc>
          <w:tcPr>
            <w:tcW w:w="2400" w:type="dxa"/>
            <w:vMerge/>
            <w:shd w:val="clear" w:color="auto" w:fill="auto"/>
            <w:vAlign w:val="center"/>
          </w:tcPr>
          <w:p w14:paraId="7F4037BA" w14:textId="41D91461" w:rsidR="0098646D" w:rsidRPr="00A33C9A" w:rsidRDefault="0098646D" w:rsidP="00D9064C">
            <w:pPr>
              <w:spacing w:after="0"/>
              <w:jc w:val="center"/>
              <w:rPr>
                <w:rFonts w:ascii="Times New Roman" w:hAnsi="Times New Roman"/>
                <w:b/>
                <w:sz w:val="20"/>
                <w:szCs w:val="20"/>
                <w:highlight w:val="yellow"/>
              </w:rPr>
            </w:pPr>
          </w:p>
        </w:tc>
        <w:tc>
          <w:tcPr>
            <w:tcW w:w="775" w:type="dxa"/>
            <w:shd w:val="clear" w:color="auto" w:fill="auto"/>
            <w:vAlign w:val="center"/>
          </w:tcPr>
          <w:p w14:paraId="5DA6DE71" w14:textId="066A0551" w:rsidR="0098646D" w:rsidRPr="00A33C9A" w:rsidRDefault="0098646D" w:rsidP="00D9064C">
            <w:pPr>
              <w:spacing w:after="0" w:line="240" w:lineRule="auto"/>
              <w:ind w:left="-30" w:right="-45"/>
              <w:jc w:val="center"/>
              <w:rPr>
                <w:rFonts w:ascii="Times New Roman" w:hAnsi="Times New Roman"/>
                <w:b/>
                <w:bCs/>
                <w:sz w:val="20"/>
                <w:szCs w:val="20"/>
                <w:highlight w:val="yellow"/>
              </w:rPr>
            </w:pPr>
            <w:r w:rsidRPr="00A33C9A">
              <w:rPr>
                <w:rFonts w:ascii="Times New Roman" w:hAnsi="Times New Roman"/>
                <w:b/>
                <w:bCs/>
                <w:sz w:val="20"/>
                <w:szCs w:val="20"/>
              </w:rPr>
              <w:t>E.5.3</w:t>
            </w:r>
          </w:p>
        </w:tc>
        <w:tc>
          <w:tcPr>
            <w:tcW w:w="6247" w:type="dxa"/>
            <w:shd w:val="clear" w:color="auto" w:fill="auto"/>
            <w:vAlign w:val="center"/>
          </w:tcPr>
          <w:p w14:paraId="65B08943" w14:textId="67559423" w:rsidR="0098646D" w:rsidRPr="00F12895" w:rsidRDefault="0098646D" w:rsidP="00D9064C">
            <w:pPr>
              <w:pStyle w:val="ListeParagraf"/>
              <w:spacing w:after="0"/>
              <w:ind w:left="0"/>
              <w:rPr>
                <w:rFonts w:ascii="Times New Roman" w:hAnsi="Times New Roman"/>
                <w:sz w:val="20"/>
                <w:szCs w:val="20"/>
                <w:highlight w:val="yellow"/>
              </w:rPr>
            </w:pPr>
            <w:r w:rsidRPr="00542280">
              <w:rPr>
                <w:rFonts w:ascii="Times New Roman" w:hAnsi="Times New Roman"/>
                <w:sz w:val="20"/>
                <w:szCs w:val="20"/>
              </w:rPr>
              <w:t>Klimanın performans değerlerini kaydeder.</w:t>
            </w:r>
          </w:p>
        </w:tc>
        <w:tc>
          <w:tcPr>
            <w:tcW w:w="4589" w:type="dxa"/>
            <w:vMerge/>
            <w:shd w:val="clear" w:color="auto" w:fill="auto"/>
          </w:tcPr>
          <w:p w14:paraId="408EC4FA" w14:textId="77777777" w:rsidR="0098646D" w:rsidRPr="00F12895" w:rsidRDefault="0098646D" w:rsidP="00D9064C">
            <w:pPr>
              <w:spacing w:after="0"/>
              <w:rPr>
                <w:rFonts w:ascii="Times New Roman" w:hAnsi="Times New Roman"/>
                <w:sz w:val="20"/>
                <w:szCs w:val="20"/>
              </w:rPr>
            </w:pPr>
          </w:p>
        </w:tc>
      </w:tr>
      <w:tr w:rsidR="0098646D" w:rsidRPr="00A33C9A" w14:paraId="451DAE95" w14:textId="77777777" w:rsidTr="003B4766">
        <w:trPr>
          <w:trHeight w:val="522"/>
        </w:trPr>
        <w:tc>
          <w:tcPr>
            <w:tcW w:w="832" w:type="dxa"/>
            <w:vMerge/>
            <w:shd w:val="clear" w:color="auto" w:fill="auto"/>
            <w:vAlign w:val="center"/>
          </w:tcPr>
          <w:p w14:paraId="481BCD6D" w14:textId="77777777" w:rsidR="0098646D" w:rsidRPr="00A33C9A" w:rsidRDefault="0098646D" w:rsidP="00D9064C">
            <w:pPr>
              <w:spacing w:after="0"/>
              <w:jc w:val="center"/>
              <w:rPr>
                <w:rFonts w:ascii="Times New Roman" w:hAnsi="Times New Roman"/>
                <w:b/>
                <w:sz w:val="20"/>
                <w:szCs w:val="20"/>
                <w:highlight w:val="yellow"/>
              </w:rPr>
            </w:pPr>
          </w:p>
        </w:tc>
        <w:tc>
          <w:tcPr>
            <w:tcW w:w="2400" w:type="dxa"/>
            <w:vMerge/>
            <w:shd w:val="clear" w:color="auto" w:fill="auto"/>
            <w:vAlign w:val="center"/>
          </w:tcPr>
          <w:p w14:paraId="6DA4B4B9" w14:textId="77777777" w:rsidR="0098646D" w:rsidRPr="00A33C9A" w:rsidRDefault="0098646D" w:rsidP="00D9064C">
            <w:pPr>
              <w:spacing w:after="0"/>
              <w:jc w:val="center"/>
              <w:rPr>
                <w:rFonts w:ascii="Times New Roman" w:hAnsi="Times New Roman"/>
                <w:b/>
                <w:sz w:val="20"/>
                <w:szCs w:val="20"/>
                <w:highlight w:val="yellow"/>
              </w:rPr>
            </w:pPr>
          </w:p>
        </w:tc>
        <w:tc>
          <w:tcPr>
            <w:tcW w:w="775" w:type="dxa"/>
            <w:shd w:val="clear" w:color="auto" w:fill="auto"/>
            <w:vAlign w:val="center"/>
          </w:tcPr>
          <w:p w14:paraId="62B60D26" w14:textId="2E1E8CA0" w:rsidR="0098646D" w:rsidRPr="00A33C9A" w:rsidRDefault="0098646D" w:rsidP="00D9064C">
            <w:pPr>
              <w:spacing w:after="0" w:line="240" w:lineRule="auto"/>
              <w:ind w:left="-30" w:right="-45"/>
              <w:jc w:val="center"/>
              <w:rPr>
                <w:rFonts w:ascii="Times New Roman" w:hAnsi="Times New Roman"/>
                <w:b/>
                <w:bCs/>
                <w:sz w:val="20"/>
                <w:szCs w:val="20"/>
                <w:highlight w:val="yellow"/>
              </w:rPr>
            </w:pPr>
            <w:r w:rsidRPr="00A33C9A">
              <w:rPr>
                <w:rFonts w:ascii="Times New Roman" w:hAnsi="Times New Roman"/>
                <w:b/>
                <w:bCs/>
                <w:sz w:val="20"/>
                <w:szCs w:val="20"/>
              </w:rPr>
              <w:t>E.5.4</w:t>
            </w:r>
          </w:p>
        </w:tc>
        <w:tc>
          <w:tcPr>
            <w:tcW w:w="6247" w:type="dxa"/>
            <w:shd w:val="clear" w:color="auto" w:fill="auto"/>
            <w:vAlign w:val="center"/>
          </w:tcPr>
          <w:p w14:paraId="7D235307" w14:textId="65A3C0B1" w:rsidR="0098646D" w:rsidRPr="00F12895" w:rsidRDefault="0098646D" w:rsidP="00D9064C">
            <w:pPr>
              <w:pStyle w:val="ListeParagraf"/>
              <w:spacing w:after="0"/>
              <w:ind w:left="0"/>
              <w:rPr>
                <w:rFonts w:ascii="Times New Roman" w:hAnsi="Times New Roman"/>
                <w:sz w:val="20"/>
                <w:szCs w:val="20"/>
                <w:highlight w:val="yellow"/>
              </w:rPr>
            </w:pPr>
            <w:r w:rsidRPr="00542280">
              <w:rPr>
                <w:rFonts w:ascii="Times New Roman" w:hAnsi="Times New Roman"/>
                <w:sz w:val="20"/>
                <w:szCs w:val="20"/>
              </w:rPr>
              <w:t>Elektrik voltaj ve gerilim değerlerini tespit eder.</w:t>
            </w:r>
          </w:p>
        </w:tc>
        <w:tc>
          <w:tcPr>
            <w:tcW w:w="4589" w:type="dxa"/>
            <w:vMerge/>
            <w:shd w:val="clear" w:color="auto" w:fill="auto"/>
          </w:tcPr>
          <w:p w14:paraId="4F3526C8" w14:textId="77777777" w:rsidR="0098646D" w:rsidRPr="00F12895" w:rsidRDefault="0098646D" w:rsidP="00D9064C">
            <w:pPr>
              <w:spacing w:after="0"/>
              <w:rPr>
                <w:rFonts w:ascii="Times New Roman" w:hAnsi="Times New Roman"/>
                <w:sz w:val="20"/>
                <w:szCs w:val="20"/>
              </w:rPr>
            </w:pPr>
          </w:p>
        </w:tc>
      </w:tr>
      <w:tr w:rsidR="0098646D" w:rsidRPr="00A33C9A" w14:paraId="04FF9A5F" w14:textId="77777777" w:rsidTr="003B4766">
        <w:trPr>
          <w:trHeight w:val="522"/>
        </w:trPr>
        <w:tc>
          <w:tcPr>
            <w:tcW w:w="832" w:type="dxa"/>
            <w:vMerge/>
            <w:shd w:val="clear" w:color="auto" w:fill="auto"/>
            <w:vAlign w:val="center"/>
          </w:tcPr>
          <w:p w14:paraId="5AA3872E" w14:textId="77777777" w:rsidR="0098646D" w:rsidRPr="00A33C9A" w:rsidRDefault="0098646D" w:rsidP="00D9064C">
            <w:pPr>
              <w:spacing w:after="0"/>
              <w:jc w:val="center"/>
              <w:rPr>
                <w:rFonts w:ascii="Times New Roman" w:hAnsi="Times New Roman"/>
                <w:b/>
                <w:sz w:val="20"/>
                <w:szCs w:val="20"/>
                <w:highlight w:val="yellow"/>
              </w:rPr>
            </w:pPr>
          </w:p>
        </w:tc>
        <w:tc>
          <w:tcPr>
            <w:tcW w:w="2400" w:type="dxa"/>
            <w:vMerge/>
            <w:shd w:val="clear" w:color="auto" w:fill="auto"/>
            <w:vAlign w:val="center"/>
          </w:tcPr>
          <w:p w14:paraId="4E85D191" w14:textId="77777777" w:rsidR="0098646D" w:rsidRPr="00A33C9A" w:rsidRDefault="0098646D" w:rsidP="00D9064C">
            <w:pPr>
              <w:spacing w:after="0"/>
              <w:jc w:val="center"/>
              <w:rPr>
                <w:rFonts w:ascii="Times New Roman" w:hAnsi="Times New Roman"/>
                <w:b/>
                <w:sz w:val="20"/>
                <w:szCs w:val="20"/>
                <w:highlight w:val="yellow"/>
              </w:rPr>
            </w:pPr>
          </w:p>
        </w:tc>
        <w:tc>
          <w:tcPr>
            <w:tcW w:w="775" w:type="dxa"/>
            <w:shd w:val="clear" w:color="auto" w:fill="auto"/>
            <w:vAlign w:val="center"/>
          </w:tcPr>
          <w:p w14:paraId="7EC58A0E" w14:textId="0DB78D10" w:rsidR="0098646D" w:rsidRPr="00A33C9A" w:rsidRDefault="0098646D" w:rsidP="00D9064C">
            <w:pPr>
              <w:spacing w:after="0" w:line="240" w:lineRule="auto"/>
              <w:ind w:left="-30" w:right="-45"/>
              <w:jc w:val="center"/>
              <w:rPr>
                <w:rFonts w:ascii="Times New Roman" w:hAnsi="Times New Roman"/>
                <w:b/>
                <w:bCs/>
                <w:sz w:val="20"/>
                <w:szCs w:val="20"/>
              </w:rPr>
            </w:pPr>
            <w:r w:rsidRPr="00A33C9A">
              <w:rPr>
                <w:rFonts w:ascii="Times New Roman" w:hAnsi="Times New Roman"/>
                <w:b/>
                <w:bCs/>
                <w:sz w:val="20"/>
                <w:szCs w:val="20"/>
              </w:rPr>
              <w:t>E.5.6</w:t>
            </w:r>
          </w:p>
        </w:tc>
        <w:tc>
          <w:tcPr>
            <w:tcW w:w="6247" w:type="dxa"/>
            <w:shd w:val="clear" w:color="auto" w:fill="auto"/>
            <w:vAlign w:val="center"/>
          </w:tcPr>
          <w:p w14:paraId="7B4E27E1" w14:textId="677D38E3" w:rsidR="0098646D" w:rsidRPr="00F12895" w:rsidRDefault="0098646D" w:rsidP="00D9064C">
            <w:pPr>
              <w:pStyle w:val="ListeParagraf"/>
              <w:spacing w:after="0"/>
              <w:ind w:left="0"/>
              <w:rPr>
                <w:rFonts w:ascii="Times New Roman" w:hAnsi="Times New Roman"/>
                <w:sz w:val="20"/>
                <w:szCs w:val="20"/>
              </w:rPr>
            </w:pPr>
            <w:r w:rsidRPr="00542280">
              <w:rPr>
                <w:rFonts w:ascii="Times New Roman" w:hAnsi="Times New Roman"/>
                <w:sz w:val="20"/>
                <w:szCs w:val="20"/>
              </w:rPr>
              <w:t>Tespit ettiği performans değerlerini referans değerlere getirerek cihazı</w:t>
            </w:r>
            <w:r w:rsidR="003B4766">
              <w:rPr>
                <w:rFonts w:ascii="Times New Roman" w:hAnsi="Times New Roman"/>
                <w:sz w:val="20"/>
                <w:szCs w:val="20"/>
              </w:rPr>
              <w:t xml:space="preserve">, </w:t>
            </w:r>
            <w:r w:rsidRPr="00542280">
              <w:rPr>
                <w:rFonts w:ascii="Times New Roman" w:hAnsi="Times New Roman"/>
                <w:sz w:val="20"/>
                <w:szCs w:val="20"/>
              </w:rPr>
              <w:t>servis formuna kaydederek müşteriye teslim eder.</w:t>
            </w:r>
          </w:p>
        </w:tc>
        <w:tc>
          <w:tcPr>
            <w:tcW w:w="4589" w:type="dxa"/>
            <w:vMerge/>
            <w:shd w:val="clear" w:color="auto" w:fill="auto"/>
          </w:tcPr>
          <w:p w14:paraId="005CD90E" w14:textId="77777777" w:rsidR="0098646D" w:rsidRPr="00F12895" w:rsidRDefault="0098646D" w:rsidP="00D9064C">
            <w:pPr>
              <w:spacing w:after="0"/>
              <w:rPr>
                <w:rFonts w:ascii="Times New Roman" w:hAnsi="Times New Roman"/>
                <w:sz w:val="20"/>
                <w:szCs w:val="20"/>
              </w:rPr>
            </w:pPr>
          </w:p>
        </w:tc>
      </w:tr>
      <w:tr w:rsidR="0098646D" w:rsidRPr="00A33C9A" w14:paraId="628437DA" w14:textId="77777777" w:rsidTr="003B4766">
        <w:trPr>
          <w:trHeight w:val="522"/>
        </w:trPr>
        <w:tc>
          <w:tcPr>
            <w:tcW w:w="832" w:type="dxa"/>
            <w:vMerge w:val="restart"/>
            <w:shd w:val="clear" w:color="auto" w:fill="auto"/>
            <w:vAlign w:val="center"/>
          </w:tcPr>
          <w:p w14:paraId="6F2B97F8" w14:textId="05457D0F" w:rsidR="0098646D" w:rsidRPr="00A33C9A" w:rsidRDefault="0098646D" w:rsidP="00437FA1">
            <w:pPr>
              <w:spacing w:after="0"/>
              <w:jc w:val="center"/>
              <w:rPr>
                <w:rFonts w:ascii="Times New Roman" w:hAnsi="Times New Roman"/>
                <w:b/>
                <w:sz w:val="20"/>
                <w:szCs w:val="20"/>
                <w:highlight w:val="yellow"/>
              </w:rPr>
            </w:pPr>
            <w:r w:rsidRPr="00A33C9A">
              <w:rPr>
                <w:rFonts w:ascii="Times New Roman" w:hAnsi="Times New Roman"/>
                <w:b/>
                <w:sz w:val="20"/>
                <w:szCs w:val="20"/>
              </w:rPr>
              <w:t>E.6</w:t>
            </w:r>
          </w:p>
        </w:tc>
        <w:tc>
          <w:tcPr>
            <w:tcW w:w="2400" w:type="dxa"/>
            <w:vMerge w:val="restart"/>
            <w:shd w:val="clear" w:color="auto" w:fill="auto"/>
            <w:vAlign w:val="center"/>
          </w:tcPr>
          <w:p w14:paraId="7671FD94" w14:textId="55DB6810" w:rsidR="0098646D" w:rsidRPr="00A33C9A" w:rsidRDefault="0098646D" w:rsidP="00437FA1">
            <w:pPr>
              <w:spacing w:after="0"/>
              <w:jc w:val="center"/>
              <w:rPr>
                <w:rFonts w:ascii="Times New Roman" w:hAnsi="Times New Roman"/>
                <w:b/>
                <w:sz w:val="20"/>
                <w:szCs w:val="20"/>
                <w:highlight w:val="yellow"/>
              </w:rPr>
            </w:pPr>
            <w:r w:rsidRPr="00A33C9A">
              <w:rPr>
                <w:rFonts w:ascii="Times New Roman" w:hAnsi="Times New Roman"/>
                <w:sz w:val="20"/>
                <w:szCs w:val="20"/>
              </w:rPr>
              <w:t>Cihazın onarımını yapmak</w:t>
            </w:r>
          </w:p>
        </w:tc>
        <w:tc>
          <w:tcPr>
            <w:tcW w:w="775" w:type="dxa"/>
            <w:shd w:val="clear" w:color="auto" w:fill="auto"/>
            <w:vAlign w:val="center"/>
          </w:tcPr>
          <w:p w14:paraId="0E19FF25" w14:textId="5D340FD1" w:rsidR="0098646D" w:rsidRPr="008D5E29" w:rsidRDefault="0098646D" w:rsidP="00437FA1">
            <w:pPr>
              <w:spacing w:after="0" w:line="240" w:lineRule="auto"/>
              <w:ind w:left="-30" w:right="-45"/>
              <w:jc w:val="center"/>
              <w:rPr>
                <w:rFonts w:ascii="Times New Roman" w:hAnsi="Times New Roman"/>
                <w:b/>
                <w:bCs/>
                <w:sz w:val="20"/>
                <w:szCs w:val="20"/>
              </w:rPr>
            </w:pPr>
            <w:r w:rsidRPr="008D5E29">
              <w:rPr>
                <w:rFonts w:ascii="Times New Roman" w:hAnsi="Times New Roman"/>
                <w:b/>
                <w:bCs/>
                <w:sz w:val="20"/>
                <w:szCs w:val="20"/>
              </w:rPr>
              <w:t>E.6.1</w:t>
            </w:r>
          </w:p>
        </w:tc>
        <w:tc>
          <w:tcPr>
            <w:tcW w:w="6247" w:type="dxa"/>
            <w:shd w:val="clear" w:color="auto" w:fill="auto"/>
            <w:vAlign w:val="center"/>
          </w:tcPr>
          <w:p w14:paraId="165DE2F8" w14:textId="314FB53F" w:rsidR="0098646D" w:rsidRPr="00542280" w:rsidRDefault="0098646D" w:rsidP="00437FA1">
            <w:pPr>
              <w:pStyle w:val="ListeParagraf"/>
              <w:spacing w:after="0"/>
              <w:ind w:left="0"/>
              <w:rPr>
                <w:rFonts w:ascii="Times New Roman" w:hAnsi="Times New Roman"/>
                <w:sz w:val="20"/>
                <w:szCs w:val="20"/>
              </w:rPr>
            </w:pPr>
            <w:r w:rsidRPr="00542280">
              <w:rPr>
                <w:rFonts w:ascii="Times New Roman" w:hAnsi="Times New Roman"/>
                <w:sz w:val="20"/>
                <w:szCs w:val="20"/>
              </w:rPr>
              <w:t>Cihaz üzerindeki göstergelerden arıza tespiti yapar.</w:t>
            </w:r>
          </w:p>
        </w:tc>
        <w:tc>
          <w:tcPr>
            <w:tcW w:w="4589" w:type="dxa"/>
            <w:vMerge/>
            <w:shd w:val="clear" w:color="auto" w:fill="auto"/>
          </w:tcPr>
          <w:p w14:paraId="2AD9043C" w14:textId="77777777" w:rsidR="0098646D" w:rsidRPr="00F12895" w:rsidRDefault="0098646D" w:rsidP="00437FA1">
            <w:pPr>
              <w:spacing w:after="0"/>
              <w:rPr>
                <w:rFonts w:ascii="Times New Roman" w:hAnsi="Times New Roman"/>
                <w:sz w:val="20"/>
                <w:szCs w:val="20"/>
              </w:rPr>
            </w:pPr>
          </w:p>
        </w:tc>
      </w:tr>
      <w:tr w:rsidR="0098646D" w:rsidRPr="00A33C9A" w14:paraId="0478667B" w14:textId="77777777" w:rsidTr="003B4766">
        <w:trPr>
          <w:trHeight w:val="522"/>
        </w:trPr>
        <w:tc>
          <w:tcPr>
            <w:tcW w:w="832" w:type="dxa"/>
            <w:vMerge/>
            <w:shd w:val="clear" w:color="auto" w:fill="auto"/>
            <w:vAlign w:val="center"/>
          </w:tcPr>
          <w:p w14:paraId="0A7BB264" w14:textId="77777777" w:rsidR="0098646D" w:rsidRPr="00A33C9A" w:rsidRDefault="0098646D" w:rsidP="00437FA1">
            <w:pPr>
              <w:spacing w:after="0"/>
              <w:jc w:val="center"/>
              <w:rPr>
                <w:rFonts w:ascii="Times New Roman" w:hAnsi="Times New Roman"/>
                <w:b/>
                <w:sz w:val="20"/>
                <w:szCs w:val="20"/>
                <w:highlight w:val="yellow"/>
              </w:rPr>
            </w:pPr>
          </w:p>
        </w:tc>
        <w:tc>
          <w:tcPr>
            <w:tcW w:w="2400" w:type="dxa"/>
            <w:vMerge/>
            <w:shd w:val="clear" w:color="auto" w:fill="auto"/>
            <w:vAlign w:val="center"/>
          </w:tcPr>
          <w:p w14:paraId="4677668B" w14:textId="77777777" w:rsidR="0098646D" w:rsidRPr="00A33C9A" w:rsidRDefault="0098646D" w:rsidP="00437FA1">
            <w:pPr>
              <w:spacing w:after="0"/>
              <w:jc w:val="center"/>
              <w:rPr>
                <w:rFonts w:ascii="Times New Roman" w:hAnsi="Times New Roman"/>
                <w:b/>
                <w:sz w:val="20"/>
                <w:szCs w:val="20"/>
                <w:highlight w:val="yellow"/>
              </w:rPr>
            </w:pPr>
          </w:p>
        </w:tc>
        <w:tc>
          <w:tcPr>
            <w:tcW w:w="775" w:type="dxa"/>
            <w:shd w:val="clear" w:color="auto" w:fill="auto"/>
            <w:vAlign w:val="center"/>
          </w:tcPr>
          <w:p w14:paraId="6DA5AF85" w14:textId="59E8F013" w:rsidR="0098646D" w:rsidRPr="00A33C9A" w:rsidRDefault="0098646D" w:rsidP="00437FA1">
            <w:pPr>
              <w:spacing w:after="0" w:line="240" w:lineRule="auto"/>
              <w:ind w:left="-30" w:right="-45"/>
              <w:jc w:val="center"/>
              <w:rPr>
                <w:rFonts w:ascii="Times New Roman" w:hAnsi="Times New Roman"/>
                <w:b/>
                <w:bCs/>
                <w:sz w:val="20"/>
                <w:szCs w:val="20"/>
              </w:rPr>
            </w:pPr>
            <w:r w:rsidRPr="00A33C9A">
              <w:rPr>
                <w:rFonts w:ascii="Times New Roman" w:hAnsi="Times New Roman"/>
                <w:b/>
                <w:bCs/>
                <w:sz w:val="20"/>
                <w:szCs w:val="20"/>
              </w:rPr>
              <w:t>E.6.2</w:t>
            </w:r>
          </w:p>
        </w:tc>
        <w:tc>
          <w:tcPr>
            <w:tcW w:w="6247" w:type="dxa"/>
            <w:shd w:val="clear" w:color="auto" w:fill="auto"/>
            <w:vAlign w:val="center"/>
          </w:tcPr>
          <w:p w14:paraId="084B7708" w14:textId="584EFFF6" w:rsidR="0098646D" w:rsidRPr="00542280" w:rsidRDefault="0098646D" w:rsidP="00437FA1">
            <w:pPr>
              <w:pStyle w:val="ListeParagraf"/>
              <w:spacing w:after="0"/>
              <w:ind w:left="0"/>
              <w:rPr>
                <w:rFonts w:ascii="Times New Roman" w:hAnsi="Times New Roman"/>
                <w:sz w:val="20"/>
                <w:szCs w:val="20"/>
              </w:rPr>
            </w:pPr>
            <w:r w:rsidRPr="00542280">
              <w:rPr>
                <w:rFonts w:ascii="Times New Roman" w:hAnsi="Times New Roman"/>
                <w:sz w:val="20"/>
                <w:szCs w:val="20"/>
              </w:rPr>
              <w:t>Arızanın giderilmesinin yedek parça gerektirmesi durumunda yedek parça listesini müşteriye vererek onayını alır.</w:t>
            </w:r>
          </w:p>
        </w:tc>
        <w:tc>
          <w:tcPr>
            <w:tcW w:w="4589" w:type="dxa"/>
            <w:vMerge/>
            <w:shd w:val="clear" w:color="auto" w:fill="auto"/>
          </w:tcPr>
          <w:p w14:paraId="52222F2B" w14:textId="77777777" w:rsidR="0098646D" w:rsidRPr="00F12895" w:rsidRDefault="0098646D" w:rsidP="00437FA1">
            <w:pPr>
              <w:spacing w:after="0"/>
              <w:rPr>
                <w:rFonts w:ascii="Times New Roman" w:hAnsi="Times New Roman"/>
                <w:sz w:val="20"/>
                <w:szCs w:val="20"/>
              </w:rPr>
            </w:pPr>
          </w:p>
        </w:tc>
      </w:tr>
      <w:tr w:rsidR="0098646D" w:rsidRPr="00A33C9A" w14:paraId="13EFE9A2" w14:textId="77777777" w:rsidTr="003B4766">
        <w:trPr>
          <w:trHeight w:val="522"/>
        </w:trPr>
        <w:tc>
          <w:tcPr>
            <w:tcW w:w="832" w:type="dxa"/>
            <w:vMerge/>
            <w:shd w:val="clear" w:color="auto" w:fill="auto"/>
            <w:vAlign w:val="center"/>
          </w:tcPr>
          <w:p w14:paraId="754E724B" w14:textId="77777777" w:rsidR="0098646D" w:rsidRPr="00A33C9A" w:rsidRDefault="0098646D" w:rsidP="00437FA1">
            <w:pPr>
              <w:spacing w:after="0"/>
              <w:jc w:val="center"/>
              <w:rPr>
                <w:rFonts w:ascii="Times New Roman" w:hAnsi="Times New Roman"/>
                <w:b/>
                <w:sz w:val="20"/>
                <w:szCs w:val="20"/>
                <w:highlight w:val="yellow"/>
              </w:rPr>
            </w:pPr>
          </w:p>
        </w:tc>
        <w:tc>
          <w:tcPr>
            <w:tcW w:w="2400" w:type="dxa"/>
            <w:vMerge/>
            <w:shd w:val="clear" w:color="auto" w:fill="auto"/>
            <w:vAlign w:val="center"/>
          </w:tcPr>
          <w:p w14:paraId="5D839DDB" w14:textId="77777777" w:rsidR="0098646D" w:rsidRPr="00A33C9A" w:rsidRDefault="0098646D" w:rsidP="00437FA1">
            <w:pPr>
              <w:spacing w:after="0"/>
              <w:jc w:val="center"/>
              <w:rPr>
                <w:rFonts w:ascii="Times New Roman" w:hAnsi="Times New Roman"/>
                <w:b/>
                <w:sz w:val="20"/>
                <w:szCs w:val="20"/>
                <w:highlight w:val="yellow"/>
              </w:rPr>
            </w:pPr>
          </w:p>
        </w:tc>
        <w:tc>
          <w:tcPr>
            <w:tcW w:w="775" w:type="dxa"/>
            <w:shd w:val="clear" w:color="auto" w:fill="auto"/>
            <w:vAlign w:val="center"/>
          </w:tcPr>
          <w:p w14:paraId="1D4BC915" w14:textId="69BE7242" w:rsidR="0098646D" w:rsidRPr="00A33C9A" w:rsidRDefault="0098646D" w:rsidP="00437FA1">
            <w:pPr>
              <w:spacing w:after="0" w:line="240" w:lineRule="auto"/>
              <w:ind w:left="-30" w:right="-45"/>
              <w:jc w:val="center"/>
              <w:rPr>
                <w:rFonts w:ascii="Times New Roman" w:hAnsi="Times New Roman"/>
                <w:b/>
                <w:bCs/>
                <w:sz w:val="20"/>
                <w:szCs w:val="20"/>
              </w:rPr>
            </w:pPr>
            <w:r w:rsidRPr="00A33C9A">
              <w:rPr>
                <w:rFonts w:ascii="Times New Roman" w:hAnsi="Times New Roman"/>
                <w:b/>
                <w:bCs/>
                <w:sz w:val="20"/>
                <w:szCs w:val="20"/>
              </w:rPr>
              <w:t>E.6.3</w:t>
            </w:r>
          </w:p>
        </w:tc>
        <w:tc>
          <w:tcPr>
            <w:tcW w:w="6247" w:type="dxa"/>
            <w:shd w:val="clear" w:color="auto" w:fill="auto"/>
            <w:vAlign w:val="center"/>
          </w:tcPr>
          <w:p w14:paraId="7F6DDB07" w14:textId="4A322B69" w:rsidR="0098646D" w:rsidRPr="00542280" w:rsidRDefault="0098646D" w:rsidP="00437FA1">
            <w:pPr>
              <w:pStyle w:val="ListeParagraf"/>
              <w:spacing w:after="0"/>
              <w:ind w:left="0"/>
              <w:rPr>
                <w:rFonts w:ascii="Times New Roman" w:hAnsi="Times New Roman"/>
                <w:sz w:val="20"/>
                <w:szCs w:val="20"/>
              </w:rPr>
            </w:pPr>
            <w:r w:rsidRPr="00542280">
              <w:rPr>
                <w:rFonts w:ascii="Times New Roman" w:hAnsi="Times New Roman"/>
                <w:sz w:val="20"/>
                <w:szCs w:val="20"/>
              </w:rPr>
              <w:t>Müşterinin isteği ve onayı doğrultusunda yedek parçayı temin eder/ temin edilmesini sağlar.</w:t>
            </w:r>
          </w:p>
        </w:tc>
        <w:tc>
          <w:tcPr>
            <w:tcW w:w="4589" w:type="dxa"/>
            <w:vMerge/>
            <w:shd w:val="clear" w:color="auto" w:fill="auto"/>
          </w:tcPr>
          <w:p w14:paraId="3478A8C9" w14:textId="77777777" w:rsidR="0098646D" w:rsidRPr="00F12895" w:rsidRDefault="0098646D" w:rsidP="00437FA1">
            <w:pPr>
              <w:spacing w:after="0"/>
              <w:rPr>
                <w:rFonts w:ascii="Times New Roman" w:hAnsi="Times New Roman"/>
                <w:sz w:val="20"/>
                <w:szCs w:val="20"/>
              </w:rPr>
            </w:pPr>
          </w:p>
        </w:tc>
      </w:tr>
      <w:tr w:rsidR="0098646D" w:rsidRPr="00A33C9A" w14:paraId="596D7E0D" w14:textId="77777777" w:rsidTr="003B4766">
        <w:trPr>
          <w:trHeight w:val="522"/>
        </w:trPr>
        <w:tc>
          <w:tcPr>
            <w:tcW w:w="832" w:type="dxa"/>
            <w:vMerge/>
            <w:shd w:val="clear" w:color="auto" w:fill="auto"/>
            <w:vAlign w:val="center"/>
          </w:tcPr>
          <w:p w14:paraId="75E2B1AF" w14:textId="77777777" w:rsidR="0098646D" w:rsidRPr="00A33C9A" w:rsidRDefault="0098646D" w:rsidP="00437FA1">
            <w:pPr>
              <w:spacing w:after="0"/>
              <w:jc w:val="center"/>
              <w:rPr>
                <w:rFonts w:ascii="Times New Roman" w:hAnsi="Times New Roman"/>
                <w:b/>
                <w:sz w:val="20"/>
                <w:szCs w:val="20"/>
                <w:highlight w:val="yellow"/>
              </w:rPr>
            </w:pPr>
          </w:p>
        </w:tc>
        <w:tc>
          <w:tcPr>
            <w:tcW w:w="2400" w:type="dxa"/>
            <w:vMerge/>
            <w:shd w:val="clear" w:color="auto" w:fill="auto"/>
            <w:vAlign w:val="center"/>
          </w:tcPr>
          <w:p w14:paraId="14C76B81" w14:textId="77777777" w:rsidR="0098646D" w:rsidRPr="00A33C9A" w:rsidRDefault="0098646D" w:rsidP="00437FA1">
            <w:pPr>
              <w:spacing w:after="0"/>
              <w:jc w:val="center"/>
              <w:rPr>
                <w:rFonts w:ascii="Times New Roman" w:hAnsi="Times New Roman"/>
                <w:b/>
                <w:sz w:val="20"/>
                <w:szCs w:val="20"/>
                <w:highlight w:val="yellow"/>
              </w:rPr>
            </w:pPr>
          </w:p>
        </w:tc>
        <w:tc>
          <w:tcPr>
            <w:tcW w:w="775" w:type="dxa"/>
            <w:tcBorders>
              <w:bottom w:val="single" w:sz="4" w:space="0" w:color="auto"/>
            </w:tcBorders>
            <w:shd w:val="clear" w:color="auto" w:fill="auto"/>
            <w:vAlign w:val="center"/>
          </w:tcPr>
          <w:p w14:paraId="4174011D" w14:textId="01B84865" w:rsidR="0098646D" w:rsidRPr="00A33C9A" w:rsidRDefault="0098646D" w:rsidP="00437FA1">
            <w:pPr>
              <w:spacing w:after="0" w:line="240" w:lineRule="auto"/>
              <w:ind w:left="-30" w:right="-45"/>
              <w:jc w:val="center"/>
              <w:rPr>
                <w:rFonts w:ascii="Times New Roman" w:hAnsi="Times New Roman"/>
                <w:b/>
                <w:bCs/>
                <w:sz w:val="20"/>
                <w:szCs w:val="20"/>
              </w:rPr>
            </w:pPr>
            <w:r w:rsidRPr="00A33C9A">
              <w:rPr>
                <w:rFonts w:ascii="Times New Roman" w:hAnsi="Times New Roman"/>
                <w:b/>
                <w:bCs/>
                <w:sz w:val="20"/>
                <w:szCs w:val="20"/>
              </w:rPr>
              <w:t>E.6.4</w:t>
            </w:r>
          </w:p>
        </w:tc>
        <w:tc>
          <w:tcPr>
            <w:tcW w:w="6247" w:type="dxa"/>
            <w:tcBorders>
              <w:bottom w:val="single" w:sz="4" w:space="0" w:color="auto"/>
            </w:tcBorders>
            <w:shd w:val="clear" w:color="auto" w:fill="auto"/>
            <w:vAlign w:val="center"/>
          </w:tcPr>
          <w:p w14:paraId="1A5B99CB" w14:textId="15BDF7BA" w:rsidR="0098646D" w:rsidRPr="00542280" w:rsidRDefault="0098646D" w:rsidP="00437FA1">
            <w:pPr>
              <w:pStyle w:val="ListeParagraf"/>
              <w:spacing w:after="0"/>
              <w:ind w:left="0"/>
              <w:rPr>
                <w:rFonts w:ascii="Times New Roman" w:hAnsi="Times New Roman"/>
                <w:sz w:val="20"/>
                <w:szCs w:val="20"/>
              </w:rPr>
            </w:pPr>
            <w:r w:rsidRPr="00542280">
              <w:rPr>
                <w:rFonts w:ascii="Times New Roman" w:hAnsi="Times New Roman"/>
                <w:sz w:val="20"/>
                <w:szCs w:val="20"/>
              </w:rPr>
              <w:t xml:space="preserve">Cihaz üzerindeki arızalı parçayı cihazın kataloğuna göre </w:t>
            </w:r>
            <w:proofErr w:type="spellStart"/>
            <w:r w:rsidRPr="00542280">
              <w:rPr>
                <w:rFonts w:ascii="Times New Roman" w:hAnsi="Times New Roman"/>
                <w:sz w:val="20"/>
                <w:szCs w:val="20"/>
              </w:rPr>
              <w:t>demontajını</w:t>
            </w:r>
            <w:proofErr w:type="spellEnd"/>
            <w:r w:rsidRPr="00542280">
              <w:rPr>
                <w:rFonts w:ascii="Times New Roman" w:hAnsi="Times New Roman"/>
                <w:sz w:val="20"/>
                <w:szCs w:val="20"/>
              </w:rPr>
              <w:t xml:space="preserve"> yapar.</w:t>
            </w:r>
          </w:p>
        </w:tc>
        <w:tc>
          <w:tcPr>
            <w:tcW w:w="4589" w:type="dxa"/>
            <w:vMerge/>
            <w:shd w:val="clear" w:color="auto" w:fill="auto"/>
          </w:tcPr>
          <w:p w14:paraId="4727B592" w14:textId="77777777" w:rsidR="0098646D" w:rsidRPr="00F12895" w:rsidRDefault="0098646D" w:rsidP="00437FA1">
            <w:pPr>
              <w:spacing w:after="0"/>
              <w:rPr>
                <w:rFonts w:ascii="Times New Roman" w:hAnsi="Times New Roman"/>
                <w:sz w:val="20"/>
                <w:szCs w:val="20"/>
              </w:rPr>
            </w:pPr>
          </w:p>
        </w:tc>
      </w:tr>
      <w:tr w:rsidR="00460506" w:rsidRPr="00A33C9A" w14:paraId="3F922146" w14:textId="77777777" w:rsidTr="003B4766">
        <w:trPr>
          <w:trHeight w:val="638"/>
        </w:trPr>
        <w:tc>
          <w:tcPr>
            <w:tcW w:w="832" w:type="dxa"/>
            <w:vMerge/>
            <w:shd w:val="clear" w:color="auto" w:fill="auto"/>
            <w:vAlign w:val="center"/>
          </w:tcPr>
          <w:p w14:paraId="7569B5C5" w14:textId="77777777" w:rsidR="00460506" w:rsidRPr="00A33C9A" w:rsidRDefault="00460506" w:rsidP="00437FA1">
            <w:pPr>
              <w:spacing w:after="0"/>
              <w:jc w:val="center"/>
              <w:rPr>
                <w:rFonts w:ascii="Times New Roman" w:hAnsi="Times New Roman"/>
                <w:b/>
                <w:sz w:val="20"/>
                <w:szCs w:val="20"/>
                <w:highlight w:val="yellow"/>
              </w:rPr>
            </w:pPr>
          </w:p>
        </w:tc>
        <w:tc>
          <w:tcPr>
            <w:tcW w:w="2400" w:type="dxa"/>
            <w:vMerge/>
            <w:shd w:val="clear" w:color="auto" w:fill="auto"/>
            <w:vAlign w:val="center"/>
          </w:tcPr>
          <w:p w14:paraId="736F3C80" w14:textId="77777777" w:rsidR="00460506" w:rsidRPr="00A33C9A" w:rsidRDefault="00460506" w:rsidP="00437FA1">
            <w:pPr>
              <w:spacing w:after="0"/>
              <w:jc w:val="center"/>
              <w:rPr>
                <w:rFonts w:ascii="Times New Roman" w:hAnsi="Times New Roman"/>
                <w:b/>
                <w:sz w:val="20"/>
                <w:szCs w:val="20"/>
                <w:highlight w:val="yellow"/>
              </w:rPr>
            </w:pPr>
          </w:p>
        </w:tc>
        <w:tc>
          <w:tcPr>
            <w:tcW w:w="775" w:type="dxa"/>
            <w:tcBorders>
              <w:top w:val="single" w:sz="4" w:space="0" w:color="auto"/>
            </w:tcBorders>
            <w:shd w:val="clear" w:color="auto" w:fill="auto"/>
            <w:vAlign w:val="center"/>
          </w:tcPr>
          <w:p w14:paraId="0D70F71C" w14:textId="33D5546B" w:rsidR="00460506" w:rsidRPr="00A33C9A" w:rsidRDefault="00460506" w:rsidP="00437FA1">
            <w:pPr>
              <w:spacing w:after="0" w:line="240" w:lineRule="auto"/>
              <w:ind w:left="-30" w:right="-45"/>
              <w:jc w:val="center"/>
              <w:rPr>
                <w:rFonts w:ascii="Times New Roman" w:hAnsi="Times New Roman"/>
                <w:b/>
                <w:bCs/>
                <w:sz w:val="20"/>
                <w:szCs w:val="20"/>
              </w:rPr>
            </w:pPr>
            <w:r w:rsidRPr="00A33C9A">
              <w:rPr>
                <w:rFonts w:ascii="Times New Roman" w:hAnsi="Times New Roman"/>
                <w:b/>
                <w:bCs/>
                <w:sz w:val="20"/>
                <w:szCs w:val="20"/>
              </w:rPr>
              <w:t>E.6.5</w:t>
            </w:r>
          </w:p>
        </w:tc>
        <w:tc>
          <w:tcPr>
            <w:tcW w:w="6247" w:type="dxa"/>
            <w:tcBorders>
              <w:top w:val="single" w:sz="4" w:space="0" w:color="auto"/>
            </w:tcBorders>
            <w:shd w:val="clear" w:color="auto" w:fill="auto"/>
            <w:vAlign w:val="center"/>
          </w:tcPr>
          <w:p w14:paraId="41C4A358" w14:textId="7FD907AC" w:rsidR="00460506" w:rsidRPr="00542280" w:rsidRDefault="00460506" w:rsidP="0098646D">
            <w:pPr>
              <w:pStyle w:val="ListeParagraf"/>
              <w:spacing w:after="0"/>
              <w:ind w:left="0"/>
              <w:rPr>
                <w:rFonts w:ascii="Times New Roman" w:hAnsi="Times New Roman"/>
                <w:sz w:val="20"/>
                <w:szCs w:val="20"/>
              </w:rPr>
            </w:pPr>
            <w:r w:rsidRPr="00542280">
              <w:rPr>
                <w:rFonts w:ascii="Times New Roman" w:hAnsi="Times New Roman"/>
                <w:sz w:val="20"/>
                <w:szCs w:val="20"/>
              </w:rPr>
              <w:t>Orijinal yedek parçanın cihazın kataloğuna göre montajını yaparak cihazın onarımını yapar.</w:t>
            </w:r>
          </w:p>
        </w:tc>
        <w:tc>
          <w:tcPr>
            <w:tcW w:w="4589" w:type="dxa"/>
            <w:vMerge/>
            <w:shd w:val="clear" w:color="auto" w:fill="auto"/>
          </w:tcPr>
          <w:p w14:paraId="2FBB4D52" w14:textId="77777777" w:rsidR="00460506" w:rsidRPr="00F12895" w:rsidRDefault="00460506" w:rsidP="00437FA1">
            <w:pPr>
              <w:spacing w:after="0"/>
              <w:rPr>
                <w:rFonts w:ascii="Times New Roman" w:hAnsi="Times New Roman"/>
                <w:sz w:val="20"/>
                <w:szCs w:val="20"/>
              </w:rPr>
            </w:pPr>
          </w:p>
        </w:tc>
      </w:tr>
    </w:tbl>
    <w:p w14:paraId="70677D01" w14:textId="77777777" w:rsidR="007350DE" w:rsidRDefault="007350DE">
      <w:pPr>
        <w:sectPr w:rsidR="007350DE" w:rsidSect="00437FA1">
          <w:pgSz w:w="16838" w:h="11906" w:orient="landscape" w:code="9"/>
          <w:pgMar w:top="1276" w:right="567" w:bottom="1133" w:left="1418" w:header="568" w:footer="709" w:gutter="0"/>
          <w:cols w:space="708"/>
          <w:titlePg/>
          <w:docGrid w:linePitch="360"/>
        </w:sectPr>
      </w:pPr>
    </w:p>
    <w:p w14:paraId="23C0A41F" w14:textId="77777777" w:rsidR="00252D64" w:rsidRDefault="00252D64"/>
    <w:tbl>
      <w:tblPr>
        <w:tblW w:w="493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38"/>
        <w:gridCol w:w="2416"/>
        <w:gridCol w:w="779"/>
        <w:gridCol w:w="6292"/>
        <w:gridCol w:w="4334"/>
      </w:tblGrid>
      <w:tr w:rsidR="001B5A6B" w:rsidRPr="00A33C9A" w14:paraId="71B7A272" w14:textId="77777777" w:rsidTr="00542280">
        <w:trPr>
          <w:trHeight w:val="522"/>
        </w:trPr>
        <w:tc>
          <w:tcPr>
            <w:tcW w:w="838" w:type="dxa"/>
            <w:shd w:val="clear" w:color="auto" w:fill="BDD6EE"/>
            <w:vAlign w:val="center"/>
          </w:tcPr>
          <w:p w14:paraId="390A4AC9" w14:textId="77777777" w:rsidR="001B5A6B" w:rsidRPr="00A33C9A" w:rsidRDefault="001B5A6B" w:rsidP="004D75AC">
            <w:pPr>
              <w:spacing w:after="0"/>
              <w:rPr>
                <w:rFonts w:ascii="Times New Roman" w:hAnsi="Times New Roman"/>
                <w:b/>
                <w:sz w:val="20"/>
                <w:szCs w:val="20"/>
              </w:rPr>
            </w:pPr>
            <w:r w:rsidRPr="00A33C9A">
              <w:rPr>
                <w:rFonts w:ascii="Times New Roman" w:hAnsi="Times New Roman"/>
                <w:b/>
                <w:sz w:val="20"/>
                <w:szCs w:val="20"/>
              </w:rPr>
              <w:t>Görev</w:t>
            </w:r>
          </w:p>
        </w:tc>
        <w:tc>
          <w:tcPr>
            <w:tcW w:w="13821" w:type="dxa"/>
            <w:gridSpan w:val="4"/>
            <w:tcBorders>
              <w:top w:val="single" w:sz="4" w:space="0" w:color="auto"/>
              <w:bottom w:val="nil"/>
            </w:tcBorders>
            <w:shd w:val="clear" w:color="auto" w:fill="auto"/>
            <w:vAlign w:val="center"/>
          </w:tcPr>
          <w:p w14:paraId="5AE3D6E3" w14:textId="7409A7EE" w:rsidR="001B5A6B" w:rsidRPr="00A33C9A" w:rsidRDefault="005026D0" w:rsidP="004D75AC">
            <w:pPr>
              <w:tabs>
                <w:tab w:val="left" w:pos="2820"/>
              </w:tabs>
              <w:spacing w:after="0" w:line="240" w:lineRule="auto"/>
              <w:rPr>
                <w:rFonts w:ascii="Times New Roman" w:hAnsi="Times New Roman"/>
                <w:sz w:val="20"/>
                <w:szCs w:val="20"/>
              </w:rPr>
            </w:pPr>
            <w:r w:rsidRPr="00A33C9A">
              <w:rPr>
                <w:rFonts w:ascii="Times New Roman" w:hAnsi="Times New Roman"/>
                <w:b/>
                <w:sz w:val="20"/>
                <w:szCs w:val="20"/>
              </w:rPr>
              <w:t>E</w:t>
            </w:r>
            <w:r w:rsidR="00D90CC5" w:rsidRPr="00A33C9A">
              <w:rPr>
                <w:rFonts w:ascii="Times New Roman" w:hAnsi="Times New Roman"/>
                <w:b/>
                <w:sz w:val="20"/>
                <w:szCs w:val="20"/>
              </w:rPr>
              <w:t xml:space="preserve">. </w:t>
            </w:r>
            <w:r w:rsidR="00D90CC5" w:rsidRPr="00A33C9A">
              <w:rPr>
                <w:rFonts w:ascii="Times New Roman" w:hAnsi="Times New Roman"/>
                <w:b/>
                <w:bCs/>
                <w:sz w:val="20"/>
                <w:szCs w:val="20"/>
              </w:rPr>
              <w:t>Klima sistemi bakım onarımı yapmak</w:t>
            </w:r>
          </w:p>
        </w:tc>
      </w:tr>
      <w:tr w:rsidR="001B5A6B" w:rsidRPr="00A33C9A" w14:paraId="776348A2" w14:textId="77777777" w:rsidTr="00542280">
        <w:trPr>
          <w:trHeight w:val="522"/>
        </w:trPr>
        <w:tc>
          <w:tcPr>
            <w:tcW w:w="3254" w:type="dxa"/>
            <w:gridSpan w:val="2"/>
            <w:shd w:val="clear" w:color="auto" w:fill="BDD6EE"/>
            <w:vAlign w:val="center"/>
          </w:tcPr>
          <w:p w14:paraId="2CDFE368" w14:textId="77777777" w:rsidR="001B5A6B" w:rsidRPr="00A33C9A" w:rsidRDefault="001B5A6B" w:rsidP="004D75AC">
            <w:pPr>
              <w:spacing w:after="0"/>
              <w:rPr>
                <w:rFonts w:ascii="Times New Roman" w:hAnsi="Times New Roman"/>
                <w:b/>
                <w:sz w:val="20"/>
                <w:szCs w:val="20"/>
              </w:rPr>
            </w:pPr>
            <w:r w:rsidRPr="00A33C9A">
              <w:rPr>
                <w:rFonts w:ascii="Times New Roman" w:hAnsi="Times New Roman"/>
                <w:b/>
                <w:sz w:val="20"/>
                <w:szCs w:val="20"/>
              </w:rPr>
              <w:t>İşlemler</w:t>
            </w:r>
          </w:p>
        </w:tc>
        <w:tc>
          <w:tcPr>
            <w:tcW w:w="7071" w:type="dxa"/>
            <w:gridSpan w:val="2"/>
            <w:shd w:val="clear" w:color="auto" w:fill="BDD6EE"/>
            <w:vAlign w:val="center"/>
          </w:tcPr>
          <w:p w14:paraId="2423C727" w14:textId="77777777" w:rsidR="001B5A6B" w:rsidRPr="00A33C9A" w:rsidRDefault="001B5A6B" w:rsidP="004D75AC">
            <w:pPr>
              <w:spacing w:after="0"/>
              <w:rPr>
                <w:rFonts w:ascii="Times New Roman" w:hAnsi="Times New Roman"/>
                <w:b/>
                <w:sz w:val="20"/>
                <w:szCs w:val="20"/>
              </w:rPr>
            </w:pPr>
            <w:r w:rsidRPr="00A33C9A">
              <w:rPr>
                <w:rFonts w:ascii="Times New Roman" w:hAnsi="Times New Roman"/>
                <w:b/>
                <w:sz w:val="20"/>
                <w:szCs w:val="20"/>
              </w:rPr>
              <w:t xml:space="preserve">Başarım Ölçütleri </w:t>
            </w:r>
          </w:p>
        </w:tc>
        <w:tc>
          <w:tcPr>
            <w:tcW w:w="4334" w:type="dxa"/>
            <w:vMerge w:val="restart"/>
            <w:shd w:val="clear" w:color="auto" w:fill="BDD6EE"/>
            <w:vAlign w:val="center"/>
          </w:tcPr>
          <w:p w14:paraId="0B9BE9C1" w14:textId="77777777" w:rsidR="001B5A6B" w:rsidRPr="008D5E29" w:rsidRDefault="001B5A6B" w:rsidP="004D75AC">
            <w:pPr>
              <w:spacing w:after="0"/>
              <w:rPr>
                <w:rFonts w:ascii="Times New Roman" w:hAnsi="Times New Roman"/>
                <w:b/>
                <w:sz w:val="20"/>
                <w:szCs w:val="20"/>
              </w:rPr>
            </w:pPr>
            <w:r w:rsidRPr="008D5E29">
              <w:rPr>
                <w:rFonts w:ascii="Times New Roman" w:hAnsi="Times New Roman"/>
                <w:b/>
                <w:sz w:val="20"/>
                <w:szCs w:val="20"/>
              </w:rPr>
              <w:t>Mesleki Bilgi ve Uygulama Becerileri</w:t>
            </w:r>
          </w:p>
        </w:tc>
      </w:tr>
      <w:tr w:rsidR="001B5A6B" w:rsidRPr="00A33C9A" w14:paraId="6912F355" w14:textId="77777777" w:rsidTr="00542280">
        <w:trPr>
          <w:trHeight w:val="522"/>
        </w:trPr>
        <w:tc>
          <w:tcPr>
            <w:tcW w:w="838" w:type="dxa"/>
            <w:shd w:val="clear" w:color="auto" w:fill="BDD6EE"/>
            <w:vAlign w:val="center"/>
          </w:tcPr>
          <w:p w14:paraId="36E65F8B" w14:textId="77777777" w:rsidR="001B5A6B" w:rsidRPr="00A33C9A" w:rsidRDefault="001B5A6B" w:rsidP="004D75AC">
            <w:pPr>
              <w:spacing w:after="0"/>
              <w:rPr>
                <w:rFonts w:ascii="Times New Roman" w:hAnsi="Times New Roman"/>
                <w:b/>
                <w:sz w:val="20"/>
                <w:szCs w:val="20"/>
              </w:rPr>
            </w:pPr>
            <w:r w:rsidRPr="00A33C9A">
              <w:rPr>
                <w:rFonts w:ascii="Times New Roman" w:hAnsi="Times New Roman"/>
                <w:b/>
                <w:sz w:val="20"/>
                <w:szCs w:val="20"/>
              </w:rPr>
              <w:t>Kod</w:t>
            </w:r>
          </w:p>
        </w:tc>
        <w:tc>
          <w:tcPr>
            <w:tcW w:w="2416" w:type="dxa"/>
            <w:shd w:val="clear" w:color="auto" w:fill="BDD6EE"/>
            <w:vAlign w:val="center"/>
          </w:tcPr>
          <w:p w14:paraId="3EEC3887" w14:textId="77777777" w:rsidR="001B5A6B" w:rsidRPr="00A33C9A" w:rsidRDefault="001B5A6B" w:rsidP="004D75AC">
            <w:pPr>
              <w:spacing w:after="0"/>
              <w:rPr>
                <w:rFonts w:ascii="Times New Roman" w:hAnsi="Times New Roman"/>
                <w:b/>
                <w:sz w:val="20"/>
                <w:szCs w:val="20"/>
              </w:rPr>
            </w:pPr>
            <w:r w:rsidRPr="00A33C9A">
              <w:rPr>
                <w:rFonts w:ascii="Times New Roman" w:hAnsi="Times New Roman"/>
                <w:b/>
                <w:sz w:val="20"/>
                <w:szCs w:val="20"/>
              </w:rPr>
              <w:t>Açıklama</w:t>
            </w:r>
          </w:p>
        </w:tc>
        <w:tc>
          <w:tcPr>
            <w:tcW w:w="779" w:type="dxa"/>
            <w:shd w:val="clear" w:color="auto" w:fill="BDD6EE"/>
            <w:vAlign w:val="center"/>
          </w:tcPr>
          <w:p w14:paraId="07417581" w14:textId="77777777" w:rsidR="001B5A6B" w:rsidRPr="008D5E29" w:rsidRDefault="001B5A6B" w:rsidP="004D75AC">
            <w:pPr>
              <w:spacing w:after="0"/>
              <w:rPr>
                <w:rFonts w:ascii="Times New Roman" w:hAnsi="Times New Roman"/>
                <w:b/>
                <w:sz w:val="20"/>
                <w:szCs w:val="20"/>
              </w:rPr>
            </w:pPr>
            <w:r w:rsidRPr="008D5E29">
              <w:rPr>
                <w:rFonts w:ascii="Times New Roman" w:hAnsi="Times New Roman"/>
                <w:b/>
                <w:sz w:val="20"/>
                <w:szCs w:val="20"/>
              </w:rPr>
              <w:t>Kod</w:t>
            </w:r>
          </w:p>
        </w:tc>
        <w:tc>
          <w:tcPr>
            <w:tcW w:w="6292" w:type="dxa"/>
            <w:shd w:val="clear" w:color="auto" w:fill="BDD6EE"/>
            <w:vAlign w:val="center"/>
          </w:tcPr>
          <w:p w14:paraId="75457CE6" w14:textId="77777777" w:rsidR="001B5A6B" w:rsidRPr="008D5E29" w:rsidRDefault="001B5A6B" w:rsidP="004D75AC">
            <w:pPr>
              <w:spacing w:after="0"/>
              <w:rPr>
                <w:rFonts w:ascii="Times New Roman" w:hAnsi="Times New Roman"/>
                <w:b/>
                <w:sz w:val="20"/>
                <w:szCs w:val="20"/>
              </w:rPr>
            </w:pPr>
            <w:r w:rsidRPr="008D5E29">
              <w:rPr>
                <w:rFonts w:ascii="Times New Roman" w:hAnsi="Times New Roman"/>
                <w:b/>
                <w:sz w:val="20"/>
                <w:szCs w:val="20"/>
              </w:rPr>
              <w:t>Açıklama</w:t>
            </w:r>
          </w:p>
        </w:tc>
        <w:tc>
          <w:tcPr>
            <w:tcW w:w="4334" w:type="dxa"/>
            <w:vMerge/>
            <w:shd w:val="clear" w:color="auto" w:fill="BDD6EE"/>
          </w:tcPr>
          <w:p w14:paraId="05D575C0" w14:textId="77777777" w:rsidR="001B5A6B" w:rsidRPr="00A33C9A" w:rsidRDefault="001B5A6B" w:rsidP="004D75AC">
            <w:pPr>
              <w:spacing w:after="0"/>
              <w:rPr>
                <w:rFonts w:ascii="Times New Roman" w:hAnsi="Times New Roman"/>
                <w:b/>
                <w:sz w:val="20"/>
                <w:szCs w:val="20"/>
              </w:rPr>
            </w:pPr>
          </w:p>
        </w:tc>
      </w:tr>
      <w:tr w:rsidR="00437FA1" w:rsidRPr="00A33C9A" w14:paraId="3A753798" w14:textId="77777777" w:rsidTr="00542280">
        <w:trPr>
          <w:trHeight w:val="522"/>
        </w:trPr>
        <w:tc>
          <w:tcPr>
            <w:tcW w:w="838" w:type="dxa"/>
            <w:vMerge w:val="restart"/>
            <w:shd w:val="clear" w:color="auto" w:fill="auto"/>
            <w:vAlign w:val="center"/>
          </w:tcPr>
          <w:p w14:paraId="170DE0A5" w14:textId="3D6BB3FD" w:rsidR="00437FA1" w:rsidRPr="00A33C9A" w:rsidRDefault="00437FA1" w:rsidP="00437FA1">
            <w:pPr>
              <w:spacing w:after="0"/>
              <w:jc w:val="center"/>
              <w:rPr>
                <w:rFonts w:ascii="Times New Roman" w:hAnsi="Times New Roman"/>
                <w:b/>
                <w:sz w:val="20"/>
                <w:szCs w:val="20"/>
              </w:rPr>
            </w:pPr>
            <w:r w:rsidRPr="00A33C9A">
              <w:rPr>
                <w:rFonts w:ascii="Times New Roman" w:hAnsi="Times New Roman"/>
                <w:b/>
                <w:sz w:val="20"/>
                <w:szCs w:val="20"/>
              </w:rPr>
              <w:t>E.7</w:t>
            </w:r>
          </w:p>
        </w:tc>
        <w:tc>
          <w:tcPr>
            <w:tcW w:w="2416" w:type="dxa"/>
            <w:vMerge w:val="restart"/>
            <w:shd w:val="clear" w:color="auto" w:fill="auto"/>
            <w:vAlign w:val="center"/>
          </w:tcPr>
          <w:p w14:paraId="0A6FC87A" w14:textId="67E4D4B6" w:rsidR="00437FA1" w:rsidRPr="008D5E29" w:rsidRDefault="00437FA1" w:rsidP="00437FA1">
            <w:pPr>
              <w:spacing w:after="0"/>
              <w:rPr>
                <w:rFonts w:ascii="Times New Roman" w:hAnsi="Times New Roman"/>
                <w:b/>
                <w:sz w:val="20"/>
                <w:szCs w:val="20"/>
                <w:highlight w:val="lightGray"/>
              </w:rPr>
            </w:pPr>
            <w:r w:rsidRPr="008D5E29">
              <w:rPr>
                <w:rFonts w:ascii="Times New Roman" w:hAnsi="Times New Roman"/>
                <w:sz w:val="20"/>
                <w:szCs w:val="20"/>
              </w:rPr>
              <w:t>Performans testi yapmak</w:t>
            </w:r>
          </w:p>
        </w:tc>
        <w:tc>
          <w:tcPr>
            <w:tcW w:w="779" w:type="dxa"/>
            <w:tcBorders>
              <w:bottom w:val="single" w:sz="4" w:space="0" w:color="auto"/>
            </w:tcBorders>
            <w:shd w:val="clear" w:color="auto" w:fill="auto"/>
            <w:vAlign w:val="center"/>
          </w:tcPr>
          <w:p w14:paraId="7D6A9C13" w14:textId="50C14839" w:rsidR="00437FA1" w:rsidRPr="00252D64" w:rsidRDefault="00437FA1" w:rsidP="00437FA1">
            <w:pPr>
              <w:spacing w:after="0" w:line="240" w:lineRule="auto"/>
              <w:ind w:left="-36" w:right="-45"/>
              <w:jc w:val="center"/>
              <w:rPr>
                <w:rFonts w:ascii="Times New Roman" w:hAnsi="Times New Roman"/>
                <w:b/>
                <w:bCs/>
                <w:sz w:val="20"/>
                <w:szCs w:val="20"/>
              </w:rPr>
            </w:pPr>
            <w:r w:rsidRPr="00252D64">
              <w:rPr>
                <w:rFonts w:ascii="Times New Roman" w:hAnsi="Times New Roman"/>
                <w:b/>
                <w:bCs/>
                <w:sz w:val="20"/>
                <w:szCs w:val="20"/>
              </w:rPr>
              <w:t>E.7.1</w:t>
            </w:r>
          </w:p>
        </w:tc>
        <w:tc>
          <w:tcPr>
            <w:tcW w:w="6292" w:type="dxa"/>
            <w:tcBorders>
              <w:bottom w:val="single" w:sz="4" w:space="0" w:color="auto"/>
            </w:tcBorders>
            <w:shd w:val="clear" w:color="auto" w:fill="auto"/>
            <w:vAlign w:val="center"/>
          </w:tcPr>
          <w:p w14:paraId="7DF28819" w14:textId="21FC8116" w:rsidR="00437FA1" w:rsidRPr="00252D64" w:rsidRDefault="00437FA1" w:rsidP="00437FA1">
            <w:pPr>
              <w:pStyle w:val="ListeParagraf"/>
              <w:spacing w:after="0"/>
              <w:ind w:left="0"/>
              <w:rPr>
                <w:rFonts w:ascii="Times New Roman" w:hAnsi="Times New Roman"/>
                <w:sz w:val="20"/>
                <w:szCs w:val="20"/>
              </w:rPr>
            </w:pPr>
            <w:r w:rsidRPr="00542280">
              <w:rPr>
                <w:rFonts w:ascii="Times New Roman" w:hAnsi="Times New Roman"/>
                <w:sz w:val="20"/>
                <w:szCs w:val="20"/>
              </w:rPr>
              <w:t xml:space="preserve">Elektriksel ve </w:t>
            </w:r>
            <w:proofErr w:type="spellStart"/>
            <w:r w:rsidRPr="00542280">
              <w:rPr>
                <w:rFonts w:ascii="Times New Roman" w:hAnsi="Times New Roman"/>
                <w:sz w:val="20"/>
                <w:szCs w:val="20"/>
              </w:rPr>
              <w:t>mekaniksel</w:t>
            </w:r>
            <w:proofErr w:type="spellEnd"/>
            <w:r w:rsidRPr="00542280">
              <w:rPr>
                <w:rFonts w:ascii="Times New Roman" w:hAnsi="Times New Roman"/>
                <w:sz w:val="20"/>
                <w:szCs w:val="20"/>
              </w:rPr>
              <w:t xml:space="preserve"> bağlantıların kataloğa göre yapıldığını tespit eder.</w:t>
            </w:r>
          </w:p>
        </w:tc>
        <w:tc>
          <w:tcPr>
            <w:tcW w:w="4334" w:type="dxa"/>
            <w:vMerge w:val="restart"/>
            <w:shd w:val="clear" w:color="auto" w:fill="auto"/>
          </w:tcPr>
          <w:p w14:paraId="56AC69A5" w14:textId="32B86EEE" w:rsidR="00437FA1" w:rsidRPr="009E45BA" w:rsidRDefault="00437FA1" w:rsidP="00437FA1">
            <w:pPr>
              <w:spacing w:after="0" w:line="259" w:lineRule="auto"/>
              <w:rPr>
                <w:rFonts w:ascii="Times New Roman" w:hAnsi="Times New Roman"/>
                <w:sz w:val="20"/>
                <w:szCs w:val="20"/>
              </w:rPr>
            </w:pPr>
          </w:p>
          <w:p w14:paraId="6019F349" w14:textId="77777777" w:rsidR="00437FA1" w:rsidRPr="009E45BA" w:rsidRDefault="00437FA1" w:rsidP="00437FA1">
            <w:pPr>
              <w:spacing w:after="0" w:line="259" w:lineRule="auto"/>
              <w:ind w:left="321" w:hanging="257"/>
              <w:rPr>
                <w:rFonts w:ascii="Times New Roman" w:hAnsi="Times New Roman"/>
                <w:sz w:val="20"/>
                <w:szCs w:val="20"/>
              </w:rPr>
            </w:pPr>
          </w:p>
          <w:p w14:paraId="65288097" w14:textId="77777777" w:rsidR="00E63A81" w:rsidRPr="00966748" w:rsidRDefault="00E63A81" w:rsidP="00437FA1">
            <w:pPr>
              <w:spacing w:after="0" w:line="259" w:lineRule="auto"/>
              <w:ind w:left="321" w:hanging="257"/>
              <w:rPr>
                <w:rFonts w:ascii="Times New Roman" w:hAnsi="Times New Roman"/>
                <w:sz w:val="20"/>
                <w:szCs w:val="20"/>
              </w:rPr>
            </w:pPr>
          </w:p>
          <w:p w14:paraId="12CE9E29" w14:textId="77777777" w:rsidR="00E63A81" w:rsidRPr="00252D64" w:rsidRDefault="00E63A81" w:rsidP="00437FA1">
            <w:pPr>
              <w:spacing w:after="0" w:line="259" w:lineRule="auto"/>
              <w:ind w:left="321" w:hanging="257"/>
              <w:rPr>
                <w:rFonts w:ascii="Times New Roman" w:hAnsi="Times New Roman"/>
                <w:sz w:val="20"/>
                <w:szCs w:val="20"/>
              </w:rPr>
            </w:pPr>
          </w:p>
          <w:p w14:paraId="6FA9BFBF" w14:textId="77777777" w:rsidR="00E63A81" w:rsidRPr="00252D64" w:rsidRDefault="00E63A81" w:rsidP="00437FA1">
            <w:pPr>
              <w:spacing w:after="0" w:line="259" w:lineRule="auto"/>
              <w:ind w:left="321" w:hanging="257"/>
              <w:rPr>
                <w:rFonts w:ascii="Times New Roman" w:hAnsi="Times New Roman"/>
                <w:sz w:val="20"/>
                <w:szCs w:val="20"/>
              </w:rPr>
            </w:pPr>
          </w:p>
          <w:p w14:paraId="263D2B92" w14:textId="77777777" w:rsidR="00E63A81" w:rsidRPr="00252D64" w:rsidRDefault="00E63A81" w:rsidP="00437FA1">
            <w:pPr>
              <w:spacing w:after="0" w:line="259" w:lineRule="auto"/>
              <w:ind w:left="321" w:hanging="257"/>
              <w:rPr>
                <w:rFonts w:ascii="Times New Roman" w:hAnsi="Times New Roman"/>
                <w:sz w:val="20"/>
                <w:szCs w:val="20"/>
              </w:rPr>
            </w:pPr>
          </w:p>
          <w:p w14:paraId="5E372C10" w14:textId="77777777" w:rsidR="00E63A81" w:rsidRPr="00252D64" w:rsidRDefault="00E63A81" w:rsidP="00437FA1">
            <w:pPr>
              <w:spacing w:after="0" w:line="259" w:lineRule="auto"/>
              <w:ind w:left="321" w:hanging="257"/>
              <w:rPr>
                <w:rFonts w:ascii="Times New Roman" w:hAnsi="Times New Roman"/>
                <w:sz w:val="20"/>
                <w:szCs w:val="20"/>
              </w:rPr>
            </w:pPr>
          </w:p>
          <w:p w14:paraId="3B502D6B" w14:textId="77777777" w:rsidR="00E63A81" w:rsidRPr="00252D64" w:rsidRDefault="00E63A81" w:rsidP="00437FA1">
            <w:pPr>
              <w:spacing w:after="0" w:line="259" w:lineRule="auto"/>
              <w:ind w:left="321" w:hanging="257"/>
              <w:rPr>
                <w:rFonts w:ascii="Times New Roman" w:hAnsi="Times New Roman"/>
                <w:sz w:val="20"/>
                <w:szCs w:val="20"/>
              </w:rPr>
            </w:pPr>
          </w:p>
          <w:p w14:paraId="14952456" w14:textId="77777777" w:rsidR="00E63A81" w:rsidRPr="00252D64" w:rsidRDefault="00E63A81" w:rsidP="00437FA1">
            <w:pPr>
              <w:spacing w:after="0" w:line="259" w:lineRule="auto"/>
              <w:ind w:left="321" w:hanging="257"/>
              <w:rPr>
                <w:rFonts w:ascii="Times New Roman" w:hAnsi="Times New Roman"/>
                <w:sz w:val="20"/>
                <w:szCs w:val="20"/>
              </w:rPr>
            </w:pPr>
          </w:p>
          <w:p w14:paraId="60178A01" w14:textId="77777777" w:rsidR="00E63A81" w:rsidRPr="00252D64" w:rsidRDefault="00E63A81" w:rsidP="00437FA1">
            <w:pPr>
              <w:spacing w:after="0" w:line="259" w:lineRule="auto"/>
              <w:ind w:left="321" w:hanging="257"/>
              <w:rPr>
                <w:rFonts w:ascii="Times New Roman" w:hAnsi="Times New Roman"/>
                <w:sz w:val="20"/>
                <w:szCs w:val="20"/>
              </w:rPr>
            </w:pPr>
          </w:p>
          <w:p w14:paraId="2B46DBB9" w14:textId="77777777" w:rsidR="00E63A81" w:rsidRPr="00252D64" w:rsidRDefault="00E63A81" w:rsidP="00437FA1">
            <w:pPr>
              <w:spacing w:after="0" w:line="259" w:lineRule="auto"/>
              <w:ind w:left="321" w:hanging="257"/>
              <w:rPr>
                <w:rFonts w:ascii="Times New Roman" w:hAnsi="Times New Roman"/>
                <w:sz w:val="20"/>
                <w:szCs w:val="20"/>
              </w:rPr>
            </w:pPr>
          </w:p>
          <w:p w14:paraId="28D329E1" w14:textId="77777777" w:rsidR="00E63A81" w:rsidRPr="00252D64" w:rsidRDefault="00E63A81" w:rsidP="00437FA1">
            <w:pPr>
              <w:spacing w:after="0" w:line="259" w:lineRule="auto"/>
              <w:ind w:left="321" w:hanging="257"/>
              <w:rPr>
                <w:rFonts w:ascii="Times New Roman" w:hAnsi="Times New Roman"/>
                <w:sz w:val="20"/>
                <w:szCs w:val="20"/>
              </w:rPr>
            </w:pPr>
          </w:p>
          <w:p w14:paraId="6C81B602" w14:textId="77777777" w:rsidR="00E63A81" w:rsidRPr="00252D64" w:rsidRDefault="00E63A81" w:rsidP="00437FA1">
            <w:pPr>
              <w:spacing w:after="0" w:line="259" w:lineRule="auto"/>
              <w:ind w:left="321" w:hanging="257"/>
              <w:rPr>
                <w:rFonts w:ascii="Times New Roman" w:hAnsi="Times New Roman"/>
                <w:sz w:val="20"/>
                <w:szCs w:val="20"/>
              </w:rPr>
            </w:pPr>
          </w:p>
          <w:p w14:paraId="240DA60B" w14:textId="77777777" w:rsidR="00E63A81" w:rsidRPr="00252D64" w:rsidRDefault="00E63A81" w:rsidP="00437FA1">
            <w:pPr>
              <w:spacing w:after="0" w:line="259" w:lineRule="auto"/>
              <w:ind w:left="321" w:hanging="257"/>
              <w:rPr>
                <w:rFonts w:ascii="Times New Roman" w:hAnsi="Times New Roman"/>
                <w:sz w:val="20"/>
                <w:szCs w:val="20"/>
              </w:rPr>
            </w:pPr>
          </w:p>
          <w:p w14:paraId="4E492DB0" w14:textId="77777777" w:rsidR="00E63A81" w:rsidRPr="00252D64" w:rsidRDefault="00E63A81" w:rsidP="00437FA1">
            <w:pPr>
              <w:spacing w:after="0" w:line="259" w:lineRule="auto"/>
              <w:ind w:left="321" w:hanging="257"/>
              <w:rPr>
                <w:rFonts w:ascii="Times New Roman" w:hAnsi="Times New Roman"/>
                <w:sz w:val="20"/>
                <w:szCs w:val="20"/>
              </w:rPr>
            </w:pPr>
          </w:p>
          <w:p w14:paraId="5B121386" w14:textId="77777777" w:rsidR="00E63A81" w:rsidRPr="00252D64" w:rsidRDefault="00E63A81" w:rsidP="00437FA1">
            <w:pPr>
              <w:spacing w:after="0" w:line="259" w:lineRule="auto"/>
              <w:ind w:left="321" w:hanging="257"/>
              <w:rPr>
                <w:rFonts w:ascii="Times New Roman" w:hAnsi="Times New Roman"/>
                <w:sz w:val="20"/>
                <w:szCs w:val="20"/>
              </w:rPr>
            </w:pPr>
          </w:p>
          <w:p w14:paraId="632118C4" w14:textId="77777777" w:rsidR="00E63A81" w:rsidRPr="00252D64" w:rsidRDefault="00E63A81" w:rsidP="00437FA1">
            <w:pPr>
              <w:spacing w:after="0" w:line="259" w:lineRule="auto"/>
              <w:ind w:left="321" w:hanging="257"/>
              <w:rPr>
                <w:rFonts w:ascii="Times New Roman" w:hAnsi="Times New Roman"/>
                <w:sz w:val="20"/>
                <w:szCs w:val="20"/>
              </w:rPr>
            </w:pPr>
          </w:p>
          <w:p w14:paraId="6CE4BE41" w14:textId="77777777" w:rsidR="00E63A81" w:rsidRPr="00252D64" w:rsidRDefault="00E63A81" w:rsidP="00437FA1">
            <w:pPr>
              <w:spacing w:after="0" w:line="259" w:lineRule="auto"/>
              <w:ind w:left="321" w:hanging="257"/>
              <w:rPr>
                <w:rFonts w:ascii="Times New Roman" w:hAnsi="Times New Roman"/>
                <w:sz w:val="20"/>
                <w:szCs w:val="20"/>
              </w:rPr>
            </w:pPr>
          </w:p>
          <w:p w14:paraId="74D7952F" w14:textId="77777777" w:rsidR="00E63A81" w:rsidRPr="00252D64" w:rsidRDefault="00E63A81" w:rsidP="00437FA1">
            <w:pPr>
              <w:spacing w:after="0" w:line="259" w:lineRule="auto"/>
              <w:ind w:left="321" w:hanging="257"/>
              <w:rPr>
                <w:rFonts w:ascii="Times New Roman" w:hAnsi="Times New Roman"/>
                <w:sz w:val="20"/>
                <w:szCs w:val="20"/>
              </w:rPr>
            </w:pPr>
          </w:p>
          <w:p w14:paraId="7ABCA354" w14:textId="77777777" w:rsidR="00E63A81" w:rsidRPr="00252D64" w:rsidRDefault="00E63A81" w:rsidP="00437FA1">
            <w:pPr>
              <w:spacing w:after="0" w:line="259" w:lineRule="auto"/>
              <w:ind w:left="321" w:hanging="257"/>
              <w:rPr>
                <w:rFonts w:ascii="Times New Roman" w:hAnsi="Times New Roman"/>
                <w:sz w:val="20"/>
                <w:szCs w:val="20"/>
              </w:rPr>
            </w:pPr>
          </w:p>
          <w:p w14:paraId="7F8F7923" w14:textId="77777777" w:rsidR="00E63A81" w:rsidRPr="00252D64" w:rsidRDefault="00E63A81" w:rsidP="00437FA1">
            <w:pPr>
              <w:spacing w:after="0" w:line="259" w:lineRule="auto"/>
              <w:ind w:left="321" w:hanging="257"/>
              <w:rPr>
                <w:rFonts w:ascii="Times New Roman" w:hAnsi="Times New Roman"/>
                <w:sz w:val="20"/>
                <w:szCs w:val="20"/>
              </w:rPr>
            </w:pPr>
          </w:p>
          <w:p w14:paraId="7EA6CB38" w14:textId="77777777" w:rsidR="00E63A81" w:rsidRPr="00252D64" w:rsidRDefault="00E63A81" w:rsidP="00437FA1">
            <w:pPr>
              <w:spacing w:after="0" w:line="259" w:lineRule="auto"/>
              <w:ind w:left="321" w:hanging="257"/>
              <w:rPr>
                <w:rFonts w:ascii="Times New Roman" w:hAnsi="Times New Roman"/>
                <w:sz w:val="20"/>
                <w:szCs w:val="20"/>
              </w:rPr>
            </w:pPr>
          </w:p>
          <w:p w14:paraId="277130BF" w14:textId="77777777" w:rsidR="00E63A81" w:rsidRPr="00252D64" w:rsidRDefault="00E63A81" w:rsidP="00437FA1">
            <w:pPr>
              <w:spacing w:after="0" w:line="259" w:lineRule="auto"/>
              <w:ind w:left="321" w:hanging="257"/>
              <w:rPr>
                <w:rFonts w:ascii="Times New Roman" w:hAnsi="Times New Roman"/>
                <w:sz w:val="20"/>
                <w:szCs w:val="20"/>
              </w:rPr>
            </w:pPr>
          </w:p>
          <w:p w14:paraId="74D37CA2" w14:textId="77777777" w:rsidR="00E63A81" w:rsidRPr="00252D64" w:rsidRDefault="00E63A81" w:rsidP="00437FA1">
            <w:pPr>
              <w:spacing w:after="0" w:line="259" w:lineRule="auto"/>
              <w:ind w:left="321" w:hanging="257"/>
              <w:rPr>
                <w:rFonts w:ascii="Times New Roman" w:hAnsi="Times New Roman"/>
                <w:sz w:val="20"/>
                <w:szCs w:val="20"/>
              </w:rPr>
            </w:pPr>
          </w:p>
          <w:p w14:paraId="604BF6CD" w14:textId="77777777" w:rsidR="00E63A81" w:rsidRPr="00252D64" w:rsidRDefault="00E63A81" w:rsidP="00437FA1">
            <w:pPr>
              <w:spacing w:after="0" w:line="259" w:lineRule="auto"/>
              <w:ind w:left="321" w:hanging="257"/>
              <w:rPr>
                <w:rFonts w:ascii="Times New Roman" w:hAnsi="Times New Roman"/>
                <w:sz w:val="20"/>
                <w:szCs w:val="20"/>
              </w:rPr>
            </w:pPr>
          </w:p>
          <w:p w14:paraId="2CE372D6" w14:textId="77777777" w:rsidR="00E63A81" w:rsidRPr="00252D64" w:rsidRDefault="00E63A81" w:rsidP="00437FA1">
            <w:pPr>
              <w:spacing w:after="0" w:line="259" w:lineRule="auto"/>
              <w:ind w:left="321" w:hanging="257"/>
              <w:rPr>
                <w:rFonts w:ascii="Times New Roman" w:hAnsi="Times New Roman"/>
                <w:sz w:val="20"/>
                <w:szCs w:val="20"/>
              </w:rPr>
            </w:pPr>
          </w:p>
          <w:p w14:paraId="5DB03FD1" w14:textId="77777777" w:rsidR="00E63A81" w:rsidRPr="00252D64" w:rsidRDefault="00E63A81" w:rsidP="00437FA1">
            <w:pPr>
              <w:spacing w:after="0" w:line="259" w:lineRule="auto"/>
              <w:ind w:left="321" w:hanging="257"/>
              <w:rPr>
                <w:rFonts w:ascii="Times New Roman" w:hAnsi="Times New Roman"/>
                <w:sz w:val="20"/>
                <w:szCs w:val="20"/>
              </w:rPr>
            </w:pPr>
          </w:p>
          <w:p w14:paraId="29F1B81B" w14:textId="77777777" w:rsidR="00E63A81" w:rsidRPr="00252D64" w:rsidRDefault="00E63A81" w:rsidP="007350DE">
            <w:pPr>
              <w:spacing w:after="0" w:line="259" w:lineRule="auto"/>
              <w:rPr>
                <w:rFonts w:ascii="Times New Roman" w:hAnsi="Times New Roman"/>
                <w:sz w:val="20"/>
                <w:szCs w:val="20"/>
              </w:rPr>
            </w:pPr>
          </w:p>
          <w:p w14:paraId="2F5DBF00" w14:textId="5E34C836" w:rsidR="00E63A81" w:rsidRPr="00252D64" w:rsidRDefault="00E63A81" w:rsidP="00437FA1">
            <w:pPr>
              <w:spacing w:after="0" w:line="259" w:lineRule="auto"/>
              <w:ind w:left="321" w:hanging="257"/>
              <w:rPr>
                <w:rFonts w:ascii="Times New Roman" w:hAnsi="Times New Roman"/>
                <w:sz w:val="20"/>
                <w:szCs w:val="20"/>
              </w:rPr>
            </w:pPr>
          </w:p>
        </w:tc>
      </w:tr>
      <w:tr w:rsidR="00437FA1" w:rsidRPr="00A33C9A" w14:paraId="6ABB1E6D" w14:textId="77777777" w:rsidTr="00542280">
        <w:trPr>
          <w:trHeight w:val="522"/>
        </w:trPr>
        <w:tc>
          <w:tcPr>
            <w:tcW w:w="838" w:type="dxa"/>
            <w:vMerge/>
            <w:shd w:val="clear" w:color="auto" w:fill="auto"/>
            <w:vAlign w:val="center"/>
          </w:tcPr>
          <w:p w14:paraId="3DE29ED5" w14:textId="77777777" w:rsidR="00437FA1" w:rsidRPr="00A33C9A" w:rsidRDefault="00437FA1" w:rsidP="00437FA1">
            <w:pPr>
              <w:spacing w:after="0"/>
              <w:jc w:val="center"/>
              <w:rPr>
                <w:rFonts w:ascii="Times New Roman" w:hAnsi="Times New Roman"/>
                <w:b/>
                <w:sz w:val="20"/>
                <w:szCs w:val="20"/>
              </w:rPr>
            </w:pPr>
          </w:p>
        </w:tc>
        <w:tc>
          <w:tcPr>
            <w:tcW w:w="2416" w:type="dxa"/>
            <w:vMerge/>
            <w:shd w:val="clear" w:color="auto" w:fill="auto"/>
            <w:vAlign w:val="center"/>
          </w:tcPr>
          <w:p w14:paraId="39F41856" w14:textId="77777777" w:rsidR="00437FA1" w:rsidRPr="00A33C9A" w:rsidRDefault="00437FA1" w:rsidP="00437FA1">
            <w:pPr>
              <w:spacing w:after="0"/>
              <w:rPr>
                <w:rFonts w:ascii="Times New Roman" w:hAnsi="Times New Roman"/>
                <w:b/>
                <w:sz w:val="20"/>
                <w:szCs w:val="20"/>
                <w:highlight w:val="lightGray"/>
              </w:rPr>
            </w:pPr>
          </w:p>
        </w:tc>
        <w:tc>
          <w:tcPr>
            <w:tcW w:w="779" w:type="dxa"/>
            <w:shd w:val="clear" w:color="auto" w:fill="auto"/>
            <w:vAlign w:val="center"/>
          </w:tcPr>
          <w:p w14:paraId="6456759B" w14:textId="6EF0DC51" w:rsidR="00437FA1" w:rsidRPr="00252D64" w:rsidRDefault="00437FA1" w:rsidP="00437FA1">
            <w:pPr>
              <w:spacing w:after="0" w:line="240" w:lineRule="auto"/>
              <w:ind w:left="-30" w:right="-45"/>
              <w:jc w:val="center"/>
              <w:rPr>
                <w:rFonts w:ascii="Times New Roman" w:hAnsi="Times New Roman"/>
                <w:b/>
                <w:bCs/>
                <w:sz w:val="20"/>
                <w:szCs w:val="20"/>
              </w:rPr>
            </w:pPr>
            <w:r w:rsidRPr="00252D64">
              <w:rPr>
                <w:rFonts w:ascii="Times New Roman" w:hAnsi="Times New Roman"/>
                <w:b/>
                <w:bCs/>
                <w:sz w:val="20"/>
                <w:szCs w:val="20"/>
              </w:rPr>
              <w:t>E.7.2</w:t>
            </w:r>
          </w:p>
        </w:tc>
        <w:tc>
          <w:tcPr>
            <w:tcW w:w="6292" w:type="dxa"/>
            <w:shd w:val="clear" w:color="auto" w:fill="auto"/>
            <w:vAlign w:val="center"/>
          </w:tcPr>
          <w:p w14:paraId="63EA9765" w14:textId="2940F987" w:rsidR="00437FA1" w:rsidRPr="00252D64" w:rsidRDefault="00437FA1" w:rsidP="00437FA1">
            <w:pPr>
              <w:pStyle w:val="ListeParagraf"/>
              <w:spacing w:after="0"/>
              <w:ind w:left="0"/>
              <w:rPr>
                <w:rFonts w:ascii="Times New Roman" w:hAnsi="Times New Roman"/>
                <w:sz w:val="20"/>
                <w:szCs w:val="20"/>
              </w:rPr>
            </w:pPr>
            <w:r w:rsidRPr="00542280">
              <w:rPr>
                <w:rFonts w:ascii="Times New Roman" w:hAnsi="Times New Roman"/>
                <w:sz w:val="20"/>
                <w:szCs w:val="20"/>
              </w:rPr>
              <w:t>Vakum gerekiyorsa “vakumlama” sistemine göre vakum yapar.</w:t>
            </w:r>
          </w:p>
        </w:tc>
        <w:tc>
          <w:tcPr>
            <w:tcW w:w="4334" w:type="dxa"/>
            <w:vMerge/>
            <w:shd w:val="clear" w:color="auto" w:fill="auto"/>
          </w:tcPr>
          <w:p w14:paraId="39BEE099" w14:textId="77777777" w:rsidR="00437FA1" w:rsidRPr="00252D64" w:rsidRDefault="00437FA1" w:rsidP="00437FA1">
            <w:pPr>
              <w:spacing w:after="0"/>
              <w:rPr>
                <w:rFonts w:ascii="Times New Roman" w:hAnsi="Times New Roman"/>
                <w:sz w:val="20"/>
                <w:szCs w:val="20"/>
              </w:rPr>
            </w:pPr>
          </w:p>
        </w:tc>
      </w:tr>
      <w:tr w:rsidR="00437FA1" w:rsidRPr="00A33C9A" w14:paraId="01838F43" w14:textId="77777777" w:rsidTr="00542280">
        <w:trPr>
          <w:trHeight w:val="522"/>
        </w:trPr>
        <w:tc>
          <w:tcPr>
            <w:tcW w:w="838" w:type="dxa"/>
            <w:vMerge/>
            <w:shd w:val="clear" w:color="auto" w:fill="auto"/>
            <w:vAlign w:val="center"/>
          </w:tcPr>
          <w:p w14:paraId="278B3B6D" w14:textId="77777777" w:rsidR="00437FA1" w:rsidRPr="00A33C9A" w:rsidRDefault="00437FA1" w:rsidP="00437FA1">
            <w:pPr>
              <w:spacing w:after="0"/>
              <w:jc w:val="center"/>
              <w:rPr>
                <w:rFonts w:ascii="Times New Roman" w:hAnsi="Times New Roman"/>
                <w:b/>
                <w:sz w:val="20"/>
                <w:szCs w:val="20"/>
              </w:rPr>
            </w:pPr>
          </w:p>
        </w:tc>
        <w:tc>
          <w:tcPr>
            <w:tcW w:w="2416" w:type="dxa"/>
            <w:vMerge/>
            <w:shd w:val="clear" w:color="auto" w:fill="auto"/>
            <w:vAlign w:val="center"/>
          </w:tcPr>
          <w:p w14:paraId="237399CB" w14:textId="77777777" w:rsidR="00437FA1" w:rsidRPr="00A33C9A" w:rsidRDefault="00437FA1" w:rsidP="00437FA1">
            <w:pPr>
              <w:spacing w:after="0"/>
              <w:rPr>
                <w:rFonts w:ascii="Times New Roman" w:hAnsi="Times New Roman"/>
                <w:b/>
                <w:sz w:val="20"/>
                <w:szCs w:val="20"/>
                <w:highlight w:val="lightGray"/>
              </w:rPr>
            </w:pPr>
          </w:p>
        </w:tc>
        <w:tc>
          <w:tcPr>
            <w:tcW w:w="779" w:type="dxa"/>
            <w:shd w:val="clear" w:color="auto" w:fill="auto"/>
            <w:vAlign w:val="center"/>
          </w:tcPr>
          <w:p w14:paraId="24DFC861" w14:textId="3CB16B50" w:rsidR="00437FA1" w:rsidRPr="00252D64" w:rsidRDefault="00437FA1" w:rsidP="00437FA1">
            <w:pPr>
              <w:spacing w:after="0" w:line="240" w:lineRule="auto"/>
              <w:ind w:left="-30" w:right="-45"/>
              <w:jc w:val="center"/>
              <w:rPr>
                <w:rFonts w:ascii="Times New Roman" w:hAnsi="Times New Roman"/>
                <w:b/>
                <w:bCs/>
                <w:sz w:val="20"/>
                <w:szCs w:val="20"/>
              </w:rPr>
            </w:pPr>
            <w:r w:rsidRPr="00252D64">
              <w:rPr>
                <w:rFonts w:ascii="Times New Roman" w:hAnsi="Times New Roman"/>
                <w:b/>
                <w:bCs/>
                <w:sz w:val="20"/>
                <w:szCs w:val="20"/>
              </w:rPr>
              <w:t>E.7.3</w:t>
            </w:r>
          </w:p>
        </w:tc>
        <w:tc>
          <w:tcPr>
            <w:tcW w:w="6292" w:type="dxa"/>
            <w:shd w:val="clear" w:color="auto" w:fill="auto"/>
            <w:vAlign w:val="center"/>
          </w:tcPr>
          <w:p w14:paraId="3816FD97" w14:textId="7D6EA989" w:rsidR="00437FA1" w:rsidRPr="00252D64" w:rsidRDefault="00437FA1" w:rsidP="00437FA1">
            <w:pPr>
              <w:pStyle w:val="ListeParagraf"/>
              <w:spacing w:after="0"/>
              <w:ind w:left="0"/>
              <w:rPr>
                <w:rFonts w:ascii="Times New Roman" w:hAnsi="Times New Roman"/>
                <w:sz w:val="20"/>
                <w:szCs w:val="20"/>
              </w:rPr>
            </w:pPr>
            <w:r w:rsidRPr="00542280">
              <w:rPr>
                <w:rFonts w:ascii="Times New Roman" w:hAnsi="Times New Roman"/>
                <w:sz w:val="20"/>
                <w:szCs w:val="20"/>
              </w:rPr>
              <w:t xml:space="preserve">Cihazı çalıştırmadan önce pens </w:t>
            </w:r>
            <w:proofErr w:type="spellStart"/>
            <w:r w:rsidRPr="00542280">
              <w:rPr>
                <w:rFonts w:ascii="Times New Roman" w:hAnsi="Times New Roman"/>
                <w:sz w:val="20"/>
                <w:szCs w:val="20"/>
              </w:rPr>
              <w:t>multimetre</w:t>
            </w:r>
            <w:proofErr w:type="spellEnd"/>
            <w:r w:rsidRPr="00542280">
              <w:rPr>
                <w:rFonts w:ascii="Times New Roman" w:hAnsi="Times New Roman"/>
                <w:sz w:val="20"/>
                <w:szCs w:val="20"/>
              </w:rPr>
              <w:t>/</w:t>
            </w:r>
            <w:proofErr w:type="spellStart"/>
            <w:r w:rsidRPr="00542280">
              <w:rPr>
                <w:rFonts w:ascii="Times New Roman" w:hAnsi="Times New Roman"/>
                <w:sz w:val="20"/>
                <w:szCs w:val="20"/>
              </w:rPr>
              <w:t>avometre</w:t>
            </w:r>
            <w:proofErr w:type="spellEnd"/>
            <w:r w:rsidRPr="00542280">
              <w:rPr>
                <w:rFonts w:ascii="Times New Roman" w:hAnsi="Times New Roman"/>
                <w:sz w:val="20"/>
                <w:szCs w:val="20"/>
              </w:rPr>
              <w:t xml:space="preserve"> ile giriş gerilimin </w:t>
            </w:r>
            <w:proofErr w:type="spellStart"/>
            <w:r w:rsidRPr="00542280">
              <w:rPr>
                <w:rFonts w:ascii="Times New Roman" w:hAnsi="Times New Roman"/>
                <w:sz w:val="20"/>
                <w:szCs w:val="20"/>
              </w:rPr>
              <w:t>monofaze</w:t>
            </w:r>
            <w:proofErr w:type="spellEnd"/>
            <w:r w:rsidRPr="00542280">
              <w:rPr>
                <w:rFonts w:ascii="Times New Roman" w:hAnsi="Times New Roman"/>
                <w:sz w:val="20"/>
                <w:szCs w:val="20"/>
              </w:rPr>
              <w:t xml:space="preserve"> cihazlar için 220 V. ± %10, </w:t>
            </w:r>
            <w:proofErr w:type="spellStart"/>
            <w:r w:rsidRPr="00542280">
              <w:rPr>
                <w:rFonts w:ascii="Times New Roman" w:hAnsi="Times New Roman"/>
                <w:sz w:val="20"/>
                <w:szCs w:val="20"/>
              </w:rPr>
              <w:t>trifaze</w:t>
            </w:r>
            <w:proofErr w:type="spellEnd"/>
            <w:r w:rsidRPr="00542280">
              <w:rPr>
                <w:rFonts w:ascii="Times New Roman" w:hAnsi="Times New Roman"/>
                <w:sz w:val="20"/>
                <w:szCs w:val="20"/>
              </w:rPr>
              <w:t xml:space="preserve"> cihazlar için ise 380 V. ± %10 değerleri içinde olduğunu tespit eder.</w:t>
            </w:r>
          </w:p>
        </w:tc>
        <w:tc>
          <w:tcPr>
            <w:tcW w:w="4334" w:type="dxa"/>
            <w:vMerge/>
            <w:shd w:val="clear" w:color="auto" w:fill="auto"/>
          </w:tcPr>
          <w:p w14:paraId="650B6737" w14:textId="77777777" w:rsidR="00437FA1" w:rsidRPr="00252D64" w:rsidRDefault="00437FA1" w:rsidP="00437FA1">
            <w:pPr>
              <w:spacing w:after="0"/>
              <w:rPr>
                <w:rFonts w:ascii="Times New Roman" w:hAnsi="Times New Roman"/>
                <w:sz w:val="20"/>
                <w:szCs w:val="20"/>
              </w:rPr>
            </w:pPr>
          </w:p>
        </w:tc>
      </w:tr>
      <w:tr w:rsidR="00437FA1" w:rsidRPr="00A33C9A" w14:paraId="4DA2EA92" w14:textId="77777777" w:rsidTr="00542280">
        <w:trPr>
          <w:trHeight w:val="522"/>
        </w:trPr>
        <w:tc>
          <w:tcPr>
            <w:tcW w:w="838" w:type="dxa"/>
            <w:vMerge/>
            <w:shd w:val="clear" w:color="auto" w:fill="auto"/>
            <w:vAlign w:val="center"/>
          </w:tcPr>
          <w:p w14:paraId="2F1BAE7F" w14:textId="77777777" w:rsidR="00437FA1" w:rsidRPr="00A33C9A" w:rsidRDefault="00437FA1" w:rsidP="00437FA1">
            <w:pPr>
              <w:spacing w:after="0"/>
              <w:jc w:val="center"/>
              <w:rPr>
                <w:rFonts w:ascii="Times New Roman" w:hAnsi="Times New Roman"/>
                <w:b/>
                <w:sz w:val="20"/>
                <w:szCs w:val="20"/>
              </w:rPr>
            </w:pPr>
          </w:p>
        </w:tc>
        <w:tc>
          <w:tcPr>
            <w:tcW w:w="2416" w:type="dxa"/>
            <w:vMerge/>
            <w:shd w:val="clear" w:color="auto" w:fill="auto"/>
            <w:vAlign w:val="center"/>
          </w:tcPr>
          <w:p w14:paraId="5401F79B" w14:textId="77777777" w:rsidR="00437FA1" w:rsidRPr="00A33C9A" w:rsidRDefault="00437FA1" w:rsidP="00437FA1">
            <w:pPr>
              <w:spacing w:after="0"/>
              <w:rPr>
                <w:rFonts w:ascii="Times New Roman" w:hAnsi="Times New Roman"/>
                <w:b/>
                <w:sz w:val="20"/>
                <w:szCs w:val="20"/>
                <w:highlight w:val="lightGray"/>
              </w:rPr>
            </w:pPr>
          </w:p>
        </w:tc>
        <w:tc>
          <w:tcPr>
            <w:tcW w:w="779" w:type="dxa"/>
            <w:shd w:val="clear" w:color="auto" w:fill="auto"/>
            <w:vAlign w:val="center"/>
          </w:tcPr>
          <w:p w14:paraId="6A84E6DC" w14:textId="196AE5EE" w:rsidR="00437FA1" w:rsidRPr="00252D64" w:rsidRDefault="00437FA1" w:rsidP="00437FA1">
            <w:pPr>
              <w:spacing w:after="0" w:line="240" w:lineRule="auto"/>
              <w:ind w:left="-30" w:right="-45"/>
              <w:jc w:val="center"/>
              <w:rPr>
                <w:rFonts w:ascii="Times New Roman" w:hAnsi="Times New Roman"/>
                <w:b/>
                <w:bCs/>
                <w:sz w:val="20"/>
                <w:szCs w:val="20"/>
              </w:rPr>
            </w:pPr>
            <w:r w:rsidRPr="00252D64">
              <w:rPr>
                <w:rFonts w:ascii="Times New Roman" w:hAnsi="Times New Roman"/>
                <w:b/>
                <w:bCs/>
                <w:sz w:val="20"/>
                <w:szCs w:val="20"/>
              </w:rPr>
              <w:t>E.7.4</w:t>
            </w:r>
          </w:p>
        </w:tc>
        <w:tc>
          <w:tcPr>
            <w:tcW w:w="6292" w:type="dxa"/>
            <w:shd w:val="clear" w:color="auto" w:fill="auto"/>
            <w:vAlign w:val="center"/>
          </w:tcPr>
          <w:p w14:paraId="07997D83" w14:textId="3503AA5D" w:rsidR="00437FA1" w:rsidRPr="00252D64" w:rsidRDefault="00437FA1" w:rsidP="00437FA1">
            <w:pPr>
              <w:pStyle w:val="ListeParagraf"/>
              <w:spacing w:after="0"/>
              <w:ind w:left="0"/>
              <w:rPr>
                <w:rFonts w:ascii="Times New Roman" w:hAnsi="Times New Roman"/>
                <w:sz w:val="20"/>
                <w:szCs w:val="20"/>
              </w:rPr>
            </w:pPr>
            <w:r w:rsidRPr="00542280">
              <w:rPr>
                <w:rFonts w:ascii="Times New Roman" w:hAnsi="Times New Roman"/>
                <w:sz w:val="20"/>
                <w:szCs w:val="20"/>
              </w:rPr>
              <w:t>Cihazı 15 dakika çalıştırdıktan sonra emiş ve basma basınçları, emiş-üfleme sıcaklıkları, akım ve gerilim değeri/değerlerini kaydeder.</w:t>
            </w:r>
          </w:p>
        </w:tc>
        <w:tc>
          <w:tcPr>
            <w:tcW w:w="4334" w:type="dxa"/>
            <w:vMerge/>
            <w:shd w:val="clear" w:color="auto" w:fill="auto"/>
          </w:tcPr>
          <w:p w14:paraId="2670BA2C" w14:textId="77777777" w:rsidR="00437FA1" w:rsidRPr="00252D64" w:rsidRDefault="00437FA1" w:rsidP="00437FA1">
            <w:pPr>
              <w:spacing w:after="0"/>
              <w:rPr>
                <w:rFonts w:ascii="Times New Roman" w:hAnsi="Times New Roman"/>
                <w:sz w:val="20"/>
                <w:szCs w:val="20"/>
              </w:rPr>
            </w:pPr>
          </w:p>
        </w:tc>
      </w:tr>
      <w:tr w:rsidR="00437FA1" w:rsidRPr="00A33C9A" w14:paraId="3C6E4DB1" w14:textId="77777777" w:rsidTr="00542280">
        <w:trPr>
          <w:trHeight w:val="397"/>
        </w:trPr>
        <w:tc>
          <w:tcPr>
            <w:tcW w:w="838" w:type="dxa"/>
            <w:vMerge/>
            <w:shd w:val="clear" w:color="auto" w:fill="auto"/>
            <w:vAlign w:val="center"/>
          </w:tcPr>
          <w:p w14:paraId="7E0DD2E7" w14:textId="77777777" w:rsidR="00437FA1" w:rsidRPr="00A33C9A" w:rsidRDefault="00437FA1" w:rsidP="00437FA1">
            <w:pPr>
              <w:spacing w:after="0"/>
              <w:jc w:val="center"/>
              <w:rPr>
                <w:rFonts w:ascii="Times New Roman" w:hAnsi="Times New Roman"/>
                <w:b/>
                <w:sz w:val="20"/>
                <w:szCs w:val="20"/>
              </w:rPr>
            </w:pPr>
          </w:p>
        </w:tc>
        <w:tc>
          <w:tcPr>
            <w:tcW w:w="2416" w:type="dxa"/>
            <w:vMerge/>
            <w:shd w:val="clear" w:color="auto" w:fill="auto"/>
            <w:vAlign w:val="center"/>
          </w:tcPr>
          <w:p w14:paraId="7360EF63" w14:textId="77777777" w:rsidR="00437FA1" w:rsidRPr="00A33C9A" w:rsidRDefault="00437FA1" w:rsidP="00437FA1">
            <w:pPr>
              <w:spacing w:after="0"/>
              <w:jc w:val="center"/>
              <w:rPr>
                <w:rFonts w:ascii="Times New Roman" w:hAnsi="Times New Roman"/>
                <w:b/>
                <w:sz w:val="20"/>
                <w:szCs w:val="20"/>
                <w:highlight w:val="lightGray"/>
              </w:rPr>
            </w:pPr>
          </w:p>
        </w:tc>
        <w:tc>
          <w:tcPr>
            <w:tcW w:w="779" w:type="dxa"/>
            <w:shd w:val="clear" w:color="auto" w:fill="auto"/>
            <w:vAlign w:val="center"/>
          </w:tcPr>
          <w:p w14:paraId="68CC9263" w14:textId="68AB6F86" w:rsidR="00437FA1" w:rsidRPr="00252D64" w:rsidRDefault="00437FA1" w:rsidP="00437FA1">
            <w:pPr>
              <w:spacing w:after="0" w:line="240" w:lineRule="auto"/>
              <w:ind w:left="-30" w:right="-45"/>
              <w:jc w:val="center"/>
              <w:rPr>
                <w:rFonts w:ascii="Times New Roman" w:hAnsi="Times New Roman"/>
                <w:b/>
                <w:bCs/>
                <w:sz w:val="20"/>
                <w:szCs w:val="20"/>
              </w:rPr>
            </w:pPr>
            <w:r w:rsidRPr="00252D64">
              <w:rPr>
                <w:rFonts w:ascii="Times New Roman" w:hAnsi="Times New Roman"/>
                <w:b/>
                <w:bCs/>
                <w:sz w:val="20"/>
                <w:szCs w:val="20"/>
              </w:rPr>
              <w:t>E.7.5</w:t>
            </w:r>
          </w:p>
        </w:tc>
        <w:tc>
          <w:tcPr>
            <w:tcW w:w="6292" w:type="dxa"/>
            <w:shd w:val="clear" w:color="auto" w:fill="auto"/>
            <w:vAlign w:val="center"/>
          </w:tcPr>
          <w:p w14:paraId="0B18CFB0" w14:textId="13E25B4C" w:rsidR="00437FA1" w:rsidRPr="00252D64" w:rsidRDefault="00437FA1" w:rsidP="00437FA1">
            <w:pPr>
              <w:pStyle w:val="ListeParagraf"/>
              <w:spacing w:after="0"/>
              <w:ind w:left="0"/>
              <w:rPr>
                <w:rFonts w:ascii="Times New Roman" w:hAnsi="Times New Roman"/>
                <w:sz w:val="20"/>
                <w:szCs w:val="20"/>
              </w:rPr>
            </w:pPr>
            <w:r w:rsidRPr="00542280">
              <w:rPr>
                <w:rFonts w:ascii="Times New Roman" w:hAnsi="Times New Roman"/>
                <w:sz w:val="20"/>
                <w:szCs w:val="20"/>
              </w:rPr>
              <w:t>En az iki kez test ölçümü yapar.</w:t>
            </w:r>
          </w:p>
        </w:tc>
        <w:tc>
          <w:tcPr>
            <w:tcW w:w="4334" w:type="dxa"/>
            <w:vMerge/>
            <w:shd w:val="clear" w:color="auto" w:fill="auto"/>
          </w:tcPr>
          <w:p w14:paraId="51E43FBE" w14:textId="77777777" w:rsidR="00437FA1" w:rsidRPr="00252D64" w:rsidRDefault="00437FA1" w:rsidP="00437FA1">
            <w:pPr>
              <w:spacing w:after="0"/>
              <w:rPr>
                <w:rFonts w:ascii="Times New Roman" w:hAnsi="Times New Roman"/>
                <w:sz w:val="20"/>
                <w:szCs w:val="20"/>
              </w:rPr>
            </w:pPr>
          </w:p>
        </w:tc>
      </w:tr>
      <w:tr w:rsidR="00437FA1" w:rsidRPr="00A33C9A" w14:paraId="2726486C" w14:textId="77777777" w:rsidTr="00542280">
        <w:trPr>
          <w:trHeight w:val="522"/>
        </w:trPr>
        <w:tc>
          <w:tcPr>
            <w:tcW w:w="838" w:type="dxa"/>
            <w:vMerge/>
            <w:shd w:val="clear" w:color="auto" w:fill="auto"/>
            <w:vAlign w:val="center"/>
          </w:tcPr>
          <w:p w14:paraId="659C2245" w14:textId="77777777" w:rsidR="00437FA1" w:rsidRPr="00A33C9A" w:rsidRDefault="00437FA1" w:rsidP="00437FA1">
            <w:pPr>
              <w:spacing w:after="0"/>
              <w:jc w:val="center"/>
              <w:rPr>
                <w:rFonts w:ascii="Times New Roman" w:hAnsi="Times New Roman"/>
                <w:b/>
                <w:sz w:val="20"/>
                <w:szCs w:val="20"/>
              </w:rPr>
            </w:pPr>
          </w:p>
        </w:tc>
        <w:tc>
          <w:tcPr>
            <w:tcW w:w="2416" w:type="dxa"/>
            <w:vMerge/>
            <w:shd w:val="clear" w:color="auto" w:fill="auto"/>
            <w:vAlign w:val="center"/>
          </w:tcPr>
          <w:p w14:paraId="31DBA62E" w14:textId="77777777" w:rsidR="00437FA1" w:rsidRPr="00A33C9A" w:rsidRDefault="00437FA1" w:rsidP="00437FA1">
            <w:pPr>
              <w:spacing w:after="0"/>
              <w:jc w:val="center"/>
              <w:rPr>
                <w:rFonts w:ascii="Times New Roman" w:hAnsi="Times New Roman"/>
                <w:b/>
                <w:sz w:val="20"/>
                <w:szCs w:val="20"/>
                <w:highlight w:val="lightGray"/>
              </w:rPr>
            </w:pPr>
          </w:p>
        </w:tc>
        <w:tc>
          <w:tcPr>
            <w:tcW w:w="779" w:type="dxa"/>
            <w:shd w:val="clear" w:color="auto" w:fill="auto"/>
            <w:vAlign w:val="center"/>
          </w:tcPr>
          <w:p w14:paraId="528308E1" w14:textId="6DD5307F" w:rsidR="00437FA1" w:rsidRPr="00252D64" w:rsidRDefault="00437FA1" w:rsidP="00437FA1">
            <w:pPr>
              <w:spacing w:after="0" w:line="240" w:lineRule="auto"/>
              <w:ind w:left="-30" w:right="-45"/>
              <w:jc w:val="center"/>
              <w:rPr>
                <w:rFonts w:ascii="Times New Roman" w:hAnsi="Times New Roman"/>
                <w:b/>
                <w:bCs/>
                <w:sz w:val="20"/>
                <w:szCs w:val="20"/>
              </w:rPr>
            </w:pPr>
            <w:r w:rsidRPr="00252D64">
              <w:rPr>
                <w:rFonts w:ascii="Times New Roman" w:hAnsi="Times New Roman"/>
                <w:b/>
                <w:bCs/>
                <w:sz w:val="20"/>
                <w:szCs w:val="20"/>
              </w:rPr>
              <w:t>E.7.6</w:t>
            </w:r>
          </w:p>
        </w:tc>
        <w:tc>
          <w:tcPr>
            <w:tcW w:w="6292" w:type="dxa"/>
            <w:shd w:val="clear" w:color="auto" w:fill="auto"/>
            <w:vAlign w:val="center"/>
          </w:tcPr>
          <w:p w14:paraId="07F8753C" w14:textId="26B279B1" w:rsidR="00437FA1" w:rsidRPr="00252D64" w:rsidRDefault="00437FA1" w:rsidP="00437FA1">
            <w:pPr>
              <w:pStyle w:val="ListeParagraf"/>
              <w:spacing w:after="0"/>
              <w:ind w:left="0"/>
              <w:rPr>
                <w:rFonts w:ascii="Times New Roman" w:hAnsi="Times New Roman"/>
                <w:sz w:val="20"/>
                <w:szCs w:val="20"/>
              </w:rPr>
            </w:pPr>
            <w:r w:rsidRPr="00542280">
              <w:rPr>
                <w:rFonts w:ascii="Times New Roman" w:hAnsi="Times New Roman"/>
                <w:sz w:val="20"/>
                <w:szCs w:val="20"/>
              </w:rPr>
              <w:t>Cihazın performans değerlerini teknik özelliklerine uygunluğunu tespit eder.</w:t>
            </w:r>
          </w:p>
        </w:tc>
        <w:tc>
          <w:tcPr>
            <w:tcW w:w="4334" w:type="dxa"/>
            <w:vMerge/>
            <w:shd w:val="clear" w:color="auto" w:fill="auto"/>
          </w:tcPr>
          <w:p w14:paraId="61B63BF0" w14:textId="77777777" w:rsidR="00437FA1" w:rsidRPr="00252D64" w:rsidRDefault="00437FA1" w:rsidP="00437FA1">
            <w:pPr>
              <w:spacing w:after="0"/>
              <w:rPr>
                <w:rFonts w:ascii="Times New Roman" w:hAnsi="Times New Roman"/>
                <w:sz w:val="20"/>
                <w:szCs w:val="20"/>
              </w:rPr>
            </w:pPr>
          </w:p>
        </w:tc>
      </w:tr>
      <w:tr w:rsidR="00437FA1" w:rsidRPr="00A33C9A" w14:paraId="5EF29EF4" w14:textId="77777777" w:rsidTr="00542280">
        <w:trPr>
          <w:trHeight w:val="522"/>
        </w:trPr>
        <w:tc>
          <w:tcPr>
            <w:tcW w:w="838" w:type="dxa"/>
            <w:vMerge w:val="restart"/>
            <w:shd w:val="clear" w:color="auto" w:fill="auto"/>
            <w:vAlign w:val="center"/>
          </w:tcPr>
          <w:p w14:paraId="2FAA11DA" w14:textId="0AA0CEE1" w:rsidR="00437FA1" w:rsidRPr="00A33C9A" w:rsidRDefault="00437FA1" w:rsidP="00437FA1">
            <w:pPr>
              <w:spacing w:after="0"/>
              <w:jc w:val="center"/>
              <w:rPr>
                <w:rFonts w:ascii="Times New Roman" w:hAnsi="Times New Roman"/>
                <w:b/>
                <w:sz w:val="20"/>
                <w:szCs w:val="20"/>
              </w:rPr>
            </w:pPr>
            <w:r w:rsidRPr="00A33C9A">
              <w:rPr>
                <w:rFonts w:ascii="Times New Roman" w:hAnsi="Times New Roman"/>
                <w:b/>
                <w:sz w:val="20"/>
                <w:szCs w:val="20"/>
              </w:rPr>
              <w:t>E.8</w:t>
            </w:r>
          </w:p>
        </w:tc>
        <w:tc>
          <w:tcPr>
            <w:tcW w:w="2416" w:type="dxa"/>
            <w:vMerge w:val="restart"/>
            <w:shd w:val="clear" w:color="auto" w:fill="auto"/>
            <w:vAlign w:val="center"/>
          </w:tcPr>
          <w:p w14:paraId="2A7B92B7" w14:textId="562D5299" w:rsidR="00437FA1" w:rsidRPr="008D5E29" w:rsidRDefault="00437FA1" w:rsidP="00437FA1">
            <w:pPr>
              <w:spacing w:after="0"/>
              <w:rPr>
                <w:rFonts w:ascii="Times New Roman" w:hAnsi="Times New Roman"/>
                <w:b/>
                <w:sz w:val="20"/>
                <w:szCs w:val="20"/>
                <w:highlight w:val="lightGray"/>
              </w:rPr>
            </w:pPr>
            <w:r w:rsidRPr="008D5E29">
              <w:rPr>
                <w:rFonts w:ascii="Times New Roman" w:hAnsi="Times New Roman"/>
                <w:sz w:val="20"/>
                <w:szCs w:val="20"/>
              </w:rPr>
              <w:t>Servis bakım onarım formunu doldurmak ve müşteriye teslim etmek</w:t>
            </w:r>
          </w:p>
        </w:tc>
        <w:tc>
          <w:tcPr>
            <w:tcW w:w="779" w:type="dxa"/>
            <w:shd w:val="clear" w:color="auto" w:fill="auto"/>
            <w:vAlign w:val="center"/>
          </w:tcPr>
          <w:p w14:paraId="61B84AFF" w14:textId="23C68EA7" w:rsidR="00437FA1" w:rsidRPr="00252D64" w:rsidRDefault="00437FA1" w:rsidP="00437FA1">
            <w:pPr>
              <w:spacing w:after="0" w:line="240" w:lineRule="auto"/>
              <w:ind w:left="-30" w:right="-45"/>
              <w:jc w:val="center"/>
              <w:rPr>
                <w:rFonts w:ascii="Times New Roman" w:hAnsi="Times New Roman"/>
                <w:b/>
                <w:bCs/>
                <w:sz w:val="20"/>
                <w:szCs w:val="20"/>
              </w:rPr>
            </w:pPr>
            <w:r w:rsidRPr="00252D64">
              <w:rPr>
                <w:rFonts w:ascii="Times New Roman" w:hAnsi="Times New Roman"/>
                <w:b/>
                <w:bCs/>
                <w:sz w:val="20"/>
                <w:szCs w:val="20"/>
              </w:rPr>
              <w:t>E.8.1</w:t>
            </w:r>
          </w:p>
        </w:tc>
        <w:tc>
          <w:tcPr>
            <w:tcW w:w="6292" w:type="dxa"/>
            <w:shd w:val="clear" w:color="auto" w:fill="auto"/>
            <w:vAlign w:val="center"/>
          </w:tcPr>
          <w:p w14:paraId="762214A4" w14:textId="135B52B2" w:rsidR="00437FA1" w:rsidRPr="00252D64" w:rsidRDefault="00437FA1" w:rsidP="00437FA1">
            <w:pPr>
              <w:pStyle w:val="ListeParagraf"/>
              <w:spacing w:after="0"/>
              <w:ind w:left="0"/>
              <w:rPr>
                <w:rFonts w:ascii="Times New Roman" w:hAnsi="Times New Roman"/>
                <w:sz w:val="20"/>
                <w:szCs w:val="20"/>
              </w:rPr>
            </w:pPr>
            <w:r w:rsidRPr="00542280">
              <w:rPr>
                <w:rFonts w:ascii="Times New Roman" w:hAnsi="Times New Roman"/>
                <w:sz w:val="20"/>
                <w:szCs w:val="20"/>
              </w:rPr>
              <w:t>Yapılan işlemleri ilgili tutanak ve forma kaydederek bir nüshasını müşteriye verir.</w:t>
            </w:r>
          </w:p>
        </w:tc>
        <w:tc>
          <w:tcPr>
            <w:tcW w:w="4334" w:type="dxa"/>
            <w:vMerge/>
            <w:shd w:val="clear" w:color="auto" w:fill="auto"/>
          </w:tcPr>
          <w:p w14:paraId="147EC906" w14:textId="77777777" w:rsidR="00437FA1" w:rsidRPr="00252D64" w:rsidRDefault="00437FA1" w:rsidP="00437FA1">
            <w:pPr>
              <w:spacing w:after="0"/>
              <w:rPr>
                <w:rFonts w:ascii="Times New Roman" w:hAnsi="Times New Roman"/>
                <w:sz w:val="20"/>
                <w:szCs w:val="20"/>
              </w:rPr>
            </w:pPr>
          </w:p>
        </w:tc>
      </w:tr>
      <w:tr w:rsidR="00437FA1" w:rsidRPr="00A33C9A" w14:paraId="4C0AE724" w14:textId="77777777" w:rsidTr="00542280">
        <w:trPr>
          <w:trHeight w:val="522"/>
        </w:trPr>
        <w:tc>
          <w:tcPr>
            <w:tcW w:w="838" w:type="dxa"/>
            <w:vMerge/>
            <w:shd w:val="clear" w:color="auto" w:fill="auto"/>
            <w:vAlign w:val="center"/>
          </w:tcPr>
          <w:p w14:paraId="1CC8E430" w14:textId="77777777" w:rsidR="00437FA1" w:rsidRPr="00A33C9A" w:rsidRDefault="00437FA1" w:rsidP="00437FA1">
            <w:pPr>
              <w:spacing w:after="0"/>
              <w:jc w:val="center"/>
              <w:rPr>
                <w:rFonts w:ascii="Times New Roman" w:hAnsi="Times New Roman"/>
                <w:b/>
                <w:sz w:val="20"/>
                <w:szCs w:val="20"/>
              </w:rPr>
            </w:pPr>
          </w:p>
        </w:tc>
        <w:tc>
          <w:tcPr>
            <w:tcW w:w="2416" w:type="dxa"/>
            <w:vMerge/>
            <w:shd w:val="clear" w:color="auto" w:fill="auto"/>
            <w:vAlign w:val="center"/>
          </w:tcPr>
          <w:p w14:paraId="61E6CE57" w14:textId="77777777" w:rsidR="00437FA1" w:rsidRPr="00A33C9A" w:rsidRDefault="00437FA1" w:rsidP="00437FA1">
            <w:pPr>
              <w:spacing w:after="0"/>
              <w:jc w:val="center"/>
              <w:rPr>
                <w:rFonts w:ascii="Times New Roman" w:hAnsi="Times New Roman"/>
                <w:b/>
                <w:sz w:val="20"/>
                <w:szCs w:val="20"/>
                <w:highlight w:val="lightGray"/>
              </w:rPr>
            </w:pPr>
          </w:p>
        </w:tc>
        <w:tc>
          <w:tcPr>
            <w:tcW w:w="779" w:type="dxa"/>
            <w:shd w:val="clear" w:color="auto" w:fill="auto"/>
            <w:vAlign w:val="center"/>
          </w:tcPr>
          <w:p w14:paraId="6E86D5B1" w14:textId="318028B8" w:rsidR="00437FA1" w:rsidRPr="00252D64" w:rsidRDefault="00437FA1" w:rsidP="00437FA1">
            <w:pPr>
              <w:spacing w:after="0" w:line="240" w:lineRule="auto"/>
              <w:ind w:left="-30" w:right="-45"/>
              <w:jc w:val="center"/>
              <w:rPr>
                <w:rFonts w:ascii="Times New Roman" w:hAnsi="Times New Roman"/>
                <w:b/>
                <w:bCs/>
                <w:sz w:val="20"/>
                <w:szCs w:val="20"/>
              </w:rPr>
            </w:pPr>
            <w:r w:rsidRPr="00252D64">
              <w:rPr>
                <w:rFonts w:ascii="Times New Roman" w:hAnsi="Times New Roman"/>
                <w:b/>
                <w:bCs/>
                <w:sz w:val="20"/>
                <w:szCs w:val="20"/>
              </w:rPr>
              <w:t>E.8.2</w:t>
            </w:r>
          </w:p>
        </w:tc>
        <w:tc>
          <w:tcPr>
            <w:tcW w:w="6292" w:type="dxa"/>
            <w:shd w:val="clear" w:color="auto" w:fill="auto"/>
            <w:vAlign w:val="center"/>
          </w:tcPr>
          <w:p w14:paraId="45C0CB54" w14:textId="1CA6DB36" w:rsidR="00437FA1" w:rsidRPr="00252D64" w:rsidRDefault="00437FA1" w:rsidP="00437FA1">
            <w:pPr>
              <w:pStyle w:val="ListeParagraf"/>
              <w:spacing w:after="0"/>
              <w:ind w:left="0"/>
              <w:rPr>
                <w:rFonts w:ascii="Times New Roman" w:hAnsi="Times New Roman"/>
                <w:sz w:val="20"/>
                <w:szCs w:val="20"/>
              </w:rPr>
            </w:pPr>
            <w:r w:rsidRPr="00542280">
              <w:rPr>
                <w:rFonts w:ascii="Times New Roman" w:hAnsi="Times New Roman"/>
                <w:sz w:val="20"/>
                <w:szCs w:val="20"/>
              </w:rPr>
              <w:t>Klima ile ilgili önerilerini servis bakım onarım formuna kaydeder.</w:t>
            </w:r>
          </w:p>
        </w:tc>
        <w:tc>
          <w:tcPr>
            <w:tcW w:w="4334" w:type="dxa"/>
            <w:vMerge/>
            <w:shd w:val="clear" w:color="auto" w:fill="auto"/>
          </w:tcPr>
          <w:p w14:paraId="1045423D" w14:textId="77777777" w:rsidR="00437FA1" w:rsidRPr="00252D64" w:rsidRDefault="00437FA1" w:rsidP="00437FA1">
            <w:pPr>
              <w:spacing w:after="0"/>
              <w:rPr>
                <w:rFonts w:ascii="Times New Roman" w:hAnsi="Times New Roman"/>
                <w:sz w:val="20"/>
                <w:szCs w:val="20"/>
              </w:rPr>
            </w:pPr>
          </w:p>
        </w:tc>
      </w:tr>
      <w:tr w:rsidR="00437FA1" w:rsidRPr="00A33C9A" w14:paraId="2D285D7F" w14:textId="77777777" w:rsidTr="00542280">
        <w:trPr>
          <w:trHeight w:val="522"/>
        </w:trPr>
        <w:tc>
          <w:tcPr>
            <w:tcW w:w="838" w:type="dxa"/>
            <w:vMerge/>
            <w:shd w:val="clear" w:color="auto" w:fill="auto"/>
            <w:vAlign w:val="center"/>
          </w:tcPr>
          <w:p w14:paraId="595226C5" w14:textId="77777777" w:rsidR="00437FA1" w:rsidRPr="00A33C9A" w:rsidRDefault="00437FA1" w:rsidP="00437FA1">
            <w:pPr>
              <w:spacing w:after="0"/>
              <w:jc w:val="center"/>
              <w:rPr>
                <w:rFonts w:ascii="Times New Roman" w:hAnsi="Times New Roman"/>
                <w:b/>
                <w:sz w:val="20"/>
                <w:szCs w:val="20"/>
              </w:rPr>
            </w:pPr>
          </w:p>
        </w:tc>
        <w:tc>
          <w:tcPr>
            <w:tcW w:w="2416" w:type="dxa"/>
            <w:vMerge/>
            <w:shd w:val="clear" w:color="auto" w:fill="auto"/>
            <w:vAlign w:val="center"/>
          </w:tcPr>
          <w:p w14:paraId="3FA6337A" w14:textId="77777777" w:rsidR="00437FA1" w:rsidRPr="00A33C9A" w:rsidRDefault="00437FA1" w:rsidP="00437FA1">
            <w:pPr>
              <w:spacing w:after="0"/>
              <w:jc w:val="center"/>
              <w:rPr>
                <w:rFonts w:ascii="Times New Roman" w:hAnsi="Times New Roman"/>
                <w:b/>
                <w:sz w:val="20"/>
                <w:szCs w:val="20"/>
                <w:highlight w:val="lightGray"/>
              </w:rPr>
            </w:pPr>
          </w:p>
        </w:tc>
        <w:tc>
          <w:tcPr>
            <w:tcW w:w="779" w:type="dxa"/>
            <w:shd w:val="clear" w:color="auto" w:fill="auto"/>
            <w:vAlign w:val="center"/>
          </w:tcPr>
          <w:p w14:paraId="661195FA" w14:textId="48345B37" w:rsidR="00437FA1" w:rsidRPr="00252D64" w:rsidRDefault="00437FA1" w:rsidP="00437FA1">
            <w:pPr>
              <w:spacing w:after="0" w:line="240" w:lineRule="auto"/>
              <w:ind w:left="-30" w:right="-45"/>
              <w:jc w:val="center"/>
              <w:rPr>
                <w:rFonts w:ascii="Times New Roman" w:hAnsi="Times New Roman"/>
                <w:b/>
                <w:bCs/>
                <w:sz w:val="20"/>
                <w:szCs w:val="20"/>
              </w:rPr>
            </w:pPr>
            <w:r w:rsidRPr="00252D64">
              <w:rPr>
                <w:rFonts w:ascii="Times New Roman" w:hAnsi="Times New Roman"/>
                <w:b/>
                <w:bCs/>
                <w:sz w:val="20"/>
                <w:szCs w:val="20"/>
              </w:rPr>
              <w:t>E.8.3</w:t>
            </w:r>
          </w:p>
        </w:tc>
        <w:tc>
          <w:tcPr>
            <w:tcW w:w="6292" w:type="dxa"/>
            <w:shd w:val="clear" w:color="auto" w:fill="auto"/>
            <w:vAlign w:val="center"/>
          </w:tcPr>
          <w:p w14:paraId="4BB37CAC" w14:textId="1B9C3A74" w:rsidR="00437FA1" w:rsidRPr="00252D64" w:rsidRDefault="00437FA1" w:rsidP="00437FA1">
            <w:pPr>
              <w:pStyle w:val="ListeParagraf"/>
              <w:spacing w:after="0"/>
              <w:ind w:left="0"/>
              <w:rPr>
                <w:rFonts w:ascii="Times New Roman" w:hAnsi="Times New Roman"/>
                <w:sz w:val="20"/>
                <w:szCs w:val="20"/>
              </w:rPr>
            </w:pPr>
            <w:r w:rsidRPr="00542280">
              <w:rPr>
                <w:rFonts w:ascii="Times New Roman" w:hAnsi="Times New Roman"/>
                <w:sz w:val="20"/>
                <w:szCs w:val="20"/>
              </w:rPr>
              <w:t>Cihaz ile ilgili bilgileri forma eksiksiz olarak kaydeder.</w:t>
            </w:r>
          </w:p>
        </w:tc>
        <w:tc>
          <w:tcPr>
            <w:tcW w:w="4334" w:type="dxa"/>
            <w:vMerge/>
            <w:shd w:val="clear" w:color="auto" w:fill="auto"/>
          </w:tcPr>
          <w:p w14:paraId="3FC2BF0E" w14:textId="77777777" w:rsidR="00437FA1" w:rsidRPr="00252D64" w:rsidRDefault="00437FA1" w:rsidP="00437FA1">
            <w:pPr>
              <w:spacing w:after="0"/>
              <w:rPr>
                <w:rFonts w:ascii="Times New Roman" w:hAnsi="Times New Roman"/>
                <w:sz w:val="20"/>
                <w:szCs w:val="20"/>
              </w:rPr>
            </w:pPr>
          </w:p>
        </w:tc>
      </w:tr>
      <w:tr w:rsidR="00437FA1" w:rsidRPr="00A33C9A" w14:paraId="51FCF522" w14:textId="77777777" w:rsidTr="00542280">
        <w:trPr>
          <w:trHeight w:val="522"/>
        </w:trPr>
        <w:tc>
          <w:tcPr>
            <w:tcW w:w="838" w:type="dxa"/>
            <w:vMerge/>
            <w:shd w:val="clear" w:color="auto" w:fill="auto"/>
            <w:vAlign w:val="center"/>
          </w:tcPr>
          <w:p w14:paraId="009789B6" w14:textId="77777777" w:rsidR="00437FA1" w:rsidRPr="00A33C9A" w:rsidRDefault="00437FA1" w:rsidP="00437FA1">
            <w:pPr>
              <w:spacing w:after="0"/>
              <w:jc w:val="center"/>
              <w:rPr>
                <w:rFonts w:ascii="Times New Roman" w:hAnsi="Times New Roman"/>
                <w:b/>
                <w:sz w:val="20"/>
                <w:szCs w:val="20"/>
              </w:rPr>
            </w:pPr>
          </w:p>
        </w:tc>
        <w:tc>
          <w:tcPr>
            <w:tcW w:w="2416" w:type="dxa"/>
            <w:vMerge/>
            <w:shd w:val="clear" w:color="auto" w:fill="auto"/>
            <w:vAlign w:val="center"/>
          </w:tcPr>
          <w:p w14:paraId="508AC3EA" w14:textId="77777777" w:rsidR="00437FA1" w:rsidRPr="00A33C9A" w:rsidRDefault="00437FA1" w:rsidP="00437FA1">
            <w:pPr>
              <w:spacing w:after="0"/>
              <w:jc w:val="center"/>
              <w:rPr>
                <w:rFonts w:ascii="Times New Roman" w:hAnsi="Times New Roman"/>
                <w:b/>
                <w:sz w:val="20"/>
                <w:szCs w:val="20"/>
                <w:highlight w:val="lightGray"/>
              </w:rPr>
            </w:pPr>
          </w:p>
        </w:tc>
        <w:tc>
          <w:tcPr>
            <w:tcW w:w="779" w:type="dxa"/>
            <w:shd w:val="clear" w:color="auto" w:fill="auto"/>
            <w:vAlign w:val="center"/>
          </w:tcPr>
          <w:p w14:paraId="768AB5B5" w14:textId="537B3614" w:rsidR="00437FA1" w:rsidRPr="00252D64" w:rsidRDefault="00437FA1" w:rsidP="00437FA1">
            <w:pPr>
              <w:spacing w:after="0" w:line="240" w:lineRule="auto"/>
              <w:ind w:left="-30" w:right="-45"/>
              <w:jc w:val="center"/>
              <w:rPr>
                <w:rFonts w:ascii="Times New Roman" w:hAnsi="Times New Roman"/>
                <w:b/>
                <w:bCs/>
                <w:sz w:val="20"/>
                <w:szCs w:val="20"/>
              </w:rPr>
            </w:pPr>
            <w:r w:rsidRPr="00252D64">
              <w:rPr>
                <w:rFonts w:ascii="Times New Roman" w:hAnsi="Times New Roman"/>
                <w:b/>
                <w:bCs/>
                <w:sz w:val="20"/>
                <w:szCs w:val="20"/>
              </w:rPr>
              <w:t>E.8.4</w:t>
            </w:r>
          </w:p>
        </w:tc>
        <w:tc>
          <w:tcPr>
            <w:tcW w:w="6292" w:type="dxa"/>
            <w:shd w:val="clear" w:color="auto" w:fill="auto"/>
            <w:vAlign w:val="center"/>
          </w:tcPr>
          <w:p w14:paraId="4269D3EB" w14:textId="38D6711C" w:rsidR="00437FA1" w:rsidRPr="00252D64" w:rsidRDefault="00437FA1" w:rsidP="00437FA1">
            <w:pPr>
              <w:pStyle w:val="ListeParagraf"/>
              <w:spacing w:after="0"/>
              <w:ind w:left="0"/>
              <w:rPr>
                <w:rFonts w:ascii="Times New Roman" w:hAnsi="Times New Roman"/>
                <w:sz w:val="20"/>
                <w:szCs w:val="20"/>
              </w:rPr>
            </w:pPr>
            <w:r w:rsidRPr="00542280">
              <w:rPr>
                <w:rFonts w:ascii="Times New Roman" w:hAnsi="Times New Roman"/>
                <w:sz w:val="20"/>
                <w:szCs w:val="20"/>
              </w:rPr>
              <w:t>Formda müşteri ile ilgili bilgileri günceller.</w:t>
            </w:r>
          </w:p>
        </w:tc>
        <w:tc>
          <w:tcPr>
            <w:tcW w:w="4334" w:type="dxa"/>
            <w:vMerge/>
            <w:shd w:val="clear" w:color="auto" w:fill="auto"/>
          </w:tcPr>
          <w:p w14:paraId="70F3BF40" w14:textId="77777777" w:rsidR="00437FA1" w:rsidRPr="00252D64" w:rsidRDefault="00437FA1" w:rsidP="00437FA1">
            <w:pPr>
              <w:spacing w:after="0"/>
              <w:rPr>
                <w:rFonts w:ascii="Times New Roman" w:hAnsi="Times New Roman"/>
                <w:sz w:val="20"/>
                <w:szCs w:val="20"/>
              </w:rPr>
            </w:pPr>
          </w:p>
        </w:tc>
      </w:tr>
      <w:tr w:rsidR="00437FA1" w:rsidRPr="00A33C9A" w14:paraId="252F2B24" w14:textId="77777777" w:rsidTr="00542280">
        <w:trPr>
          <w:trHeight w:val="522"/>
        </w:trPr>
        <w:tc>
          <w:tcPr>
            <w:tcW w:w="838" w:type="dxa"/>
            <w:vMerge/>
            <w:shd w:val="clear" w:color="auto" w:fill="auto"/>
            <w:vAlign w:val="center"/>
          </w:tcPr>
          <w:p w14:paraId="716F951C" w14:textId="77777777" w:rsidR="00437FA1" w:rsidRPr="00A33C9A" w:rsidRDefault="00437FA1" w:rsidP="00437FA1">
            <w:pPr>
              <w:spacing w:after="0"/>
              <w:jc w:val="center"/>
              <w:rPr>
                <w:rFonts w:ascii="Times New Roman" w:hAnsi="Times New Roman"/>
                <w:b/>
                <w:sz w:val="20"/>
                <w:szCs w:val="20"/>
              </w:rPr>
            </w:pPr>
          </w:p>
        </w:tc>
        <w:tc>
          <w:tcPr>
            <w:tcW w:w="2416" w:type="dxa"/>
            <w:vMerge/>
            <w:shd w:val="clear" w:color="auto" w:fill="auto"/>
            <w:vAlign w:val="center"/>
          </w:tcPr>
          <w:p w14:paraId="60B84895" w14:textId="77777777" w:rsidR="00437FA1" w:rsidRPr="00A33C9A" w:rsidRDefault="00437FA1" w:rsidP="00437FA1">
            <w:pPr>
              <w:spacing w:after="0"/>
              <w:jc w:val="center"/>
              <w:rPr>
                <w:rFonts w:ascii="Times New Roman" w:hAnsi="Times New Roman"/>
                <w:b/>
                <w:sz w:val="20"/>
                <w:szCs w:val="20"/>
                <w:highlight w:val="lightGray"/>
              </w:rPr>
            </w:pPr>
          </w:p>
        </w:tc>
        <w:tc>
          <w:tcPr>
            <w:tcW w:w="779" w:type="dxa"/>
            <w:shd w:val="clear" w:color="auto" w:fill="auto"/>
            <w:vAlign w:val="center"/>
          </w:tcPr>
          <w:p w14:paraId="18C56E3F" w14:textId="15BE22D4" w:rsidR="00437FA1" w:rsidRPr="00252D64" w:rsidRDefault="00437FA1" w:rsidP="00437FA1">
            <w:pPr>
              <w:spacing w:after="0" w:line="240" w:lineRule="auto"/>
              <w:ind w:left="-30" w:right="-45"/>
              <w:jc w:val="center"/>
              <w:rPr>
                <w:rFonts w:ascii="Times New Roman" w:hAnsi="Times New Roman"/>
                <w:b/>
                <w:bCs/>
                <w:sz w:val="20"/>
                <w:szCs w:val="20"/>
              </w:rPr>
            </w:pPr>
            <w:r w:rsidRPr="00252D64">
              <w:rPr>
                <w:rFonts w:ascii="Times New Roman" w:hAnsi="Times New Roman"/>
                <w:b/>
                <w:bCs/>
                <w:sz w:val="20"/>
                <w:szCs w:val="20"/>
              </w:rPr>
              <w:t>E.8.5</w:t>
            </w:r>
          </w:p>
        </w:tc>
        <w:tc>
          <w:tcPr>
            <w:tcW w:w="6292" w:type="dxa"/>
            <w:shd w:val="clear" w:color="auto" w:fill="auto"/>
            <w:vAlign w:val="center"/>
          </w:tcPr>
          <w:p w14:paraId="692332DD" w14:textId="3A4AE8D2" w:rsidR="00437FA1" w:rsidRPr="00252D64" w:rsidRDefault="00437FA1" w:rsidP="00437FA1">
            <w:pPr>
              <w:pStyle w:val="ListeParagraf"/>
              <w:spacing w:after="0"/>
              <w:ind w:left="0"/>
              <w:rPr>
                <w:rFonts w:ascii="Times New Roman" w:hAnsi="Times New Roman"/>
                <w:sz w:val="20"/>
                <w:szCs w:val="20"/>
              </w:rPr>
            </w:pPr>
            <w:r w:rsidRPr="00542280">
              <w:rPr>
                <w:rFonts w:ascii="Times New Roman" w:hAnsi="Times New Roman"/>
                <w:sz w:val="20"/>
                <w:szCs w:val="20"/>
              </w:rPr>
              <w:t>Tespit edilmiş cihaz performans bilgilerini forma kaydeder.</w:t>
            </w:r>
          </w:p>
        </w:tc>
        <w:tc>
          <w:tcPr>
            <w:tcW w:w="4334" w:type="dxa"/>
            <w:vMerge/>
            <w:shd w:val="clear" w:color="auto" w:fill="auto"/>
          </w:tcPr>
          <w:p w14:paraId="0663292C" w14:textId="77777777" w:rsidR="00437FA1" w:rsidRPr="00252D64" w:rsidRDefault="00437FA1" w:rsidP="00437FA1">
            <w:pPr>
              <w:spacing w:after="0"/>
              <w:rPr>
                <w:rFonts w:ascii="Times New Roman" w:hAnsi="Times New Roman"/>
                <w:sz w:val="20"/>
                <w:szCs w:val="20"/>
              </w:rPr>
            </w:pPr>
          </w:p>
        </w:tc>
      </w:tr>
      <w:tr w:rsidR="00437FA1" w:rsidRPr="00A33C9A" w14:paraId="375B58E1" w14:textId="77777777" w:rsidTr="00542280">
        <w:trPr>
          <w:trHeight w:val="522"/>
        </w:trPr>
        <w:tc>
          <w:tcPr>
            <w:tcW w:w="838" w:type="dxa"/>
            <w:vMerge/>
            <w:shd w:val="clear" w:color="auto" w:fill="auto"/>
            <w:vAlign w:val="center"/>
          </w:tcPr>
          <w:p w14:paraId="1D96D9B9" w14:textId="77777777" w:rsidR="00437FA1" w:rsidRPr="00A33C9A" w:rsidRDefault="00437FA1" w:rsidP="00437FA1">
            <w:pPr>
              <w:spacing w:after="0"/>
              <w:jc w:val="center"/>
              <w:rPr>
                <w:rFonts w:ascii="Times New Roman" w:hAnsi="Times New Roman"/>
                <w:b/>
                <w:sz w:val="20"/>
                <w:szCs w:val="20"/>
              </w:rPr>
            </w:pPr>
          </w:p>
        </w:tc>
        <w:tc>
          <w:tcPr>
            <w:tcW w:w="2416" w:type="dxa"/>
            <w:vMerge/>
            <w:shd w:val="clear" w:color="auto" w:fill="auto"/>
            <w:vAlign w:val="center"/>
          </w:tcPr>
          <w:p w14:paraId="3F2B5949" w14:textId="77777777" w:rsidR="00437FA1" w:rsidRPr="00A33C9A" w:rsidRDefault="00437FA1" w:rsidP="00437FA1">
            <w:pPr>
              <w:spacing w:after="0"/>
              <w:jc w:val="center"/>
              <w:rPr>
                <w:rFonts w:ascii="Times New Roman" w:hAnsi="Times New Roman"/>
                <w:b/>
                <w:sz w:val="20"/>
                <w:szCs w:val="20"/>
                <w:highlight w:val="lightGray"/>
              </w:rPr>
            </w:pPr>
          </w:p>
        </w:tc>
        <w:tc>
          <w:tcPr>
            <w:tcW w:w="779" w:type="dxa"/>
            <w:shd w:val="clear" w:color="auto" w:fill="auto"/>
            <w:vAlign w:val="center"/>
          </w:tcPr>
          <w:p w14:paraId="7D0D1F81" w14:textId="66D296E7" w:rsidR="00437FA1" w:rsidRPr="00252D64" w:rsidRDefault="00437FA1" w:rsidP="00437FA1">
            <w:pPr>
              <w:spacing w:after="0" w:line="240" w:lineRule="auto"/>
              <w:ind w:left="-30" w:right="-45"/>
              <w:jc w:val="center"/>
              <w:rPr>
                <w:rFonts w:ascii="Times New Roman" w:hAnsi="Times New Roman"/>
                <w:b/>
                <w:bCs/>
                <w:sz w:val="20"/>
                <w:szCs w:val="20"/>
              </w:rPr>
            </w:pPr>
            <w:r w:rsidRPr="00252D64">
              <w:rPr>
                <w:rFonts w:ascii="Times New Roman" w:hAnsi="Times New Roman"/>
                <w:b/>
                <w:bCs/>
                <w:sz w:val="20"/>
                <w:szCs w:val="20"/>
              </w:rPr>
              <w:t>E.8.6</w:t>
            </w:r>
          </w:p>
        </w:tc>
        <w:tc>
          <w:tcPr>
            <w:tcW w:w="6292" w:type="dxa"/>
            <w:shd w:val="clear" w:color="auto" w:fill="auto"/>
            <w:vAlign w:val="center"/>
          </w:tcPr>
          <w:p w14:paraId="7B7E9DD5" w14:textId="37F41B39" w:rsidR="00437FA1" w:rsidRPr="00252D64" w:rsidRDefault="00437FA1" w:rsidP="00437FA1">
            <w:pPr>
              <w:pStyle w:val="ListeParagraf"/>
              <w:spacing w:after="0"/>
              <w:ind w:left="0"/>
              <w:rPr>
                <w:rFonts w:ascii="Times New Roman" w:hAnsi="Times New Roman"/>
                <w:sz w:val="20"/>
                <w:szCs w:val="20"/>
              </w:rPr>
            </w:pPr>
            <w:r w:rsidRPr="00542280">
              <w:rPr>
                <w:rFonts w:ascii="Times New Roman" w:hAnsi="Times New Roman"/>
                <w:sz w:val="20"/>
                <w:szCs w:val="20"/>
              </w:rPr>
              <w:t>Klimanın çalışır durumda müşteriye teslim edildiğini formda belirtir.</w:t>
            </w:r>
          </w:p>
        </w:tc>
        <w:tc>
          <w:tcPr>
            <w:tcW w:w="4334" w:type="dxa"/>
            <w:vMerge/>
            <w:shd w:val="clear" w:color="auto" w:fill="auto"/>
          </w:tcPr>
          <w:p w14:paraId="4379EBE4" w14:textId="77777777" w:rsidR="00437FA1" w:rsidRPr="00252D64" w:rsidRDefault="00437FA1" w:rsidP="00437FA1">
            <w:pPr>
              <w:spacing w:after="0"/>
              <w:rPr>
                <w:rFonts w:ascii="Times New Roman" w:hAnsi="Times New Roman"/>
                <w:sz w:val="20"/>
                <w:szCs w:val="20"/>
              </w:rPr>
            </w:pPr>
          </w:p>
        </w:tc>
      </w:tr>
      <w:tr w:rsidR="00437FA1" w:rsidRPr="00A33C9A" w14:paraId="2A1E4DF4" w14:textId="77777777" w:rsidTr="00542280">
        <w:trPr>
          <w:trHeight w:val="522"/>
        </w:trPr>
        <w:tc>
          <w:tcPr>
            <w:tcW w:w="838" w:type="dxa"/>
            <w:vMerge/>
            <w:shd w:val="clear" w:color="auto" w:fill="auto"/>
            <w:vAlign w:val="center"/>
          </w:tcPr>
          <w:p w14:paraId="3E1BFE2C" w14:textId="77777777" w:rsidR="00437FA1" w:rsidRPr="00A33C9A" w:rsidRDefault="00437FA1" w:rsidP="00437FA1">
            <w:pPr>
              <w:spacing w:after="0"/>
              <w:jc w:val="center"/>
              <w:rPr>
                <w:rFonts w:ascii="Times New Roman" w:hAnsi="Times New Roman"/>
                <w:b/>
                <w:sz w:val="20"/>
                <w:szCs w:val="20"/>
              </w:rPr>
            </w:pPr>
          </w:p>
        </w:tc>
        <w:tc>
          <w:tcPr>
            <w:tcW w:w="2416" w:type="dxa"/>
            <w:vMerge/>
            <w:shd w:val="clear" w:color="auto" w:fill="auto"/>
            <w:vAlign w:val="center"/>
          </w:tcPr>
          <w:p w14:paraId="52F2A218" w14:textId="77777777" w:rsidR="00437FA1" w:rsidRPr="00A33C9A" w:rsidRDefault="00437FA1" w:rsidP="00437FA1">
            <w:pPr>
              <w:spacing w:after="0"/>
              <w:jc w:val="center"/>
              <w:rPr>
                <w:rFonts w:ascii="Times New Roman" w:hAnsi="Times New Roman"/>
                <w:b/>
                <w:sz w:val="20"/>
                <w:szCs w:val="20"/>
                <w:highlight w:val="lightGray"/>
              </w:rPr>
            </w:pPr>
          </w:p>
        </w:tc>
        <w:tc>
          <w:tcPr>
            <w:tcW w:w="779" w:type="dxa"/>
            <w:shd w:val="clear" w:color="auto" w:fill="auto"/>
            <w:vAlign w:val="center"/>
          </w:tcPr>
          <w:p w14:paraId="414150D4" w14:textId="2AC5247D" w:rsidR="00437FA1" w:rsidRPr="00252D64" w:rsidRDefault="00437FA1" w:rsidP="00437FA1">
            <w:pPr>
              <w:spacing w:after="0" w:line="240" w:lineRule="auto"/>
              <w:ind w:left="-30" w:right="-45"/>
              <w:jc w:val="center"/>
              <w:rPr>
                <w:rFonts w:ascii="Times New Roman" w:hAnsi="Times New Roman"/>
                <w:b/>
                <w:bCs/>
                <w:sz w:val="20"/>
                <w:szCs w:val="20"/>
              </w:rPr>
            </w:pPr>
            <w:r w:rsidRPr="00252D64">
              <w:rPr>
                <w:rFonts w:ascii="Times New Roman" w:hAnsi="Times New Roman"/>
                <w:b/>
                <w:bCs/>
                <w:sz w:val="20"/>
                <w:szCs w:val="20"/>
              </w:rPr>
              <w:t>E.8.7</w:t>
            </w:r>
          </w:p>
        </w:tc>
        <w:tc>
          <w:tcPr>
            <w:tcW w:w="6292" w:type="dxa"/>
            <w:shd w:val="clear" w:color="auto" w:fill="auto"/>
            <w:vAlign w:val="center"/>
          </w:tcPr>
          <w:p w14:paraId="01C6B441" w14:textId="68158D86" w:rsidR="00437FA1" w:rsidRPr="00252D64" w:rsidRDefault="00437FA1" w:rsidP="00437FA1">
            <w:pPr>
              <w:pStyle w:val="ListeParagraf"/>
              <w:spacing w:after="0"/>
              <w:ind w:left="0"/>
              <w:rPr>
                <w:rFonts w:ascii="Times New Roman" w:hAnsi="Times New Roman"/>
                <w:sz w:val="20"/>
                <w:szCs w:val="20"/>
              </w:rPr>
            </w:pPr>
            <w:r w:rsidRPr="00542280">
              <w:rPr>
                <w:rFonts w:ascii="Times New Roman" w:hAnsi="Times New Roman"/>
                <w:sz w:val="20"/>
                <w:szCs w:val="20"/>
              </w:rPr>
              <w:t>Yapılan işlemler ile ilgili ücreti, bakım formuna yazarak müşteriye imzalatır.</w:t>
            </w:r>
          </w:p>
        </w:tc>
        <w:tc>
          <w:tcPr>
            <w:tcW w:w="4334" w:type="dxa"/>
            <w:vMerge/>
            <w:shd w:val="clear" w:color="auto" w:fill="auto"/>
          </w:tcPr>
          <w:p w14:paraId="3EFDCFEB" w14:textId="77777777" w:rsidR="00437FA1" w:rsidRPr="00252D64" w:rsidRDefault="00437FA1" w:rsidP="00437FA1">
            <w:pPr>
              <w:spacing w:after="0"/>
              <w:rPr>
                <w:rFonts w:ascii="Times New Roman" w:hAnsi="Times New Roman"/>
                <w:sz w:val="20"/>
                <w:szCs w:val="20"/>
              </w:rPr>
            </w:pPr>
          </w:p>
        </w:tc>
      </w:tr>
    </w:tbl>
    <w:p w14:paraId="1FA0A1AF" w14:textId="77777777" w:rsidR="007350DE" w:rsidRDefault="007350DE">
      <w:pPr>
        <w:sectPr w:rsidR="007350DE" w:rsidSect="00437FA1">
          <w:pgSz w:w="16838" w:h="11906" w:orient="landscape" w:code="9"/>
          <w:pgMar w:top="1276" w:right="567" w:bottom="1133" w:left="1418" w:header="568" w:footer="709" w:gutter="0"/>
          <w:cols w:space="708"/>
          <w:titlePg/>
          <w:docGrid w:linePitch="360"/>
        </w:sectPr>
      </w:pPr>
    </w:p>
    <w:p w14:paraId="7FF86D33" w14:textId="78823290" w:rsidR="007350DE" w:rsidRDefault="007350DE"/>
    <w:p w14:paraId="1EBC6778" w14:textId="760BF803" w:rsidR="002E13BE" w:rsidRDefault="002E13BE">
      <w:pPr>
        <w:spacing w:after="0" w:line="240" w:lineRule="auto"/>
        <w:rPr>
          <w:rFonts w:ascii="Times New Roman" w:hAnsi="Times New Roman"/>
          <w:lang w:eastAsia="tr-TR"/>
        </w:rPr>
      </w:pPr>
    </w:p>
    <w:p w14:paraId="4436854C" w14:textId="7AA49856" w:rsidR="007F4CD5" w:rsidRDefault="007F4CD5">
      <w:pPr>
        <w:spacing w:after="0" w:line="240" w:lineRule="auto"/>
        <w:rPr>
          <w:rFonts w:ascii="Times New Roman" w:hAnsi="Times New Roman"/>
          <w:lang w:eastAsia="tr-TR"/>
        </w:rPr>
      </w:pPr>
    </w:p>
    <w:tbl>
      <w:tblPr>
        <w:tblW w:w="497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69"/>
        <w:gridCol w:w="2445"/>
        <w:gridCol w:w="731"/>
        <w:gridCol w:w="6295"/>
        <w:gridCol w:w="4426"/>
      </w:tblGrid>
      <w:tr w:rsidR="007F4CD5" w:rsidRPr="002C5607" w14:paraId="1C8DF2BB" w14:textId="77777777" w:rsidTr="005C3685">
        <w:trPr>
          <w:trHeight w:val="510"/>
        </w:trPr>
        <w:tc>
          <w:tcPr>
            <w:tcW w:w="869" w:type="dxa"/>
            <w:shd w:val="clear" w:color="auto" w:fill="BDD6EE"/>
            <w:vAlign w:val="center"/>
          </w:tcPr>
          <w:p w14:paraId="6D4618EC" w14:textId="77777777" w:rsidR="007F4CD5" w:rsidRPr="002C5607" w:rsidRDefault="007F4CD5" w:rsidP="005C3685">
            <w:pPr>
              <w:spacing w:after="0"/>
              <w:rPr>
                <w:rFonts w:ascii="Times New Roman" w:hAnsi="Times New Roman"/>
                <w:b/>
                <w:sz w:val="20"/>
                <w:szCs w:val="20"/>
              </w:rPr>
            </w:pPr>
            <w:r w:rsidRPr="002C5607">
              <w:rPr>
                <w:rFonts w:ascii="Times New Roman" w:hAnsi="Times New Roman"/>
                <w:b/>
                <w:sz w:val="20"/>
                <w:szCs w:val="20"/>
              </w:rPr>
              <w:t>Görev</w:t>
            </w:r>
          </w:p>
        </w:tc>
        <w:tc>
          <w:tcPr>
            <w:tcW w:w="13897" w:type="dxa"/>
            <w:gridSpan w:val="4"/>
            <w:shd w:val="clear" w:color="auto" w:fill="auto"/>
            <w:vAlign w:val="center"/>
          </w:tcPr>
          <w:p w14:paraId="353710D8" w14:textId="4A4F6A38" w:rsidR="007F4CD5" w:rsidRPr="002C5607" w:rsidRDefault="007F4CD5" w:rsidP="005C3685">
            <w:pPr>
              <w:spacing w:after="0"/>
              <w:rPr>
                <w:rFonts w:ascii="Times New Roman" w:hAnsi="Times New Roman"/>
                <w:b/>
                <w:sz w:val="20"/>
                <w:szCs w:val="20"/>
              </w:rPr>
            </w:pPr>
            <w:r>
              <w:rPr>
                <w:rFonts w:ascii="Times New Roman" w:hAnsi="Times New Roman"/>
                <w:b/>
                <w:sz w:val="20"/>
                <w:szCs w:val="20"/>
              </w:rPr>
              <w:t>F</w:t>
            </w:r>
            <w:r w:rsidRPr="002C5607">
              <w:rPr>
                <w:rFonts w:ascii="Times New Roman" w:hAnsi="Times New Roman"/>
                <w:b/>
                <w:sz w:val="20"/>
                <w:szCs w:val="20"/>
              </w:rPr>
              <w:t>. Mesleki gelişim faaliyetlerine katılmak</w:t>
            </w:r>
          </w:p>
        </w:tc>
      </w:tr>
      <w:tr w:rsidR="007F4CD5" w:rsidRPr="002C5607" w14:paraId="3A0E95ED" w14:textId="77777777" w:rsidTr="005C3685">
        <w:trPr>
          <w:trHeight w:val="510"/>
        </w:trPr>
        <w:tc>
          <w:tcPr>
            <w:tcW w:w="3314" w:type="dxa"/>
            <w:gridSpan w:val="2"/>
            <w:shd w:val="clear" w:color="auto" w:fill="BDD6EE"/>
            <w:vAlign w:val="center"/>
          </w:tcPr>
          <w:p w14:paraId="0CA5B59F" w14:textId="77777777" w:rsidR="007F4CD5" w:rsidRPr="002C5607" w:rsidRDefault="007F4CD5" w:rsidP="005C3685">
            <w:pPr>
              <w:spacing w:after="0"/>
              <w:rPr>
                <w:rFonts w:ascii="Times New Roman" w:hAnsi="Times New Roman"/>
                <w:b/>
                <w:sz w:val="20"/>
                <w:szCs w:val="20"/>
              </w:rPr>
            </w:pPr>
            <w:r w:rsidRPr="002C5607">
              <w:rPr>
                <w:rFonts w:ascii="Times New Roman" w:hAnsi="Times New Roman"/>
                <w:b/>
                <w:sz w:val="20"/>
                <w:szCs w:val="20"/>
              </w:rPr>
              <w:t>İşlemler</w:t>
            </w:r>
          </w:p>
        </w:tc>
        <w:tc>
          <w:tcPr>
            <w:tcW w:w="7026" w:type="dxa"/>
            <w:gridSpan w:val="2"/>
            <w:shd w:val="clear" w:color="auto" w:fill="BDD6EE"/>
            <w:vAlign w:val="center"/>
          </w:tcPr>
          <w:p w14:paraId="4C354564" w14:textId="77777777" w:rsidR="007F4CD5" w:rsidRPr="002C5607" w:rsidRDefault="007F4CD5" w:rsidP="005C3685">
            <w:pPr>
              <w:spacing w:after="0"/>
              <w:rPr>
                <w:rFonts w:ascii="Times New Roman" w:hAnsi="Times New Roman"/>
                <w:b/>
                <w:sz w:val="20"/>
                <w:szCs w:val="20"/>
              </w:rPr>
            </w:pPr>
            <w:r w:rsidRPr="002C5607">
              <w:rPr>
                <w:rFonts w:ascii="Times New Roman" w:hAnsi="Times New Roman"/>
                <w:b/>
                <w:sz w:val="20"/>
                <w:szCs w:val="20"/>
              </w:rPr>
              <w:t xml:space="preserve">Başarım Ölçütleri </w:t>
            </w:r>
          </w:p>
        </w:tc>
        <w:tc>
          <w:tcPr>
            <w:tcW w:w="4426" w:type="dxa"/>
            <w:vMerge w:val="restart"/>
            <w:shd w:val="clear" w:color="auto" w:fill="BDD6EE"/>
            <w:vAlign w:val="center"/>
          </w:tcPr>
          <w:p w14:paraId="32B3E2BF" w14:textId="77777777" w:rsidR="007F4CD5" w:rsidRPr="002C5607" w:rsidRDefault="007F4CD5" w:rsidP="005C3685">
            <w:pPr>
              <w:spacing w:after="0"/>
              <w:rPr>
                <w:rFonts w:ascii="Times New Roman" w:hAnsi="Times New Roman"/>
                <w:b/>
                <w:sz w:val="20"/>
                <w:szCs w:val="20"/>
              </w:rPr>
            </w:pPr>
            <w:r w:rsidRPr="002C5607">
              <w:rPr>
                <w:rFonts w:ascii="Times New Roman" w:hAnsi="Times New Roman"/>
                <w:b/>
                <w:sz w:val="20"/>
                <w:szCs w:val="20"/>
              </w:rPr>
              <w:t>Mesleki Bilgi ve Uygulama Becerileri</w:t>
            </w:r>
          </w:p>
        </w:tc>
      </w:tr>
      <w:tr w:rsidR="007F4CD5" w:rsidRPr="002C5607" w14:paraId="32EB8E79" w14:textId="77777777" w:rsidTr="005C3685">
        <w:trPr>
          <w:trHeight w:val="510"/>
        </w:trPr>
        <w:tc>
          <w:tcPr>
            <w:tcW w:w="869" w:type="dxa"/>
            <w:shd w:val="clear" w:color="auto" w:fill="BDD6EE"/>
            <w:vAlign w:val="center"/>
          </w:tcPr>
          <w:p w14:paraId="5C9A6516" w14:textId="77777777" w:rsidR="007F4CD5" w:rsidRPr="002C5607" w:rsidRDefault="007F4CD5" w:rsidP="005C3685">
            <w:pPr>
              <w:spacing w:after="0"/>
              <w:rPr>
                <w:rFonts w:ascii="Times New Roman" w:hAnsi="Times New Roman"/>
                <w:b/>
                <w:sz w:val="20"/>
                <w:szCs w:val="20"/>
              </w:rPr>
            </w:pPr>
            <w:r w:rsidRPr="002C5607">
              <w:rPr>
                <w:rFonts w:ascii="Times New Roman" w:hAnsi="Times New Roman"/>
                <w:b/>
                <w:sz w:val="20"/>
                <w:szCs w:val="20"/>
              </w:rPr>
              <w:t>Kod</w:t>
            </w:r>
          </w:p>
        </w:tc>
        <w:tc>
          <w:tcPr>
            <w:tcW w:w="2445" w:type="dxa"/>
            <w:shd w:val="clear" w:color="auto" w:fill="BDD6EE"/>
            <w:vAlign w:val="center"/>
          </w:tcPr>
          <w:p w14:paraId="2A24DB7A" w14:textId="77777777" w:rsidR="007F4CD5" w:rsidRPr="002C5607" w:rsidRDefault="007F4CD5" w:rsidP="005C3685">
            <w:pPr>
              <w:spacing w:after="0"/>
              <w:rPr>
                <w:rFonts w:ascii="Times New Roman" w:hAnsi="Times New Roman"/>
                <w:b/>
                <w:sz w:val="20"/>
                <w:szCs w:val="20"/>
              </w:rPr>
            </w:pPr>
            <w:r w:rsidRPr="002C5607">
              <w:rPr>
                <w:rFonts w:ascii="Times New Roman" w:hAnsi="Times New Roman"/>
                <w:b/>
                <w:sz w:val="20"/>
                <w:szCs w:val="20"/>
              </w:rPr>
              <w:t>Açıklama</w:t>
            </w:r>
          </w:p>
        </w:tc>
        <w:tc>
          <w:tcPr>
            <w:tcW w:w="731" w:type="dxa"/>
            <w:shd w:val="clear" w:color="auto" w:fill="BDD6EE"/>
            <w:vAlign w:val="center"/>
          </w:tcPr>
          <w:p w14:paraId="6304B308" w14:textId="77777777" w:rsidR="007F4CD5" w:rsidRPr="002C5607" w:rsidRDefault="007F4CD5" w:rsidP="005C3685">
            <w:pPr>
              <w:spacing w:after="0"/>
              <w:rPr>
                <w:rFonts w:ascii="Times New Roman" w:hAnsi="Times New Roman"/>
                <w:b/>
                <w:sz w:val="20"/>
                <w:szCs w:val="20"/>
              </w:rPr>
            </w:pPr>
            <w:r w:rsidRPr="002C5607">
              <w:rPr>
                <w:rFonts w:ascii="Times New Roman" w:hAnsi="Times New Roman"/>
                <w:b/>
                <w:sz w:val="20"/>
                <w:szCs w:val="20"/>
              </w:rPr>
              <w:t>Kod</w:t>
            </w:r>
          </w:p>
        </w:tc>
        <w:tc>
          <w:tcPr>
            <w:tcW w:w="6295" w:type="dxa"/>
            <w:shd w:val="clear" w:color="auto" w:fill="BDD6EE"/>
            <w:vAlign w:val="center"/>
          </w:tcPr>
          <w:p w14:paraId="46552055" w14:textId="77777777" w:rsidR="007F4CD5" w:rsidRPr="002C5607" w:rsidRDefault="007F4CD5" w:rsidP="005C3685">
            <w:pPr>
              <w:spacing w:after="0"/>
              <w:rPr>
                <w:rFonts w:ascii="Times New Roman" w:hAnsi="Times New Roman"/>
                <w:b/>
                <w:sz w:val="20"/>
                <w:szCs w:val="20"/>
              </w:rPr>
            </w:pPr>
            <w:r w:rsidRPr="002C5607">
              <w:rPr>
                <w:rFonts w:ascii="Times New Roman" w:hAnsi="Times New Roman"/>
                <w:b/>
                <w:sz w:val="20"/>
                <w:szCs w:val="20"/>
              </w:rPr>
              <w:t>Açıklama</w:t>
            </w:r>
          </w:p>
        </w:tc>
        <w:tc>
          <w:tcPr>
            <w:tcW w:w="4426" w:type="dxa"/>
            <w:vMerge/>
            <w:shd w:val="clear" w:color="auto" w:fill="BDD6EE"/>
          </w:tcPr>
          <w:p w14:paraId="4AC64255" w14:textId="77777777" w:rsidR="007F4CD5" w:rsidRPr="002C5607" w:rsidRDefault="007F4CD5" w:rsidP="005C3685">
            <w:pPr>
              <w:spacing w:after="0"/>
              <w:rPr>
                <w:rFonts w:ascii="Times New Roman" w:hAnsi="Times New Roman"/>
                <w:b/>
                <w:sz w:val="20"/>
                <w:szCs w:val="20"/>
              </w:rPr>
            </w:pPr>
          </w:p>
        </w:tc>
      </w:tr>
      <w:tr w:rsidR="007F4CD5" w:rsidRPr="002C5607" w14:paraId="764AC161" w14:textId="77777777" w:rsidTr="005C3685">
        <w:trPr>
          <w:trHeight w:val="567"/>
        </w:trPr>
        <w:tc>
          <w:tcPr>
            <w:tcW w:w="869" w:type="dxa"/>
            <w:vMerge w:val="restart"/>
            <w:tcBorders>
              <w:bottom w:val="single" w:sz="4" w:space="0" w:color="000000"/>
            </w:tcBorders>
            <w:shd w:val="clear" w:color="auto" w:fill="auto"/>
            <w:vAlign w:val="center"/>
          </w:tcPr>
          <w:p w14:paraId="11C57866" w14:textId="26E99047" w:rsidR="007F4CD5" w:rsidRPr="002C5607" w:rsidRDefault="007F4CD5" w:rsidP="005C3685">
            <w:pPr>
              <w:spacing w:before="120" w:after="120"/>
              <w:jc w:val="center"/>
              <w:rPr>
                <w:rFonts w:ascii="Times New Roman" w:hAnsi="Times New Roman"/>
                <w:b/>
                <w:sz w:val="20"/>
                <w:szCs w:val="20"/>
              </w:rPr>
            </w:pPr>
            <w:r>
              <w:rPr>
                <w:rFonts w:ascii="Times New Roman" w:hAnsi="Times New Roman"/>
                <w:b/>
                <w:sz w:val="20"/>
                <w:szCs w:val="20"/>
              </w:rPr>
              <w:t>F</w:t>
            </w:r>
            <w:r w:rsidRPr="002C5607">
              <w:rPr>
                <w:rFonts w:ascii="Times New Roman" w:hAnsi="Times New Roman"/>
                <w:b/>
                <w:sz w:val="20"/>
                <w:szCs w:val="20"/>
              </w:rPr>
              <w:t>.1</w:t>
            </w:r>
          </w:p>
        </w:tc>
        <w:tc>
          <w:tcPr>
            <w:tcW w:w="2445" w:type="dxa"/>
            <w:vMerge w:val="restart"/>
            <w:shd w:val="clear" w:color="auto" w:fill="auto"/>
            <w:vAlign w:val="center"/>
          </w:tcPr>
          <w:p w14:paraId="5FA89C9F" w14:textId="77777777" w:rsidR="007F4CD5" w:rsidRPr="002C5607" w:rsidRDefault="007F4CD5" w:rsidP="005C3685">
            <w:pPr>
              <w:autoSpaceDE w:val="0"/>
              <w:autoSpaceDN w:val="0"/>
              <w:adjustRightInd w:val="0"/>
              <w:spacing w:after="0"/>
              <w:rPr>
                <w:rFonts w:ascii="Times New Roman" w:eastAsia="Times New Roman" w:hAnsi="Times New Roman"/>
                <w:sz w:val="20"/>
                <w:szCs w:val="20"/>
                <w:lang w:eastAsia="tr-TR"/>
              </w:rPr>
            </w:pPr>
            <w:r w:rsidRPr="002C5607">
              <w:rPr>
                <w:rFonts w:ascii="Times New Roman" w:hAnsi="Times New Roman"/>
                <w:sz w:val="20"/>
                <w:szCs w:val="20"/>
              </w:rPr>
              <w:t>Bireysel mesleki gelişimi hakkında çalışmalara katılmak</w:t>
            </w:r>
          </w:p>
        </w:tc>
        <w:tc>
          <w:tcPr>
            <w:tcW w:w="731" w:type="dxa"/>
            <w:tcBorders>
              <w:bottom w:val="single" w:sz="4" w:space="0" w:color="000000"/>
            </w:tcBorders>
            <w:shd w:val="clear" w:color="auto" w:fill="auto"/>
            <w:vAlign w:val="center"/>
          </w:tcPr>
          <w:p w14:paraId="628D691C" w14:textId="6232EDA4" w:rsidR="007F4CD5" w:rsidRPr="002C5607" w:rsidRDefault="007F4CD5" w:rsidP="005C3685">
            <w:pPr>
              <w:spacing w:after="0" w:line="240" w:lineRule="auto"/>
              <w:ind w:left="-30" w:right="-45"/>
              <w:jc w:val="center"/>
              <w:rPr>
                <w:rFonts w:ascii="Times New Roman" w:hAnsi="Times New Roman"/>
                <w:b/>
                <w:bCs/>
                <w:sz w:val="20"/>
                <w:szCs w:val="20"/>
              </w:rPr>
            </w:pPr>
            <w:r>
              <w:rPr>
                <w:rFonts w:ascii="Times New Roman" w:hAnsi="Times New Roman"/>
                <w:b/>
                <w:bCs/>
                <w:sz w:val="20"/>
                <w:szCs w:val="20"/>
              </w:rPr>
              <w:t>F</w:t>
            </w:r>
            <w:r w:rsidRPr="002C5607">
              <w:rPr>
                <w:rFonts w:ascii="Times New Roman" w:hAnsi="Times New Roman"/>
                <w:b/>
                <w:bCs/>
                <w:sz w:val="20"/>
                <w:szCs w:val="20"/>
              </w:rPr>
              <w:t>.1.1</w:t>
            </w:r>
          </w:p>
        </w:tc>
        <w:tc>
          <w:tcPr>
            <w:tcW w:w="6295" w:type="dxa"/>
            <w:tcBorders>
              <w:bottom w:val="single" w:sz="4" w:space="0" w:color="000000"/>
            </w:tcBorders>
            <w:shd w:val="clear" w:color="auto" w:fill="auto"/>
            <w:vAlign w:val="center"/>
          </w:tcPr>
          <w:p w14:paraId="66063FD8" w14:textId="60C65833" w:rsidR="007F4CD5" w:rsidRPr="002C5607" w:rsidRDefault="007F4CD5" w:rsidP="005C3685">
            <w:pPr>
              <w:widowControl w:val="0"/>
              <w:autoSpaceDE w:val="0"/>
              <w:autoSpaceDN w:val="0"/>
              <w:adjustRightInd w:val="0"/>
              <w:spacing w:after="0" w:line="240" w:lineRule="auto"/>
              <w:ind w:right="-20"/>
              <w:jc w:val="both"/>
              <w:rPr>
                <w:rFonts w:ascii="Times New Roman" w:hAnsi="Times New Roman"/>
                <w:sz w:val="20"/>
                <w:szCs w:val="20"/>
              </w:rPr>
            </w:pPr>
            <w:r>
              <w:rPr>
                <w:rFonts w:ascii="Times New Roman" w:hAnsi="Times New Roman"/>
                <w:sz w:val="20"/>
                <w:szCs w:val="20"/>
              </w:rPr>
              <w:t>Bireysel ve ticari klima sistemleri ile</w:t>
            </w:r>
            <w:r w:rsidRPr="002C5607">
              <w:rPr>
                <w:rFonts w:ascii="Times New Roman" w:hAnsi="Times New Roman"/>
                <w:sz w:val="20"/>
                <w:szCs w:val="20"/>
              </w:rPr>
              <w:t xml:space="preserve"> ilgili </w:t>
            </w:r>
            <w:r w:rsidRPr="002C5607">
              <w:rPr>
                <w:rFonts w:ascii="Times New Roman" w:hAnsi="Times New Roman"/>
                <w:spacing w:val="2"/>
                <w:sz w:val="20"/>
                <w:szCs w:val="20"/>
              </w:rPr>
              <w:t xml:space="preserve">yeni teknolojileri takip </w:t>
            </w:r>
            <w:r>
              <w:rPr>
                <w:rFonts w:ascii="Times New Roman" w:hAnsi="Times New Roman"/>
                <w:spacing w:val="2"/>
                <w:sz w:val="20"/>
                <w:szCs w:val="20"/>
              </w:rPr>
              <w:t>eder.</w:t>
            </w:r>
          </w:p>
        </w:tc>
        <w:tc>
          <w:tcPr>
            <w:tcW w:w="4426" w:type="dxa"/>
            <w:vMerge w:val="restart"/>
            <w:shd w:val="clear" w:color="auto" w:fill="auto"/>
          </w:tcPr>
          <w:p w14:paraId="18CC3828" w14:textId="77777777" w:rsidR="007F4CD5" w:rsidRPr="002C5607" w:rsidRDefault="007F4CD5" w:rsidP="005C3685">
            <w:pPr>
              <w:pStyle w:val="ListeParagraf"/>
              <w:numPr>
                <w:ilvl w:val="0"/>
                <w:numId w:val="8"/>
              </w:numPr>
              <w:spacing w:after="0" w:line="256" w:lineRule="auto"/>
              <w:ind w:left="273" w:hanging="235"/>
              <w:rPr>
                <w:rFonts w:ascii="Times New Roman" w:hAnsi="Times New Roman"/>
                <w:sz w:val="20"/>
                <w:szCs w:val="20"/>
              </w:rPr>
            </w:pPr>
            <w:r w:rsidRPr="002C5607">
              <w:rPr>
                <w:rFonts w:ascii="Times New Roman" w:hAnsi="Times New Roman"/>
                <w:sz w:val="20"/>
                <w:szCs w:val="20"/>
              </w:rPr>
              <w:t>Mesleki yasal düzenlemeler</w:t>
            </w:r>
          </w:p>
          <w:p w14:paraId="6D932594" w14:textId="77777777" w:rsidR="007F4CD5" w:rsidRPr="002C5607" w:rsidRDefault="007F4CD5" w:rsidP="005C3685">
            <w:pPr>
              <w:numPr>
                <w:ilvl w:val="0"/>
                <w:numId w:val="8"/>
              </w:numPr>
              <w:spacing w:after="0" w:line="240" w:lineRule="auto"/>
              <w:ind w:left="273" w:hanging="235"/>
              <w:rPr>
                <w:rFonts w:ascii="Times New Roman" w:hAnsi="Times New Roman"/>
                <w:sz w:val="20"/>
                <w:szCs w:val="20"/>
              </w:rPr>
            </w:pPr>
            <w:r w:rsidRPr="002C5607">
              <w:rPr>
                <w:rFonts w:ascii="Times New Roman" w:hAnsi="Times New Roman"/>
                <w:sz w:val="20"/>
                <w:szCs w:val="20"/>
              </w:rPr>
              <w:t>Mesleki eğitim veren kurum ve kuruluşlar</w:t>
            </w:r>
          </w:p>
          <w:p w14:paraId="411590CF" w14:textId="77777777" w:rsidR="007F4CD5" w:rsidRPr="002C5607" w:rsidRDefault="007F4CD5" w:rsidP="005C3685">
            <w:pPr>
              <w:pStyle w:val="ListeParagraf"/>
              <w:numPr>
                <w:ilvl w:val="0"/>
                <w:numId w:val="8"/>
              </w:numPr>
              <w:spacing w:after="0" w:line="256" w:lineRule="auto"/>
              <w:ind w:left="273" w:hanging="235"/>
              <w:rPr>
                <w:rFonts w:ascii="Times New Roman" w:hAnsi="Times New Roman"/>
                <w:sz w:val="20"/>
                <w:szCs w:val="20"/>
              </w:rPr>
            </w:pPr>
            <w:r w:rsidRPr="002C5607">
              <w:rPr>
                <w:rFonts w:ascii="Times New Roman" w:hAnsi="Times New Roman"/>
                <w:sz w:val="20"/>
                <w:szCs w:val="20"/>
              </w:rPr>
              <w:t xml:space="preserve">İşbaşı eğitim yöntemleri </w:t>
            </w:r>
          </w:p>
          <w:p w14:paraId="73611A5B" w14:textId="77777777" w:rsidR="007F4CD5" w:rsidRPr="002C5607" w:rsidRDefault="007F4CD5" w:rsidP="005C3685">
            <w:pPr>
              <w:pStyle w:val="ListeParagraf"/>
              <w:numPr>
                <w:ilvl w:val="0"/>
                <w:numId w:val="8"/>
              </w:numPr>
              <w:spacing w:after="0" w:line="256" w:lineRule="auto"/>
              <w:ind w:left="273" w:hanging="235"/>
              <w:rPr>
                <w:rFonts w:ascii="Times New Roman" w:hAnsi="Times New Roman"/>
                <w:sz w:val="20"/>
                <w:szCs w:val="20"/>
              </w:rPr>
            </w:pPr>
            <w:r w:rsidRPr="002C5607">
              <w:rPr>
                <w:rFonts w:ascii="Times New Roman" w:hAnsi="Times New Roman"/>
                <w:sz w:val="20"/>
                <w:szCs w:val="20"/>
              </w:rPr>
              <w:t>Mesleki terminoloji</w:t>
            </w:r>
          </w:p>
          <w:p w14:paraId="6F3D07FF" w14:textId="77777777" w:rsidR="007F4CD5" w:rsidRPr="002C5607" w:rsidRDefault="007F4CD5" w:rsidP="005C3685">
            <w:pPr>
              <w:numPr>
                <w:ilvl w:val="0"/>
                <w:numId w:val="8"/>
              </w:numPr>
              <w:spacing w:after="0" w:line="240" w:lineRule="auto"/>
              <w:ind w:left="273" w:hanging="235"/>
              <w:rPr>
                <w:rFonts w:ascii="Times New Roman" w:eastAsia="Times New Roman" w:hAnsi="Times New Roman"/>
                <w:spacing w:val="2"/>
                <w:sz w:val="20"/>
                <w:szCs w:val="20"/>
                <w:lang w:eastAsia="tr-TR"/>
              </w:rPr>
            </w:pPr>
            <w:r w:rsidRPr="002C5607">
              <w:rPr>
                <w:rFonts w:ascii="Times New Roman" w:eastAsia="Times New Roman" w:hAnsi="Times New Roman"/>
                <w:spacing w:val="2"/>
                <w:sz w:val="20"/>
                <w:szCs w:val="20"/>
                <w:lang w:eastAsia="tr-TR"/>
              </w:rPr>
              <w:t>Meslekle ilgili teknolojileri ve gelişmeleri takip etme</w:t>
            </w:r>
          </w:p>
          <w:p w14:paraId="1368B40E" w14:textId="77777777" w:rsidR="007F4CD5" w:rsidRPr="002C5607" w:rsidRDefault="007F4CD5" w:rsidP="005C3685">
            <w:pPr>
              <w:pStyle w:val="ListeParagraf"/>
              <w:numPr>
                <w:ilvl w:val="0"/>
                <w:numId w:val="8"/>
              </w:numPr>
              <w:spacing w:after="0" w:line="256" w:lineRule="auto"/>
              <w:ind w:left="273" w:hanging="235"/>
              <w:rPr>
                <w:rFonts w:ascii="Times New Roman" w:hAnsi="Times New Roman"/>
                <w:sz w:val="20"/>
                <w:szCs w:val="20"/>
              </w:rPr>
            </w:pPr>
            <w:r w:rsidRPr="002C5607">
              <w:rPr>
                <w:rFonts w:ascii="Times New Roman" w:hAnsi="Times New Roman"/>
                <w:sz w:val="20"/>
                <w:szCs w:val="20"/>
              </w:rPr>
              <w:t>Mesleki ekipman, araç-gereçler ve sarf malzemeleri (özellikleri ve kullanımları)</w:t>
            </w:r>
          </w:p>
          <w:p w14:paraId="32D03EA6" w14:textId="77777777" w:rsidR="007F4CD5" w:rsidRPr="002C5607" w:rsidRDefault="007F4CD5" w:rsidP="005C3685">
            <w:pPr>
              <w:pStyle w:val="ListeParagraf"/>
              <w:numPr>
                <w:ilvl w:val="0"/>
                <w:numId w:val="8"/>
              </w:numPr>
              <w:spacing w:after="0" w:line="256" w:lineRule="auto"/>
              <w:ind w:left="273" w:hanging="235"/>
              <w:rPr>
                <w:rFonts w:ascii="Times New Roman" w:hAnsi="Times New Roman"/>
                <w:sz w:val="20"/>
                <w:szCs w:val="20"/>
              </w:rPr>
            </w:pPr>
            <w:r w:rsidRPr="002C5607">
              <w:rPr>
                <w:rFonts w:ascii="Times New Roman" w:hAnsi="Times New Roman"/>
                <w:sz w:val="20"/>
                <w:szCs w:val="20"/>
              </w:rPr>
              <w:t>Gözlem yapma ve değerlendirme</w:t>
            </w:r>
          </w:p>
          <w:p w14:paraId="7A003DAB" w14:textId="77777777" w:rsidR="007F4CD5" w:rsidRPr="002C5607" w:rsidRDefault="007F4CD5" w:rsidP="005C3685">
            <w:pPr>
              <w:pStyle w:val="ListeParagraf"/>
              <w:numPr>
                <w:ilvl w:val="0"/>
                <w:numId w:val="8"/>
              </w:numPr>
              <w:spacing w:after="0" w:line="259" w:lineRule="auto"/>
              <w:ind w:left="273" w:hanging="235"/>
              <w:rPr>
                <w:rFonts w:ascii="Times New Roman" w:hAnsi="Times New Roman"/>
                <w:sz w:val="20"/>
                <w:szCs w:val="20"/>
              </w:rPr>
            </w:pPr>
            <w:r w:rsidRPr="002C5607">
              <w:rPr>
                <w:rFonts w:ascii="Times New Roman" w:hAnsi="Times New Roman"/>
                <w:sz w:val="20"/>
                <w:szCs w:val="20"/>
              </w:rPr>
              <w:t>Mesleki bilgi ve deneyimleri aktarma</w:t>
            </w:r>
          </w:p>
        </w:tc>
      </w:tr>
      <w:tr w:rsidR="007F4CD5" w:rsidRPr="002C5607" w14:paraId="11458B21" w14:textId="77777777" w:rsidTr="005C3685">
        <w:trPr>
          <w:trHeight w:val="567"/>
        </w:trPr>
        <w:tc>
          <w:tcPr>
            <w:tcW w:w="869" w:type="dxa"/>
            <w:vMerge/>
            <w:tcBorders>
              <w:bottom w:val="single" w:sz="4" w:space="0" w:color="000000"/>
            </w:tcBorders>
            <w:shd w:val="clear" w:color="auto" w:fill="auto"/>
            <w:vAlign w:val="center"/>
          </w:tcPr>
          <w:p w14:paraId="2CE9949C" w14:textId="77777777" w:rsidR="007F4CD5" w:rsidRPr="002C5607" w:rsidRDefault="007F4CD5" w:rsidP="005C3685">
            <w:pPr>
              <w:spacing w:after="0"/>
              <w:jc w:val="center"/>
              <w:rPr>
                <w:rFonts w:ascii="Times New Roman" w:hAnsi="Times New Roman"/>
                <w:b/>
                <w:sz w:val="20"/>
                <w:szCs w:val="20"/>
              </w:rPr>
            </w:pPr>
          </w:p>
        </w:tc>
        <w:tc>
          <w:tcPr>
            <w:tcW w:w="2445" w:type="dxa"/>
            <w:vMerge/>
            <w:shd w:val="clear" w:color="auto" w:fill="auto"/>
          </w:tcPr>
          <w:p w14:paraId="17F6ED94" w14:textId="77777777" w:rsidR="007F4CD5" w:rsidRPr="002C5607" w:rsidRDefault="007F4CD5" w:rsidP="005C3685">
            <w:pPr>
              <w:tabs>
                <w:tab w:val="left" w:pos="2820"/>
              </w:tabs>
              <w:spacing w:after="0"/>
              <w:jc w:val="center"/>
              <w:rPr>
                <w:rFonts w:ascii="Times New Roman" w:hAnsi="Times New Roman"/>
                <w:sz w:val="20"/>
                <w:szCs w:val="20"/>
              </w:rPr>
            </w:pPr>
          </w:p>
        </w:tc>
        <w:tc>
          <w:tcPr>
            <w:tcW w:w="731" w:type="dxa"/>
            <w:tcBorders>
              <w:bottom w:val="single" w:sz="4" w:space="0" w:color="000000"/>
            </w:tcBorders>
            <w:shd w:val="clear" w:color="auto" w:fill="auto"/>
            <w:vAlign w:val="center"/>
          </w:tcPr>
          <w:p w14:paraId="7705167C" w14:textId="108172E0" w:rsidR="007F4CD5" w:rsidRPr="002C5607" w:rsidRDefault="007F4CD5" w:rsidP="005C3685">
            <w:pPr>
              <w:spacing w:after="0" w:line="240" w:lineRule="auto"/>
              <w:ind w:left="-30" w:right="-45"/>
              <w:jc w:val="center"/>
              <w:rPr>
                <w:rFonts w:ascii="Times New Roman" w:hAnsi="Times New Roman"/>
                <w:b/>
                <w:bCs/>
                <w:sz w:val="20"/>
                <w:szCs w:val="20"/>
              </w:rPr>
            </w:pPr>
            <w:r>
              <w:rPr>
                <w:rFonts w:ascii="Times New Roman" w:hAnsi="Times New Roman"/>
                <w:b/>
                <w:bCs/>
                <w:sz w:val="20"/>
                <w:szCs w:val="20"/>
              </w:rPr>
              <w:t>F</w:t>
            </w:r>
            <w:r w:rsidRPr="002C5607">
              <w:rPr>
                <w:rFonts w:ascii="Times New Roman" w:hAnsi="Times New Roman"/>
                <w:b/>
                <w:bCs/>
                <w:sz w:val="20"/>
                <w:szCs w:val="20"/>
              </w:rPr>
              <w:t>.1.2</w:t>
            </w:r>
          </w:p>
        </w:tc>
        <w:tc>
          <w:tcPr>
            <w:tcW w:w="6295" w:type="dxa"/>
            <w:tcBorders>
              <w:bottom w:val="single" w:sz="4" w:space="0" w:color="000000"/>
            </w:tcBorders>
            <w:shd w:val="clear" w:color="auto" w:fill="auto"/>
            <w:vAlign w:val="center"/>
          </w:tcPr>
          <w:p w14:paraId="193C9D71" w14:textId="37E02A3C" w:rsidR="007F4CD5" w:rsidRPr="002C5607" w:rsidRDefault="007F4CD5" w:rsidP="005C3685">
            <w:pPr>
              <w:tabs>
                <w:tab w:val="left" w:pos="2820"/>
              </w:tabs>
              <w:spacing w:after="0"/>
              <w:jc w:val="both"/>
              <w:rPr>
                <w:rFonts w:ascii="Times New Roman" w:hAnsi="Times New Roman"/>
                <w:sz w:val="20"/>
                <w:szCs w:val="20"/>
              </w:rPr>
            </w:pPr>
            <w:r>
              <w:rPr>
                <w:rFonts w:ascii="Times New Roman" w:hAnsi="Times New Roman"/>
                <w:sz w:val="20"/>
                <w:szCs w:val="20"/>
              </w:rPr>
              <w:t xml:space="preserve">Bireysel ve ticari klima sistemleri </w:t>
            </w:r>
            <w:r>
              <w:rPr>
                <w:rFonts w:ascii="Times New Roman" w:hAnsi="Times New Roman"/>
                <w:sz w:val="20"/>
                <w:szCs w:val="20"/>
              </w:rPr>
              <w:t xml:space="preserve">montajı </w:t>
            </w:r>
            <w:r w:rsidR="00BC2DE1">
              <w:rPr>
                <w:rFonts w:ascii="Times New Roman" w:hAnsi="Times New Roman"/>
                <w:sz w:val="20"/>
                <w:szCs w:val="20"/>
              </w:rPr>
              <w:t xml:space="preserve">ve servisi </w:t>
            </w:r>
            <w:r>
              <w:rPr>
                <w:rFonts w:ascii="Times New Roman" w:hAnsi="Times New Roman"/>
                <w:sz w:val="20"/>
                <w:szCs w:val="20"/>
              </w:rPr>
              <w:t xml:space="preserve">ile </w:t>
            </w:r>
            <w:r w:rsidRPr="002C5607">
              <w:rPr>
                <w:rFonts w:ascii="Times New Roman" w:hAnsi="Times New Roman"/>
                <w:sz w:val="20"/>
                <w:szCs w:val="20"/>
              </w:rPr>
              <w:t xml:space="preserve">ilgili </w:t>
            </w:r>
            <w:r w:rsidRPr="002C5607">
              <w:rPr>
                <w:rFonts w:ascii="Times New Roman" w:hAnsi="Times New Roman"/>
                <w:spacing w:val="2"/>
                <w:sz w:val="20"/>
                <w:szCs w:val="20"/>
              </w:rPr>
              <w:t>mesleki eğitimlere katılır.</w:t>
            </w:r>
          </w:p>
        </w:tc>
        <w:tc>
          <w:tcPr>
            <w:tcW w:w="4426" w:type="dxa"/>
            <w:vMerge/>
            <w:shd w:val="clear" w:color="auto" w:fill="auto"/>
            <w:vAlign w:val="center"/>
          </w:tcPr>
          <w:p w14:paraId="4570BE69" w14:textId="77777777" w:rsidR="007F4CD5" w:rsidRPr="002C5607" w:rsidRDefault="007F4CD5" w:rsidP="005C3685">
            <w:pPr>
              <w:pStyle w:val="AralkYok"/>
              <w:ind w:left="273" w:hanging="235"/>
              <w:rPr>
                <w:rFonts w:ascii="Times New Roman" w:hAnsi="Times New Roman"/>
                <w:sz w:val="20"/>
                <w:szCs w:val="20"/>
                <w:lang w:val="tr-TR"/>
              </w:rPr>
            </w:pPr>
          </w:p>
        </w:tc>
      </w:tr>
      <w:tr w:rsidR="007F4CD5" w:rsidRPr="002C5607" w14:paraId="170B211B" w14:textId="77777777" w:rsidTr="005C3685">
        <w:trPr>
          <w:trHeight w:val="567"/>
        </w:trPr>
        <w:tc>
          <w:tcPr>
            <w:tcW w:w="869" w:type="dxa"/>
            <w:vMerge/>
            <w:tcBorders>
              <w:bottom w:val="single" w:sz="4" w:space="0" w:color="000000"/>
            </w:tcBorders>
            <w:shd w:val="clear" w:color="auto" w:fill="auto"/>
            <w:vAlign w:val="center"/>
          </w:tcPr>
          <w:p w14:paraId="33F72151" w14:textId="77777777" w:rsidR="007F4CD5" w:rsidRPr="002C5607" w:rsidRDefault="007F4CD5" w:rsidP="005C3685">
            <w:pPr>
              <w:spacing w:after="0"/>
              <w:jc w:val="center"/>
              <w:rPr>
                <w:rFonts w:ascii="Times New Roman" w:hAnsi="Times New Roman"/>
                <w:b/>
                <w:sz w:val="20"/>
                <w:szCs w:val="20"/>
              </w:rPr>
            </w:pPr>
          </w:p>
        </w:tc>
        <w:tc>
          <w:tcPr>
            <w:tcW w:w="2445" w:type="dxa"/>
            <w:vMerge/>
            <w:shd w:val="clear" w:color="auto" w:fill="auto"/>
          </w:tcPr>
          <w:p w14:paraId="2AC60056" w14:textId="77777777" w:rsidR="007F4CD5" w:rsidRPr="002C5607" w:rsidRDefault="007F4CD5" w:rsidP="005C3685">
            <w:pPr>
              <w:tabs>
                <w:tab w:val="left" w:pos="2820"/>
              </w:tabs>
              <w:spacing w:after="0"/>
              <w:jc w:val="center"/>
              <w:rPr>
                <w:rFonts w:ascii="Times New Roman" w:hAnsi="Times New Roman"/>
                <w:sz w:val="20"/>
                <w:szCs w:val="20"/>
              </w:rPr>
            </w:pPr>
          </w:p>
        </w:tc>
        <w:tc>
          <w:tcPr>
            <w:tcW w:w="731" w:type="dxa"/>
            <w:tcBorders>
              <w:bottom w:val="single" w:sz="4" w:space="0" w:color="000000"/>
            </w:tcBorders>
            <w:shd w:val="clear" w:color="auto" w:fill="auto"/>
            <w:vAlign w:val="center"/>
          </w:tcPr>
          <w:p w14:paraId="0907A9E7" w14:textId="703977D6" w:rsidR="007F4CD5" w:rsidRPr="002C5607" w:rsidRDefault="007F4CD5" w:rsidP="005C3685">
            <w:pPr>
              <w:spacing w:after="0" w:line="240" w:lineRule="auto"/>
              <w:ind w:left="-30" w:right="-45"/>
              <w:jc w:val="center"/>
              <w:rPr>
                <w:rFonts w:ascii="Times New Roman" w:hAnsi="Times New Roman"/>
                <w:b/>
                <w:bCs/>
                <w:sz w:val="20"/>
                <w:szCs w:val="20"/>
              </w:rPr>
            </w:pPr>
            <w:r>
              <w:rPr>
                <w:rFonts w:ascii="Times New Roman" w:hAnsi="Times New Roman"/>
                <w:b/>
                <w:bCs/>
                <w:sz w:val="20"/>
                <w:szCs w:val="20"/>
              </w:rPr>
              <w:t>F</w:t>
            </w:r>
            <w:r w:rsidRPr="002C5607">
              <w:rPr>
                <w:rFonts w:ascii="Times New Roman" w:hAnsi="Times New Roman"/>
                <w:b/>
                <w:bCs/>
                <w:sz w:val="20"/>
                <w:szCs w:val="20"/>
              </w:rPr>
              <w:t>.1.3</w:t>
            </w:r>
          </w:p>
        </w:tc>
        <w:tc>
          <w:tcPr>
            <w:tcW w:w="6295" w:type="dxa"/>
            <w:tcBorders>
              <w:bottom w:val="single" w:sz="4" w:space="0" w:color="000000"/>
            </w:tcBorders>
            <w:shd w:val="clear" w:color="auto" w:fill="auto"/>
            <w:vAlign w:val="center"/>
          </w:tcPr>
          <w:p w14:paraId="060DC169" w14:textId="77777777" w:rsidR="007F4CD5" w:rsidRPr="002C5607" w:rsidRDefault="007F4CD5" w:rsidP="005C3685">
            <w:pPr>
              <w:tabs>
                <w:tab w:val="left" w:pos="2820"/>
              </w:tabs>
              <w:spacing w:after="0"/>
              <w:jc w:val="both"/>
              <w:rPr>
                <w:rFonts w:ascii="Times New Roman" w:hAnsi="Times New Roman"/>
                <w:sz w:val="20"/>
                <w:szCs w:val="20"/>
              </w:rPr>
            </w:pPr>
            <w:r w:rsidRPr="002C5607">
              <w:rPr>
                <w:rFonts w:ascii="Times New Roman" w:hAnsi="Times New Roman"/>
                <w:sz w:val="20"/>
                <w:szCs w:val="20"/>
              </w:rPr>
              <w:t>Mesleği ile ilgili gelişmeleri, yürüttüğü işlemlerde uygular.</w:t>
            </w:r>
          </w:p>
        </w:tc>
        <w:tc>
          <w:tcPr>
            <w:tcW w:w="4426" w:type="dxa"/>
            <w:vMerge/>
            <w:shd w:val="clear" w:color="auto" w:fill="auto"/>
            <w:vAlign w:val="center"/>
          </w:tcPr>
          <w:p w14:paraId="58C19F5A" w14:textId="77777777" w:rsidR="007F4CD5" w:rsidRPr="002C5607" w:rsidRDefault="007F4CD5" w:rsidP="005C3685">
            <w:pPr>
              <w:pStyle w:val="AralkYok"/>
              <w:ind w:left="273" w:hanging="235"/>
              <w:rPr>
                <w:rFonts w:ascii="Times New Roman" w:hAnsi="Times New Roman"/>
                <w:sz w:val="20"/>
                <w:szCs w:val="20"/>
                <w:lang w:val="tr-TR"/>
              </w:rPr>
            </w:pPr>
          </w:p>
        </w:tc>
      </w:tr>
      <w:tr w:rsidR="007F4CD5" w:rsidRPr="002C5607" w14:paraId="7004A639" w14:textId="77777777" w:rsidTr="005C3685">
        <w:trPr>
          <w:trHeight w:val="567"/>
        </w:trPr>
        <w:tc>
          <w:tcPr>
            <w:tcW w:w="869" w:type="dxa"/>
            <w:vMerge w:val="restart"/>
            <w:tcBorders>
              <w:bottom w:val="single" w:sz="4" w:space="0" w:color="000000"/>
            </w:tcBorders>
            <w:shd w:val="clear" w:color="auto" w:fill="auto"/>
            <w:vAlign w:val="center"/>
          </w:tcPr>
          <w:p w14:paraId="2101C162" w14:textId="576165E6" w:rsidR="007F4CD5" w:rsidRPr="002C5607" w:rsidRDefault="007F4CD5" w:rsidP="005C3685">
            <w:pPr>
              <w:spacing w:before="120" w:after="120"/>
              <w:jc w:val="center"/>
              <w:rPr>
                <w:rFonts w:ascii="Times New Roman" w:hAnsi="Times New Roman"/>
                <w:b/>
                <w:sz w:val="20"/>
                <w:szCs w:val="20"/>
              </w:rPr>
            </w:pPr>
            <w:r>
              <w:rPr>
                <w:rFonts w:ascii="Times New Roman" w:hAnsi="Times New Roman"/>
                <w:b/>
                <w:sz w:val="20"/>
                <w:szCs w:val="20"/>
              </w:rPr>
              <w:t>F</w:t>
            </w:r>
            <w:r w:rsidRPr="002C5607">
              <w:rPr>
                <w:rFonts w:ascii="Times New Roman" w:hAnsi="Times New Roman"/>
                <w:b/>
                <w:sz w:val="20"/>
                <w:szCs w:val="20"/>
              </w:rPr>
              <w:t>.2</w:t>
            </w:r>
          </w:p>
        </w:tc>
        <w:tc>
          <w:tcPr>
            <w:tcW w:w="2445" w:type="dxa"/>
            <w:vMerge w:val="restart"/>
            <w:shd w:val="clear" w:color="auto" w:fill="auto"/>
            <w:vAlign w:val="center"/>
          </w:tcPr>
          <w:p w14:paraId="5B648565" w14:textId="77777777" w:rsidR="007F4CD5" w:rsidRPr="002C5607" w:rsidRDefault="007F4CD5" w:rsidP="005C3685">
            <w:pPr>
              <w:spacing w:after="0"/>
              <w:rPr>
                <w:rFonts w:ascii="Times New Roman" w:hAnsi="Times New Roman"/>
                <w:bCs/>
                <w:sz w:val="20"/>
                <w:szCs w:val="20"/>
              </w:rPr>
            </w:pPr>
            <w:r w:rsidRPr="002C5607">
              <w:rPr>
                <w:rFonts w:ascii="Times New Roman" w:eastAsia="Times New Roman" w:hAnsi="Times New Roman"/>
                <w:sz w:val="20"/>
                <w:szCs w:val="20"/>
                <w:lang w:eastAsia="tr-TR"/>
              </w:rPr>
              <w:t>Birlikte çalıştığı kişilerin mesleki gelişimine katkı sağlamak</w:t>
            </w:r>
          </w:p>
        </w:tc>
        <w:tc>
          <w:tcPr>
            <w:tcW w:w="731" w:type="dxa"/>
            <w:tcBorders>
              <w:bottom w:val="single" w:sz="4" w:space="0" w:color="000000"/>
            </w:tcBorders>
            <w:shd w:val="clear" w:color="auto" w:fill="auto"/>
            <w:vAlign w:val="center"/>
          </w:tcPr>
          <w:p w14:paraId="3A5E67C2" w14:textId="7B667062" w:rsidR="007F4CD5" w:rsidRPr="002C5607" w:rsidRDefault="007F4CD5" w:rsidP="005C3685">
            <w:pPr>
              <w:spacing w:after="0" w:line="240" w:lineRule="auto"/>
              <w:ind w:left="-30" w:right="-45"/>
              <w:jc w:val="center"/>
              <w:rPr>
                <w:rFonts w:ascii="Times New Roman" w:hAnsi="Times New Roman"/>
                <w:b/>
                <w:bCs/>
                <w:sz w:val="20"/>
                <w:szCs w:val="20"/>
              </w:rPr>
            </w:pPr>
            <w:r>
              <w:rPr>
                <w:rFonts w:ascii="Times New Roman" w:hAnsi="Times New Roman"/>
                <w:b/>
                <w:bCs/>
                <w:sz w:val="20"/>
                <w:szCs w:val="20"/>
              </w:rPr>
              <w:t>F</w:t>
            </w:r>
            <w:r w:rsidRPr="002C5607">
              <w:rPr>
                <w:rFonts w:ascii="Times New Roman" w:hAnsi="Times New Roman"/>
                <w:b/>
                <w:bCs/>
                <w:sz w:val="20"/>
                <w:szCs w:val="20"/>
              </w:rPr>
              <w:t>.2.1</w:t>
            </w:r>
          </w:p>
        </w:tc>
        <w:tc>
          <w:tcPr>
            <w:tcW w:w="6295" w:type="dxa"/>
            <w:tcBorders>
              <w:bottom w:val="single" w:sz="4" w:space="0" w:color="000000"/>
            </w:tcBorders>
            <w:shd w:val="clear" w:color="auto" w:fill="auto"/>
            <w:vAlign w:val="center"/>
          </w:tcPr>
          <w:p w14:paraId="52BF3ED0" w14:textId="77777777" w:rsidR="007F4CD5" w:rsidRPr="002C5607" w:rsidRDefault="007F4CD5" w:rsidP="005C3685">
            <w:pPr>
              <w:widowControl w:val="0"/>
              <w:autoSpaceDE w:val="0"/>
              <w:autoSpaceDN w:val="0"/>
              <w:adjustRightInd w:val="0"/>
              <w:spacing w:after="0" w:line="240" w:lineRule="auto"/>
              <w:ind w:right="-20"/>
              <w:jc w:val="both"/>
              <w:rPr>
                <w:rFonts w:ascii="Times New Roman" w:hAnsi="Times New Roman"/>
                <w:sz w:val="20"/>
                <w:szCs w:val="20"/>
              </w:rPr>
            </w:pPr>
            <w:r w:rsidRPr="002C5607">
              <w:rPr>
                <w:rFonts w:ascii="Times New Roman" w:hAnsi="Times New Roman"/>
                <w:sz w:val="20"/>
                <w:szCs w:val="20"/>
              </w:rPr>
              <w:t>Birlikte çalıştığı ekip elemanlarının mesleki gelişimi ile ilgili eğitim ihtiyaçlarını belirler.</w:t>
            </w:r>
          </w:p>
        </w:tc>
        <w:tc>
          <w:tcPr>
            <w:tcW w:w="4426" w:type="dxa"/>
            <w:vMerge/>
            <w:shd w:val="clear" w:color="auto" w:fill="auto"/>
          </w:tcPr>
          <w:p w14:paraId="0DD99A64" w14:textId="77777777" w:rsidR="007F4CD5" w:rsidRPr="002C5607" w:rsidRDefault="007F4CD5" w:rsidP="005C3685">
            <w:pPr>
              <w:spacing w:after="0"/>
              <w:ind w:left="273" w:hanging="235"/>
              <w:rPr>
                <w:rFonts w:ascii="Times New Roman" w:hAnsi="Times New Roman"/>
                <w:sz w:val="20"/>
                <w:szCs w:val="20"/>
              </w:rPr>
            </w:pPr>
          </w:p>
        </w:tc>
      </w:tr>
      <w:tr w:rsidR="007F4CD5" w:rsidRPr="002C5607" w14:paraId="7F79A60B" w14:textId="77777777" w:rsidTr="005C3685">
        <w:trPr>
          <w:trHeight w:val="567"/>
        </w:trPr>
        <w:tc>
          <w:tcPr>
            <w:tcW w:w="869" w:type="dxa"/>
            <w:vMerge/>
            <w:tcBorders>
              <w:bottom w:val="single" w:sz="4" w:space="0" w:color="000000"/>
            </w:tcBorders>
            <w:shd w:val="clear" w:color="auto" w:fill="auto"/>
            <w:vAlign w:val="center"/>
          </w:tcPr>
          <w:p w14:paraId="7D69C5E0" w14:textId="77777777" w:rsidR="007F4CD5" w:rsidRPr="002C5607" w:rsidRDefault="007F4CD5" w:rsidP="005C3685">
            <w:pPr>
              <w:spacing w:after="0"/>
              <w:jc w:val="center"/>
              <w:rPr>
                <w:rFonts w:ascii="Times New Roman" w:hAnsi="Times New Roman"/>
                <w:b/>
                <w:sz w:val="20"/>
                <w:szCs w:val="20"/>
              </w:rPr>
            </w:pPr>
          </w:p>
        </w:tc>
        <w:tc>
          <w:tcPr>
            <w:tcW w:w="2445" w:type="dxa"/>
            <w:vMerge/>
            <w:shd w:val="clear" w:color="auto" w:fill="auto"/>
            <w:vAlign w:val="center"/>
          </w:tcPr>
          <w:p w14:paraId="5DD9153D" w14:textId="77777777" w:rsidR="007F4CD5" w:rsidRPr="002C5607" w:rsidRDefault="007F4CD5" w:rsidP="005C3685">
            <w:pPr>
              <w:spacing w:after="0"/>
              <w:jc w:val="center"/>
              <w:rPr>
                <w:rFonts w:ascii="Times New Roman" w:hAnsi="Times New Roman"/>
                <w:b/>
                <w:sz w:val="20"/>
                <w:szCs w:val="20"/>
              </w:rPr>
            </w:pPr>
          </w:p>
        </w:tc>
        <w:tc>
          <w:tcPr>
            <w:tcW w:w="731" w:type="dxa"/>
            <w:tcBorders>
              <w:bottom w:val="single" w:sz="4" w:space="0" w:color="000000"/>
            </w:tcBorders>
            <w:shd w:val="clear" w:color="auto" w:fill="auto"/>
            <w:vAlign w:val="center"/>
          </w:tcPr>
          <w:p w14:paraId="6C10B088" w14:textId="233B6034" w:rsidR="007F4CD5" w:rsidRPr="002C5607" w:rsidRDefault="007F4CD5" w:rsidP="005C3685">
            <w:pPr>
              <w:spacing w:after="0" w:line="240" w:lineRule="auto"/>
              <w:ind w:left="-30" w:right="-45"/>
              <w:jc w:val="center"/>
              <w:rPr>
                <w:rFonts w:ascii="Times New Roman" w:hAnsi="Times New Roman"/>
                <w:bCs/>
                <w:sz w:val="20"/>
                <w:szCs w:val="20"/>
              </w:rPr>
            </w:pPr>
            <w:r>
              <w:rPr>
                <w:rFonts w:ascii="Times New Roman" w:hAnsi="Times New Roman"/>
                <w:b/>
                <w:bCs/>
                <w:sz w:val="20"/>
                <w:szCs w:val="20"/>
              </w:rPr>
              <w:t>F</w:t>
            </w:r>
            <w:r w:rsidRPr="002C5607">
              <w:rPr>
                <w:rFonts w:ascii="Times New Roman" w:hAnsi="Times New Roman"/>
                <w:b/>
                <w:bCs/>
                <w:sz w:val="20"/>
                <w:szCs w:val="20"/>
              </w:rPr>
              <w:t>.2.2</w:t>
            </w:r>
          </w:p>
        </w:tc>
        <w:tc>
          <w:tcPr>
            <w:tcW w:w="6295" w:type="dxa"/>
            <w:tcBorders>
              <w:bottom w:val="single" w:sz="4" w:space="0" w:color="000000"/>
            </w:tcBorders>
            <w:shd w:val="clear" w:color="auto" w:fill="auto"/>
            <w:vAlign w:val="center"/>
          </w:tcPr>
          <w:p w14:paraId="57513669" w14:textId="77777777" w:rsidR="007F4CD5" w:rsidRPr="002C5607" w:rsidRDefault="007F4CD5" w:rsidP="005C3685">
            <w:pPr>
              <w:spacing w:after="0" w:line="240" w:lineRule="auto"/>
              <w:jc w:val="both"/>
              <w:rPr>
                <w:rFonts w:ascii="Times New Roman" w:hAnsi="Times New Roman"/>
                <w:color w:val="000000"/>
                <w:sz w:val="20"/>
                <w:szCs w:val="20"/>
                <w:lang w:eastAsia="tr-TR"/>
              </w:rPr>
            </w:pPr>
            <w:r w:rsidRPr="002C5607">
              <w:rPr>
                <w:rFonts w:ascii="Times New Roman" w:hAnsi="Times New Roman"/>
                <w:sz w:val="20"/>
                <w:szCs w:val="20"/>
              </w:rPr>
              <w:t>Bilgi ve deneyimlerini birlikte çalıştığı kişilere aktarır.</w:t>
            </w:r>
          </w:p>
        </w:tc>
        <w:tc>
          <w:tcPr>
            <w:tcW w:w="4426" w:type="dxa"/>
            <w:vMerge/>
            <w:shd w:val="clear" w:color="auto" w:fill="auto"/>
          </w:tcPr>
          <w:p w14:paraId="61A12E4A" w14:textId="77777777" w:rsidR="007F4CD5" w:rsidRPr="002C5607" w:rsidRDefault="007F4CD5" w:rsidP="005C3685">
            <w:pPr>
              <w:spacing w:after="0"/>
              <w:ind w:left="273" w:hanging="235"/>
              <w:rPr>
                <w:rFonts w:ascii="Times New Roman" w:hAnsi="Times New Roman"/>
                <w:sz w:val="20"/>
                <w:szCs w:val="20"/>
              </w:rPr>
            </w:pPr>
          </w:p>
        </w:tc>
      </w:tr>
    </w:tbl>
    <w:p w14:paraId="17751262" w14:textId="014EE5E3" w:rsidR="007F4CD5" w:rsidRDefault="007F4CD5">
      <w:pPr>
        <w:spacing w:after="0" w:line="240" w:lineRule="auto"/>
        <w:rPr>
          <w:rFonts w:ascii="Times New Roman" w:hAnsi="Times New Roman"/>
          <w:lang w:eastAsia="tr-TR"/>
        </w:rPr>
      </w:pPr>
    </w:p>
    <w:p w14:paraId="4AD5F65A" w14:textId="77777777" w:rsidR="007F4CD5" w:rsidRDefault="007F4CD5">
      <w:pPr>
        <w:spacing w:after="0" w:line="240" w:lineRule="auto"/>
        <w:rPr>
          <w:rFonts w:ascii="Times New Roman" w:hAnsi="Times New Roman"/>
          <w:lang w:eastAsia="tr-TR"/>
        </w:rPr>
      </w:pPr>
    </w:p>
    <w:p w14:paraId="0CCEBCD5" w14:textId="18054F35" w:rsidR="00515E78" w:rsidRPr="007350DE" w:rsidRDefault="00515E78">
      <w:pPr>
        <w:spacing w:after="0" w:line="240" w:lineRule="auto"/>
        <w:rPr>
          <w:rFonts w:ascii="Times New Roman" w:hAnsi="Times New Roman"/>
          <w:lang w:eastAsia="tr-TR"/>
        </w:rPr>
        <w:sectPr w:rsidR="00515E78" w:rsidRPr="007350DE" w:rsidSect="00437FA1">
          <w:pgSz w:w="16838" w:h="11906" w:orient="landscape" w:code="9"/>
          <w:pgMar w:top="1276" w:right="567" w:bottom="1133" w:left="1418" w:header="568" w:footer="709" w:gutter="0"/>
          <w:cols w:space="708"/>
          <w:titlePg/>
          <w:docGrid w:linePitch="360"/>
        </w:sectPr>
      </w:pPr>
    </w:p>
    <w:p w14:paraId="73C557F6" w14:textId="17F07B43" w:rsidR="0061260E" w:rsidRPr="005F1F99" w:rsidRDefault="007B6791" w:rsidP="00876DB1">
      <w:pPr>
        <w:pStyle w:val="ListeParagraf"/>
        <w:spacing w:before="240"/>
        <w:ind w:left="0"/>
        <w:contextualSpacing w:val="0"/>
        <w:jc w:val="both"/>
        <w:outlineLvl w:val="1"/>
        <w:rPr>
          <w:rFonts w:ascii="Times New Roman" w:hAnsi="Times New Roman"/>
          <w:b/>
          <w:sz w:val="24"/>
          <w:szCs w:val="24"/>
        </w:rPr>
      </w:pPr>
      <w:bookmarkStart w:id="43" w:name="_Toc35521487"/>
      <w:r w:rsidRPr="00A33C9A">
        <w:rPr>
          <w:rFonts w:ascii="Times New Roman" w:hAnsi="Times New Roman"/>
          <w:b/>
          <w:sz w:val="24"/>
          <w:szCs w:val="24"/>
        </w:rPr>
        <w:lastRenderedPageBreak/>
        <w:t>3.</w:t>
      </w:r>
      <w:r w:rsidR="006D40DA" w:rsidRPr="00A33C9A">
        <w:rPr>
          <w:rFonts w:ascii="Times New Roman" w:hAnsi="Times New Roman"/>
          <w:b/>
          <w:sz w:val="24"/>
          <w:szCs w:val="24"/>
        </w:rPr>
        <w:t>2</w:t>
      </w:r>
      <w:r w:rsidRPr="008D5E29">
        <w:rPr>
          <w:rFonts w:ascii="Times New Roman" w:hAnsi="Times New Roman"/>
          <w:b/>
          <w:sz w:val="24"/>
          <w:szCs w:val="24"/>
        </w:rPr>
        <w:t>. Kullanılan Araç, Gereç ve Ekipman</w:t>
      </w:r>
      <w:r w:rsidRPr="005B6961">
        <w:rPr>
          <w:rFonts w:ascii="Times New Roman" w:hAnsi="Times New Roman"/>
          <w:b/>
          <w:sz w:val="24"/>
          <w:szCs w:val="24"/>
        </w:rPr>
        <w:t>lar</w:t>
      </w:r>
      <w:bookmarkEnd w:id="43"/>
    </w:p>
    <w:p w14:paraId="5CE0808A" w14:textId="6DC23DBD" w:rsidR="00DD31E3" w:rsidRPr="00A33C9A" w:rsidRDefault="00DD31E3" w:rsidP="008F77E5">
      <w:pPr>
        <w:spacing w:after="0"/>
        <w:jc w:val="both"/>
        <w:outlineLvl w:val="1"/>
        <w:rPr>
          <w:rFonts w:ascii="Times New Roman" w:hAnsi="Times New Roman"/>
          <w:szCs w:val="24"/>
        </w:rPr>
        <w:sectPr w:rsidR="00DD31E3" w:rsidRPr="00A33C9A" w:rsidSect="00D841D5">
          <w:headerReference w:type="even" r:id="rId31"/>
          <w:headerReference w:type="default" r:id="rId32"/>
          <w:footerReference w:type="default" r:id="rId33"/>
          <w:headerReference w:type="first" r:id="rId34"/>
          <w:footerReference w:type="first" r:id="rId35"/>
          <w:pgSz w:w="11906" w:h="16838" w:code="9"/>
          <w:pgMar w:top="678" w:right="1133" w:bottom="1418" w:left="1418" w:header="568" w:footer="709" w:gutter="0"/>
          <w:cols w:space="708"/>
          <w:titlePg/>
          <w:docGrid w:linePitch="360"/>
        </w:sectPr>
      </w:pPr>
      <w:bookmarkStart w:id="44" w:name="_Toc35521488"/>
    </w:p>
    <w:p w14:paraId="5DF393E1" w14:textId="35061662" w:rsidR="008F77E5" w:rsidRPr="00F12895" w:rsidRDefault="008F77E5" w:rsidP="005A5663">
      <w:pPr>
        <w:pStyle w:val="ListeParagraf"/>
        <w:numPr>
          <w:ilvl w:val="0"/>
          <w:numId w:val="27"/>
        </w:numPr>
        <w:ind w:left="284" w:hanging="284"/>
        <w:jc w:val="both"/>
        <w:rPr>
          <w:rFonts w:ascii="Times New Roman" w:hAnsi="Times New Roman"/>
          <w:sz w:val="24"/>
          <w:szCs w:val="24"/>
        </w:rPr>
      </w:pPr>
      <w:bookmarkStart w:id="45" w:name="_Toc35521537"/>
      <w:bookmarkEnd w:id="44"/>
      <w:r w:rsidRPr="00A33C9A">
        <w:rPr>
          <w:rFonts w:ascii="Times New Roman" w:eastAsia="Times New Roman" w:hAnsi="Times New Roman"/>
          <w:b/>
          <w:sz w:val="24"/>
          <w:szCs w:val="24"/>
          <w:lang w:eastAsia="tr-TR"/>
        </w:rPr>
        <w:t xml:space="preserve">Araç gereç ve ekipmanlar </w:t>
      </w:r>
      <w:r w:rsidRPr="00A33C9A">
        <w:rPr>
          <w:rFonts w:ascii="Times New Roman" w:hAnsi="Times New Roman"/>
          <w:sz w:val="24"/>
          <w:szCs w:val="24"/>
        </w:rPr>
        <w:t>(</w:t>
      </w:r>
      <w:proofErr w:type="spellStart"/>
      <w:r w:rsidRPr="00A33C9A">
        <w:rPr>
          <w:rFonts w:ascii="Times New Roman" w:hAnsi="Times New Roman"/>
          <w:sz w:val="24"/>
          <w:szCs w:val="24"/>
        </w:rPr>
        <w:t>Alçıpan</w:t>
      </w:r>
      <w:proofErr w:type="spellEnd"/>
      <w:r w:rsidRPr="00A33C9A">
        <w:rPr>
          <w:rFonts w:ascii="Times New Roman" w:hAnsi="Times New Roman"/>
          <w:sz w:val="24"/>
          <w:szCs w:val="24"/>
        </w:rPr>
        <w:t xml:space="preserve"> testeresi, Alev geri tepme emniyet valfi, </w:t>
      </w:r>
      <w:proofErr w:type="spellStart"/>
      <w:r w:rsidRPr="00A33C9A">
        <w:rPr>
          <w:rFonts w:ascii="Times New Roman" w:hAnsi="Times New Roman"/>
          <w:sz w:val="24"/>
          <w:szCs w:val="24"/>
        </w:rPr>
        <w:t>Alien</w:t>
      </w:r>
      <w:proofErr w:type="spellEnd"/>
      <w:r w:rsidRPr="00A33C9A">
        <w:rPr>
          <w:rFonts w:ascii="Times New Roman" w:hAnsi="Times New Roman"/>
          <w:sz w:val="24"/>
          <w:szCs w:val="24"/>
        </w:rPr>
        <w:t xml:space="preserve"> takımı, Ayarlı ve papağan pense, Bağlama elemanları (cıvata, somun, vida, perçin </w:t>
      </w:r>
      <w:r w:rsidR="008D5E29">
        <w:rPr>
          <w:rFonts w:ascii="Times New Roman" w:hAnsi="Times New Roman"/>
          <w:sz w:val="24"/>
          <w:szCs w:val="24"/>
        </w:rPr>
        <w:t>ve benzeri</w:t>
      </w:r>
      <w:r w:rsidRPr="008D5E29">
        <w:rPr>
          <w:rFonts w:ascii="Times New Roman" w:hAnsi="Times New Roman"/>
          <w:sz w:val="24"/>
          <w:szCs w:val="24"/>
        </w:rPr>
        <w:t xml:space="preserve">), Bakım pompası, Basınçlı su yıkama pompası, Bilgisayar, Boru bükme aparatı, Boru makası, Boru şişirme takımı, Boya fırçası, Cep bilgisayarı, Çekiç takımı, Demir testeresi, </w:t>
      </w:r>
      <w:proofErr w:type="spellStart"/>
      <w:r w:rsidRPr="008D5E29">
        <w:rPr>
          <w:rFonts w:ascii="Times New Roman" w:hAnsi="Times New Roman"/>
          <w:sz w:val="24"/>
          <w:szCs w:val="24"/>
        </w:rPr>
        <w:t>Tork</w:t>
      </w:r>
      <w:proofErr w:type="spellEnd"/>
      <w:r w:rsidRPr="008D5E29">
        <w:rPr>
          <w:rFonts w:ascii="Times New Roman" w:hAnsi="Times New Roman"/>
          <w:sz w:val="24"/>
          <w:szCs w:val="24"/>
        </w:rPr>
        <w:t xml:space="preserve">, Yıldız/Düz tornavida takımı, Drenaj test su pompası, Ekipman örtüsü, Elektrik kontrol kalemi, Elektrik süpürgesi, Fin tarağı, </w:t>
      </w:r>
      <w:proofErr w:type="spellStart"/>
      <w:r w:rsidRPr="008D5E29">
        <w:rPr>
          <w:rFonts w:ascii="Times New Roman" w:hAnsi="Times New Roman"/>
          <w:sz w:val="24"/>
          <w:szCs w:val="24"/>
        </w:rPr>
        <w:t>Havşa</w:t>
      </w:r>
      <w:proofErr w:type="spellEnd"/>
      <w:r w:rsidRPr="008D5E29">
        <w:rPr>
          <w:rFonts w:ascii="Times New Roman" w:hAnsi="Times New Roman"/>
          <w:sz w:val="24"/>
          <w:szCs w:val="24"/>
        </w:rPr>
        <w:t xml:space="preserve"> takımı, Havya takımı, Hesap makinesi, Karga burun, Kaynak aynası, Keski, Kırıcı/delici matkap, Kurbağacık, Lokma takımı,</w:t>
      </w:r>
      <w:r w:rsidRPr="00F12895">
        <w:rPr>
          <w:rFonts w:ascii="Times New Roman" w:hAnsi="Times New Roman"/>
          <w:sz w:val="24"/>
          <w:szCs w:val="24"/>
        </w:rPr>
        <w:t xml:space="preserve"> Maket bıçağı, Mala/</w:t>
      </w:r>
      <w:proofErr w:type="spellStart"/>
      <w:r w:rsidRPr="00F12895">
        <w:rPr>
          <w:rFonts w:ascii="Times New Roman" w:hAnsi="Times New Roman"/>
          <w:sz w:val="24"/>
          <w:szCs w:val="24"/>
        </w:rPr>
        <w:t>Spatula</w:t>
      </w:r>
      <w:proofErr w:type="spellEnd"/>
      <w:r w:rsidRPr="00F12895">
        <w:rPr>
          <w:rFonts w:ascii="Times New Roman" w:hAnsi="Times New Roman"/>
          <w:sz w:val="24"/>
          <w:szCs w:val="24"/>
        </w:rPr>
        <w:t xml:space="preserve">, </w:t>
      </w:r>
      <w:proofErr w:type="spellStart"/>
      <w:r w:rsidRPr="00F12895">
        <w:rPr>
          <w:rFonts w:ascii="Times New Roman" w:hAnsi="Times New Roman"/>
          <w:sz w:val="24"/>
          <w:szCs w:val="24"/>
        </w:rPr>
        <w:t>Manifold</w:t>
      </w:r>
      <w:proofErr w:type="spellEnd"/>
      <w:r w:rsidRPr="00F12895">
        <w:rPr>
          <w:rFonts w:ascii="Times New Roman" w:hAnsi="Times New Roman"/>
          <w:sz w:val="24"/>
          <w:szCs w:val="24"/>
        </w:rPr>
        <w:t xml:space="preserve"> takımı, Merdiven/iskele, Montaj örtüsü, </w:t>
      </w:r>
      <w:proofErr w:type="spellStart"/>
      <w:r w:rsidRPr="00F12895">
        <w:rPr>
          <w:rFonts w:ascii="Times New Roman" w:hAnsi="Times New Roman"/>
          <w:sz w:val="24"/>
          <w:szCs w:val="24"/>
        </w:rPr>
        <w:t>Muf</w:t>
      </w:r>
      <w:proofErr w:type="spellEnd"/>
      <w:r w:rsidRPr="00F12895">
        <w:rPr>
          <w:rFonts w:ascii="Times New Roman" w:hAnsi="Times New Roman"/>
          <w:sz w:val="24"/>
          <w:szCs w:val="24"/>
        </w:rPr>
        <w:t xml:space="preserve"> açma aleti, </w:t>
      </w:r>
      <w:proofErr w:type="spellStart"/>
      <w:r w:rsidRPr="00F12895">
        <w:rPr>
          <w:rFonts w:ascii="Times New Roman" w:hAnsi="Times New Roman"/>
          <w:sz w:val="24"/>
          <w:szCs w:val="24"/>
        </w:rPr>
        <w:t>Navigasyon</w:t>
      </w:r>
      <w:proofErr w:type="spellEnd"/>
      <w:r w:rsidRPr="00F12895">
        <w:rPr>
          <w:rFonts w:ascii="Times New Roman" w:hAnsi="Times New Roman"/>
          <w:sz w:val="24"/>
          <w:szCs w:val="24"/>
        </w:rPr>
        <w:t xml:space="preserve"> sistemi/GPS, </w:t>
      </w:r>
      <w:proofErr w:type="spellStart"/>
      <w:r w:rsidRPr="00F12895">
        <w:rPr>
          <w:rFonts w:ascii="Times New Roman" w:hAnsi="Times New Roman"/>
          <w:sz w:val="24"/>
          <w:szCs w:val="24"/>
        </w:rPr>
        <w:t>Oksiasetilen</w:t>
      </w:r>
      <w:proofErr w:type="spellEnd"/>
      <w:r w:rsidRPr="00F12895">
        <w:rPr>
          <w:rFonts w:ascii="Times New Roman" w:hAnsi="Times New Roman"/>
          <w:sz w:val="24"/>
          <w:szCs w:val="24"/>
        </w:rPr>
        <w:t xml:space="preserve"> kaynak takımı, </w:t>
      </w:r>
      <w:proofErr w:type="spellStart"/>
      <w:r w:rsidRPr="00F12895">
        <w:rPr>
          <w:rFonts w:ascii="Times New Roman" w:hAnsi="Times New Roman"/>
          <w:sz w:val="24"/>
          <w:szCs w:val="24"/>
        </w:rPr>
        <w:t>Pinçof</w:t>
      </w:r>
      <w:proofErr w:type="spellEnd"/>
      <w:r w:rsidRPr="00F12895">
        <w:rPr>
          <w:rFonts w:ascii="Times New Roman" w:hAnsi="Times New Roman"/>
          <w:sz w:val="24"/>
          <w:szCs w:val="24"/>
        </w:rPr>
        <w:t xml:space="preserve"> pensesi, Rayba (çapak alma) aleti, Sac makası, Silikon tabancası, Spiral, Tel fırça, Telsiz/cep telefonu, Tornavida, Vakum pompası, Yangın söndürme ekipmanı, Elektrik ark kaynak makinesi, </w:t>
      </w:r>
      <w:proofErr w:type="spellStart"/>
      <w:r w:rsidRPr="00F12895">
        <w:rPr>
          <w:rFonts w:ascii="Times New Roman" w:hAnsi="Times New Roman"/>
          <w:sz w:val="24"/>
          <w:szCs w:val="24"/>
        </w:rPr>
        <w:t>Karot</w:t>
      </w:r>
      <w:proofErr w:type="spellEnd"/>
      <w:r w:rsidRPr="00F12895">
        <w:rPr>
          <w:rFonts w:ascii="Times New Roman" w:hAnsi="Times New Roman"/>
          <w:sz w:val="24"/>
          <w:szCs w:val="24"/>
        </w:rPr>
        <w:t xml:space="preserve"> makinesi, Montaj köpüğü, Rayba, Soğutucu akışkan,  </w:t>
      </w:r>
      <w:r w:rsidR="00F12895">
        <w:rPr>
          <w:rFonts w:ascii="Times New Roman" w:hAnsi="Times New Roman"/>
          <w:sz w:val="24"/>
          <w:szCs w:val="24"/>
        </w:rPr>
        <w:t>ve benzeri</w:t>
      </w:r>
      <w:r w:rsidRPr="00F12895">
        <w:rPr>
          <w:rFonts w:ascii="Times New Roman" w:hAnsi="Times New Roman"/>
          <w:sz w:val="24"/>
          <w:szCs w:val="24"/>
        </w:rPr>
        <w:t>)</w:t>
      </w:r>
    </w:p>
    <w:p w14:paraId="647D0C5B" w14:textId="459572E9" w:rsidR="008F77E5" w:rsidRPr="00F12895" w:rsidRDefault="008F77E5" w:rsidP="005A5663">
      <w:pPr>
        <w:pStyle w:val="ListeParagraf"/>
        <w:numPr>
          <w:ilvl w:val="0"/>
          <w:numId w:val="27"/>
        </w:numPr>
        <w:ind w:left="284" w:hanging="284"/>
        <w:jc w:val="both"/>
        <w:rPr>
          <w:rFonts w:ascii="Times New Roman" w:hAnsi="Times New Roman"/>
          <w:sz w:val="24"/>
          <w:szCs w:val="24"/>
        </w:rPr>
      </w:pPr>
      <w:r w:rsidRPr="00990BAD">
        <w:rPr>
          <w:rFonts w:ascii="Times New Roman" w:eastAsia="Times New Roman" w:hAnsi="Times New Roman"/>
          <w:b/>
          <w:sz w:val="24"/>
          <w:szCs w:val="24"/>
          <w:lang w:eastAsia="tr-TR"/>
        </w:rPr>
        <w:t>Çeşitli muayene ve ölçüm aletleri</w:t>
      </w:r>
      <w:r w:rsidRPr="00990BAD">
        <w:rPr>
          <w:rFonts w:ascii="Times New Roman" w:eastAsia="Times New Roman" w:hAnsi="Times New Roman"/>
          <w:sz w:val="24"/>
          <w:szCs w:val="24"/>
          <w:lang w:eastAsia="tr-TR"/>
        </w:rPr>
        <w:t xml:space="preserve"> (</w:t>
      </w:r>
      <w:r w:rsidRPr="00252D64">
        <w:rPr>
          <w:rFonts w:ascii="Times New Roman" w:hAnsi="Times New Roman"/>
          <w:sz w:val="24"/>
          <w:szCs w:val="24"/>
        </w:rPr>
        <w:t xml:space="preserve">Akışkan terazisi (elektronik), </w:t>
      </w:r>
      <w:proofErr w:type="spellStart"/>
      <w:r w:rsidRPr="00252D64">
        <w:rPr>
          <w:rFonts w:ascii="Times New Roman" w:hAnsi="Times New Roman"/>
          <w:sz w:val="24"/>
          <w:szCs w:val="24"/>
        </w:rPr>
        <w:t>Avometre</w:t>
      </w:r>
      <w:proofErr w:type="spellEnd"/>
      <w:r w:rsidRPr="00252D64">
        <w:rPr>
          <w:rFonts w:ascii="Times New Roman" w:hAnsi="Times New Roman"/>
          <w:sz w:val="24"/>
          <w:szCs w:val="24"/>
        </w:rPr>
        <w:t xml:space="preserve">, </w:t>
      </w:r>
      <w:proofErr w:type="spellStart"/>
      <w:r w:rsidRPr="00252D64">
        <w:rPr>
          <w:rFonts w:ascii="Times New Roman" w:hAnsi="Times New Roman"/>
          <w:sz w:val="24"/>
          <w:szCs w:val="24"/>
        </w:rPr>
        <w:t>Desibelmetre</w:t>
      </w:r>
      <w:proofErr w:type="spellEnd"/>
      <w:r w:rsidRPr="00252D64">
        <w:rPr>
          <w:rFonts w:ascii="Times New Roman" w:hAnsi="Times New Roman"/>
          <w:sz w:val="24"/>
          <w:szCs w:val="24"/>
        </w:rPr>
        <w:t>, Gönye, Hidrometre, Kumpas, Lazer ölçüm aleti, Manometre, Pens ampermetre, Termometre, Soğutkan akışkan kaçak detektörü, Su terazisi,</w:t>
      </w:r>
      <w:r w:rsidRPr="00252D64">
        <w:rPr>
          <w:rFonts w:ascii="Times New Roman" w:eastAsia="Times New Roman" w:hAnsi="Times New Roman"/>
          <w:sz w:val="24"/>
          <w:szCs w:val="24"/>
          <w:lang w:eastAsia="tr-TR"/>
        </w:rPr>
        <w:t xml:space="preserve"> Şerit metre</w:t>
      </w:r>
      <w:r w:rsidRPr="00252D64">
        <w:rPr>
          <w:rFonts w:ascii="Times New Roman" w:hAnsi="Times New Roman"/>
          <w:sz w:val="24"/>
          <w:szCs w:val="24"/>
        </w:rPr>
        <w:t xml:space="preserve">, </w:t>
      </w:r>
      <w:proofErr w:type="spellStart"/>
      <w:r w:rsidRPr="00252D64">
        <w:rPr>
          <w:rFonts w:ascii="Times New Roman" w:hAnsi="Times New Roman"/>
          <w:sz w:val="24"/>
          <w:szCs w:val="24"/>
        </w:rPr>
        <w:t>Trifaze</w:t>
      </w:r>
      <w:proofErr w:type="spellEnd"/>
      <w:r w:rsidRPr="00252D64">
        <w:rPr>
          <w:rFonts w:ascii="Times New Roman" w:hAnsi="Times New Roman"/>
          <w:sz w:val="24"/>
          <w:szCs w:val="24"/>
        </w:rPr>
        <w:t xml:space="preserve"> akımölçer, Vakum manometresi,</w:t>
      </w:r>
      <w:r w:rsidR="00B043FF" w:rsidRPr="009E45BA">
        <w:rPr>
          <w:rFonts w:ascii="Times New Roman" w:hAnsi="Times New Roman"/>
          <w:sz w:val="24"/>
          <w:szCs w:val="24"/>
        </w:rPr>
        <w:t xml:space="preserve"> Azot regülatörü, Azot tüpü</w:t>
      </w:r>
      <w:r w:rsidRPr="009E45BA">
        <w:rPr>
          <w:rFonts w:ascii="Times New Roman" w:hAnsi="Times New Roman"/>
          <w:sz w:val="24"/>
          <w:szCs w:val="24"/>
        </w:rPr>
        <w:t xml:space="preserve"> </w:t>
      </w:r>
      <w:r w:rsidR="00F12895">
        <w:rPr>
          <w:rFonts w:ascii="Times New Roman" w:hAnsi="Times New Roman"/>
          <w:sz w:val="24"/>
          <w:szCs w:val="24"/>
        </w:rPr>
        <w:t>ve benzeri</w:t>
      </w:r>
      <w:r w:rsidRPr="00F12895">
        <w:rPr>
          <w:rFonts w:ascii="Times New Roman" w:hAnsi="Times New Roman"/>
          <w:sz w:val="24"/>
          <w:szCs w:val="24"/>
        </w:rPr>
        <w:t>)</w:t>
      </w:r>
    </w:p>
    <w:p w14:paraId="2C4FF54C" w14:textId="11662F29" w:rsidR="008F77E5" w:rsidRPr="008D5E29" w:rsidRDefault="008F77E5" w:rsidP="005A5663">
      <w:pPr>
        <w:pStyle w:val="ListeParagraf"/>
        <w:numPr>
          <w:ilvl w:val="0"/>
          <w:numId w:val="27"/>
        </w:numPr>
        <w:ind w:left="284" w:hanging="284"/>
        <w:jc w:val="both"/>
        <w:rPr>
          <w:rFonts w:ascii="Times New Roman" w:hAnsi="Times New Roman"/>
          <w:sz w:val="24"/>
          <w:szCs w:val="24"/>
        </w:rPr>
      </w:pPr>
      <w:r w:rsidRPr="00990BAD">
        <w:rPr>
          <w:rFonts w:ascii="Times New Roman" w:eastAsia="Times New Roman" w:hAnsi="Times New Roman"/>
          <w:b/>
          <w:sz w:val="24"/>
          <w:szCs w:val="24"/>
          <w:lang w:eastAsia="tr-TR"/>
        </w:rPr>
        <w:t>Çeşitli taşıma ve kaldırma ekipmanları</w:t>
      </w:r>
      <w:r w:rsidRPr="00990BAD">
        <w:rPr>
          <w:rFonts w:ascii="Times New Roman" w:eastAsia="Times New Roman" w:hAnsi="Times New Roman"/>
          <w:sz w:val="24"/>
          <w:szCs w:val="24"/>
          <w:lang w:eastAsia="tr-TR"/>
        </w:rPr>
        <w:t xml:space="preserve"> (</w:t>
      </w:r>
      <w:proofErr w:type="spellStart"/>
      <w:r w:rsidRPr="00990BAD">
        <w:rPr>
          <w:rFonts w:ascii="Times New Roman" w:eastAsia="Times New Roman" w:hAnsi="Times New Roman"/>
          <w:sz w:val="24"/>
          <w:szCs w:val="24"/>
          <w:lang w:eastAsia="tr-TR"/>
        </w:rPr>
        <w:t>Ceraskal</w:t>
      </w:r>
      <w:proofErr w:type="spellEnd"/>
      <w:r w:rsidRPr="00990BAD">
        <w:rPr>
          <w:rFonts w:ascii="Times New Roman" w:eastAsia="Times New Roman" w:hAnsi="Times New Roman"/>
          <w:sz w:val="24"/>
          <w:szCs w:val="24"/>
          <w:lang w:eastAsia="tr-TR"/>
        </w:rPr>
        <w:t>, Çektirme, E</w:t>
      </w:r>
      <w:r w:rsidRPr="00252D64">
        <w:rPr>
          <w:rFonts w:ascii="Times New Roman" w:eastAsia="Times New Roman" w:hAnsi="Times New Roman"/>
          <w:sz w:val="24"/>
          <w:szCs w:val="24"/>
          <w:lang w:eastAsia="tr-TR"/>
        </w:rPr>
        <w:t xml:space="preserve">lle taşıma arabaları, Manivela </w:t>
      </w:r>
      <w:r w:rsidR="008D5E29">
        <w:rPr>
          <w:rFonts w:ascii="Times New Roman" w:eastAsia="Times New Roman" w:hAnsi="Times New Roman"/>
          <w:sz w:val="24"/>
          <w:szCs w:val="24"/>
          <w:lang w:eastAsia="tr-TR"/>
        </w:rPr>
        <w:t>ve benzeri</w:t>
      </w:r>
      <w:r w:rsidRPr="008D5E29">
        <w:rPr>
          <w:rFonts w:ascii="Times New Roman" w:eastAsia="Times New Roman" w:hAnsi="Times New Roman"/>
          <w:sz w:val="24"/>
          <w:szCs w:val="24"/>
          <w:lang w:eastAsia="tr-TR"/>
        </w:rPr>
        <w:t xml:space="preserve">) </w:t>
      </w:r>
    </w:p>
    <w:p w14:paraId="12823037" w14:textId="77777777" w:rsidR="008F77E5" w:rsidRPr="00F12895" w:rsidRDefault="008F77E5" w:rsidP="005A5663">
      <w:pPr>
        <w:pStyle w:val="ListeParagraf"/>
        <w:numPr>
          <w:ilvl w:val="0"/>
          <w:numId w:val="27"/>
        </w:numPr>
        <w:ind w:left="284" w:hanging="284"/>
        <w:jc w:val="both"/>
        <w:rPr>
          <w:rFonts w:ascii="Times New Roman" w:hAnsi="Times New Roman"/>
          <w:sz w:val="24"/>
          <w:szCs w:val="24"/>
        </w:rPr>
      </w:pPr>
      <w:r w:rsidRPr="00F12895">
        <w:rPr>
          <w:rFonts w:ascii="Times New Roman" w:eastAsia="Times New Roman" w:hAnsi="Times New Roman"/>
          <w:b/>
          <w:sz w:val="24"/>
          <w:szCs w:val="24"/>
          <w:lang w:eastAsia="tr-TR"/>
        </w:rPr>
        <w:t>Aydınlatma cihazları</w:t>
      </w:r>
      <w:r w:rsidRPr="00F12895">
        <w:rPr>
          <w:rFonts w:ascii="Times New Roman" w:eastAsia="Times New Roman" w:hAnsi="Times New Roman"/>
          <w:sz w:val="24"/>
          <w:szCs w:val="24"/>
          <w:lang w:eastAsia="tr-TR"/>
        </w:rPr>
        <w:t xml:space="preserve"> (El feneri, Seyyar lambalar, </w:t>
      </w:r>
      <w:proofErr w:type="spellStart"/>
      <w:r w:rsidRPr="00F12895">
        <w:rPr>
          <w:rFonts w:ascii="Times New Roman" w:eastAsia="Times New Roman" w:hAnsi="Times New Roman"/>
          <w:sz w:val="24"/>
          <w:szCs w:val="24"/>
          <w:lang w:eastAsia="tr-TR"/>
        </w:rPr>
        <w:t>vb</w:t>
      </w:r>
      <w:proofErr w:type="spellEnd"/>
      <w:r w:rsidRPr="00F12895">
        <w:rPr>
          <w:rFonts w:ascii="Times New Roman" w:eastAsia="Times New Roman" w:hAnsi="Times New Roman"/>
          <w:sz w:val="24"/>
          <w:szCs w:val="24"/>
          <w:lang w:eastAsia="tr-TR"/>
        </w:rPr>
        <w:t>)</w:t>
      </w:r>
    </w:p>
    <w:p w14:paraId="27806C06" w14:textId="182BFB8F" w:rsidR="008F77E5" w:rsidRPr="008D5E29" w:rsidRDefault="008F77E5" w:rsidP="005A5663">
      <w:pPr>
        <w:pStyle w:val="ListeParagraf"/>
        <w:numPr>
          <w:ilvl w:val="0"/>
          <w:numId w:val="27"/>
        </w:numPr>
        <w:ind w:left="284" w:hanging="284"/>
        <w:jc w:val="both"/>
        <w:rPr>
          <w:rFonts w:ascii="Times New Roman" w:hAnsi="Times New Roman"/>
          <w:sz w:val="24"/>
          <w:szCs w:val="24"/>
        </w:rPr>
      </w:pPr>
      <w:r w:rsidRPr="00990BAD">
        <w:rPr>
          <w:rFonts w:ascii="Times New Roman" w:eastAsia="Times New Roman" w:hAnsi="Times New Roman"/>
          <w:b/>
          <w:sz w:val="24"/>
          <w:szCs w:val="24"/>
          <w:lang w:eastAsia="tr-TR"/>
        </w:rPr>
        <w:t>İletişim araçları</w:t>
      </w:r>
      <w:r w:rsidRPr="00990BAD">
        <w:rPr>
          <w:rFonts w:ascii="Times New Roman" w:eastAsia="Times New Roman" w:hAnsi="Times New Roman"/>
          <w:sz w:val="24"/>
          <w:szCs w:val="24"/>
          <w:lang w:eastAsia="tr-TR"/>
        </w:rPr>
        <w:t xml:space="preserve"> (Telefon, Telsiz </w:t>
      </w:r>
      <w:r w:rsidR="008D5E29">
        <w:rPr>
          <w:rFonts w:ascii="Times New Roman" w:eastAsia="Times New Roman" w:hAnsi="Times New Roman"/>
          <w:sz w:val="24"/>
          <w:szCs w:val="24"/>
          <w:lang w:eastAsia="tr-TR"/>
        </w:rPr>
        <w:t>ve benzeri</w:t>
      </w:r>
      <w:r w:rsidRPr="008D5E29">
        <w:rPr>
          <w:rFonts w:ascii="Times New Roman" w:eastAsia="Times New Roman" w:hAnsi="Times New Roman"/>
          <w:sz w:val="24"/>
          <w:szCs w:val="24"/>
          <w:lang w:eastAsia="tr-TR"/>
        </w:rPr>
        <w:t xml:space="preserve">) </w:t>
      </w:r>
    </w:p>
    <w:p w14:paraId="04BCE4F2" w14:textId="6A5E513F" w:rsidR="008F77E5" w:rsidRPr="008D5E29" w:rsidRDefault="008F77E5" w:rsidP="005A5663">
      <w:pPr>
        <w:pStyle w:val="ListeParagraf"/>
        <w:numPr>
          <w:ilvl w:val="0"/>
          <w:numId w:val="27"/>
        </w:numPr>
        <w:ind w:left="284" w:hanging="284"/>
        <w:jc w:val="both"/>
        <w:rPr>
          <w:rFonts w:ascii="Times New Roman" w:hAnsi="Times New Roman"/>
          <w:sz w:val="24"/>
          <w:szCs w:val="24"/>
        </w:rPr>
      </w:pPr>
      <w:r w:rsidRPr="00F12895">
        <w:rPr>
          <w:rFonts w:ascii="Times New Roman" w:eastAsia="Times New Roman" w:hAnsi="Times New Roman"/>
          <w:b/>
          <w:sz w:val="24"/>
          <w:szCs w:val="24"/>
          <w:lang w:eastAsia="tr-TR"/>
        </w:rPr>
        <w:t>Kişisel koruyucu donanım</w:t>
      </w:r>
      <w:r w:rsidRPr="00F12895">
        <w:rPr>
          <w:rFonts w:ascii="Times New Roman" w:eastAsia="Times New Roman" w:hAnsi="Times New Roman"/>
          <w:sz w:val="24"/>
          <w:szCs w:val="24"/>
          <w:lang w:eastAsia="tr-TR"/>
        </w:rPr>
        <w:t xml:space="preserve"> (Baret, Çelik burunlu ayakkabı, Eldiven, Emniyet kemeri ve kilidi, Gözlük, İş elbisesi, Kulaklık, K</w:t>
      </w:r>
      <w:r w:rsidRPr="00990BAD">
        <w:rPr>
          <w:rFonts w:ascii="Times New Roman" w:eastAsia="Times New Roman" w:hAnsi="Times New Roman"/>
          <w:sz w:val="24"/>
          <w:szCs w:val="24"/>
          <w:lang w:eastAsia="tr-TR"/>
        </w:rPr>
        <w:t xml:space="preserve">ulak tıkacı, Siperlik, Toz maskesi, </w:t>
      </w:r>
      <w:r w:rsidRPr="00990BAD">
        <w:rPr>
          <w:rFonts w:ascii="Times New Roman" w:hAnsi="Times New Roman"/>
          <w:sz w:val="24"/>
          <w:szCs w:val="24"/>
        </w:rPr>
        <w:t xml:space="preserve">İlkyardım çantası </w:t>
      </w:r>
      <w:r w:rsidR="008D5E29">
        <w:rPr>
          <w:rFonts w:ascii="Times New Roman" w:eastAsia="Times New Roman" w:hAnsi="Times New Roman"/>
          <w:sz w:val="24"/>
          <w:szCs w:val="24"/>
          <w:lang w:eastAsia="tr-TR"/>
        </w:rPr>
        <w:t>ve benzeri</w:t>
      </w:r>
      <w:r w:rsidRPr="008D5E29">
        <w:rPr>
          <w:rFonts w:ascii="Times New Roman" w:eastAsia="Times New Roman" w:hAnsi="Times New Roman"/>
          <w:sz w:val="24"/>
          <w:szCs w:val="24"/>
          <w:lang w:eastAsia="tr-TR"/>
        </w:rPr>
        <w:t>)</w:t>
      </w:r>
    </w:p>
    <w:p w14:paraId="6BFCD7E6" w14:textId="28F1CD91" w:rsidR="008F77E5" w:rsidRPr="00F12895" w:rsidRDefault="008F77E5" w:rsidP="005A5663">
      <w:pPr>
        <w:pStyle w:val="ListeParagraf"/>
        <w:numPr>
          <w:ilvl w:val="0"/>
          <w:numId w:val="27"/>
        </w:numPr>
        <w:ind w:left="284" w:hanging="284"/>
        <w:jc w:val="both"/>
        <w:rPr>
          <w:rFonts w:ascii="Times New Roman" w:hAnsi="Times New Roman"/>
          <w:sz w:val="24"/>
          <w:szCs w:val="24"/>
        </w:rPr>
      </w:pPr>
      <w:r w:rsidRPr="00F12895">
        <w:rPr>
          <w:rFonts w:ascii="Times New Roman" w:hAnsi="Times New Roman"/>
          <w:b/>
          <w:sz w:val="24"/>
          <w:szCs w:val="24"/>
        </w:rPr>
        <w:t>Çeşitli malzemeler</w:t>
      </w:r>
      <w:r w:rsidRPr="00F12895">
        <w:rPr>
          <w:rFonts w:ascii="Times New Roman" w:hAnsi="Times New Roman"/>
          <w:sz w:val="24"/>
          <w:szCs w:val="24"/>
        </w:rPr>
        <w:t xml:space="preserve"> (Akışkan kaçağı tespit jeli, Bakım ilacı/</w:t>
      </w:r>
      <w:proofErr w:type="spellStart"/>
      <w:r w:rsidRPr="00F12895">
        <w:rPr>
          <w:rFonts w:ascii="Times New Roman" w:hAnsi="Times New Roman"/>
          <w:sz w:val="24"/>
          <w:szCs w:val="24"/>
        </w:rPr>
        <w:t>solvent</w:t>
      </w:r>
      <w:proofErr w:type="spellEnd"/>
      <w:r w:rsidRPr="00F12895">
        <w:rPr>
          <w:rFonts w:ascii="Times New Roman" w:hAnsi="Times New Roman"/>
          <w:sz w:val="24"/>
          <w:szCs w:val="24"/>
        </w:rPr>
        <w:t>, Genel yapıştırıcılar ve bantlar, Kablo çeşitleri, Kalem, Tebeşir, Temizlik bezi</w:t>
      </w:r>
    </w:p>
    <w:p w14:paraId="5BC4E84D" w14:textId="77777777" w:rsidR="00680865" w:rsidRPr="00990BAD" w:rsidRDefault="00680865" w:rsidP="00B919DC">
      <w:pPr>
        <w:tabs>
          <w:tab w:val="num" w:pos="426"/>
        </w:tabs>
        <w:spacing w:after="0"/>
        <w:jc w:val="both"/>
        <w:outlineLvl w:val="1"/>
        <w:rPr>
          <w:rFonts w:ascii="Times New Roman" w:hAnsi="Times New Roman"/>
          <w:b/>
          <w:sz w:val="24"/>
          <w:szCs w:val="24"/>
        </w:rPr>
      </w:pPr>
    </w:p>
    <w:p w14:paraId="211B8283" w14:textId="3E3D9689" w:rsidR="007B6791" w:rsidRPr="009E45BA" w:rsidRDefault="007B6791" w:rsidP="00B919DC">
      <w:pPr>
        <w:tabs>
          <w:tab w:val="num" w:pos="426"/>
        </w:tabs>
        <w:spacing w:after="0"/>
        <w:jc w:val="both"/>
        <w:outlineLvl w:val="1"/>
        <w:rPr>
          <w:rFonts w:ascii="Times New Roman" w:hAnsi="Times New Roman"/>
          <w:b/>
          <w:sz w:val="24"/>
          <w:szCs w:val="24"/>
        </w:rPr>
      </w:pPr>
      <w:r w:rsidRPr="00252D64">
        <w:rPr>
          <w:rFonts w:ascii="Times New Roman" w:hAnsi="Times New Roman"/>
          <w:b/>
          <w:sz w:val="24"/>
          <w:szCs w:val="24"/>
        </w:rPr>
        <w:t>3.</w:t>
      </w:r>
      <w:r w:rsidR="006D40DA" w:rsidRPr="00252D64">
        <w:rPr>
          <w:rFonts w:ascii="Times New Roman" w:hAnsi="Times New Roman"/>
          <w:b/>
          <w:sz w:val="24"/>
          <w:szCs w:val="24"/>
        </w:rPr>
        <w:t>3</w:t>
      </w:r>
      <w:r w:rsidRPr="00252D64">
        <w:rPr>
          <w:rFonts w:ascii="Times New Roman" w:hAnsi="Times New Roman"/>
          <w:b/>
          <w:sz w:val="24"/>
          <w:szCs w:val="24"/>
        </w:rPr>
        <w:t>. Tutum ve Davranışlar</w:t>
      </w:r>
      <w:bookmarkEnd w:id="45"/>
    </w:p>
    <w:p w14:paraId="5BACC9D8" w14:textId="77777777" w:rsidR="00FF2D50" w:rsidRPr="009E45BA" w:rsidRDefault="004C2162" w:rsidP="005A5663">
      <w:pPr>
        <w:pStyle w:val="ListeParagraf"/>
        <w:numPr>
          <w:ilvl w:val="0"/>
          <w:numId w:val="28"/>
        </w:numPr>
        <w:ind w:left="426"/>
        <w:jc w:val="both"/>
        <w:rPr>
          <w:rFonts w:ascii="Times New Roman" w:hAnsi="Times New Roman"/>
          <w:sz w:val="24"/>
          <w:szCs w:val="24"/>
        </w:rPr>
      </w:pPr>
      <w:bookmarkStart w:id="46" w:name="_Toc6240339"/>
      <w:bookmarkStart w:id="47" w:name="_Toc35521538"/>
      <w:r w:rsidRPr="009E45BA">
        <w:rPr>
          <w:rFonts w:ascii="Times New Roman" w:hAnsi="Times New Roman"/>
          <w:sz w:val="24"/>
          <w:szCs w:val="24"/>
        </w:rPr>
        <w:t xml:space="preserve">Acil ve stresli durumlarda soğukkanlı </w:t>
      </w:r>
    </w:p>
    <w:p w14:paraId="07955B8C" w14:textId="77777777" w:rsidR="00FF2D50" w:rsidRPr="00966748" w:rsidRDefault="00997C9D" w:rsidP="005A5663">
      <w:pPr>
        <w:pStyle w:val="ListeParagraf"/>
        <w:numPr>
          <w:ilvl w:val="0"/>
          <w:numId w:val="28"/>
        </w:numPr>
        <w:ind w:left="426"/>
        <w:jc w:val="both"/>
        <w:rPr>
          <w:rFonts w:ascii="Times New Roman" w:hAnsi="Times New Roman"/>
          <w:sz w:val="24"/>
          <w:szCs w:val="24"/>
        </w:rPr>
      </w:pPr>
      <w:r w:rsidRPr="00966748">
        <w:rPr>
          <w:rFonts w:ascii="Times New Roman" w:hAnsi="Times New Roman"/>
          <w:sz w:val="24"/>
          <w:szCs w:val="24"/>
        </w:rPr>
        <w:t xml:space="preserve">Astlarının iş disiplinini sağlamak </w:t>
      </w:r>
    </w:p>
    <w:p w14:paraId="6AEC5EA8" w14:textId="77777777" w:rsidR="0074426D" w:rsidRPr="00966748" w:rsidRDefault="00997C9D" w:rsidP="005A5663">
      <w:pPr>
        <w:pStyle w:val="ListeParagraf"/>
        <w:numPr>
          <w:ilvl w:val="0"/>
          <w:numId w:val="28"/>
        </w:numPr>
        <w:ind w:left="426"/>
        <w:jc w:val="both"/>
        <w:rPr>
          <w:rFonts w:ascii="Times New Roman" w:hAnsi="Times New Roman"/>
          <w:sz w:val="24"/>
          <w:szCs w:val="24"/>
        </w:rPr>
      </w:pPr>
      <w:r w:rsidRPr="00966748">
        <w:rPr>
          <w:rFonts w:ascii="Times New Roman" w:hAnsi="Times New Roman"/>
          <w:sz w:val="24"/>
          <w:szCs w:val="24"/>
        </w:rPr>
        <w:t xml:space="preserve">Bilgi, tecrübe ve yetkisi dahilinde karar vermek </w:t>
      </w:r>
    </w:p>
    <w:p w14:paraId="36DA16A0" w14:textId="77777777" w:rsidR="0074426D" w:rsidRPr="00A33C9A" w:rsidRDefault="00997C9D" w:rsidP="005A5663">
      <w:pPr>
        <w:pStyle w:val="ListeParagraf"/>
        <w:numPr>
          <w:ilvl w:val="0"/>
          <w:numId w:val="28"/>
        </w:numPr>
        <w:ind w:left="426"/>
        <w:jc w:val="both"/>
        <w:rPr>
          <w:rFonts w:ascii="Times New Roman" w:hAnsi="Times New Roman"/>
          <w:sz w:val="24"/>
          <w:szCs w:val="24"/>
        </w:rPr>
      </w:pPr>
      <w:r w:rsidRPr="00A33C9A">
        <w:rPr>
          <w:rFonts w:ascii="Times New Roman" w:hAnsi="Times New Roman"/>
          <w:sz w:val="24"/>
          <w:szCs w:val="24"/>
        </w:rPr>
        <w:t xml:space="preserve">Çalışma zamanını iş emrine uygun şekilde etkili ve verimli kullanmak </w:t>
      </w:r>
    </w:p>
    <w:p w14:paraId="163745FC" w14:textId="77777777" w:rsidR="0074426D" w:rsidRPr="00A33C9A" w:rsidRDefault="00997C9D" w:rsidP="005A5663">
      <w:pPr>
        <w:pStyle w:val="ListeParagraf"/>
        <w:numPr>
          <w:ilvl w:val="0"/>
          <w:numId w:val="28"/>
        </w:numPr>
        <w:ind w:left="426"/>
        <w:jc w:val="both"/>
        <w:rPr>
          <w:rFonts w:ascii="Times New Roman" w:hAnsi="Times New Roman"/>
          <w:sz w:val="24"/>
          <w:szCs w:val="24"/>
        </w:rPr>
      </w:pPr>
      <w:r w:rsidRPr="00A33C9A">
        <w:rPr>
          <w:rFonts w:ascii="Times New Roman" w:hAnsi="Times New Roman"/>
          <w:sz w:val="24"/>
          <w:szCs w:val="24"/>
        </w:rPr>
        <w:t xml:space="preserve">Çevre, kalite ve İSG mevzuatında yer alan düzenlemeleri benimsemek </w:t>
      </w:r>
    </w:p>
    <w:p w14:paraId="599D40F8" w14:textId="77777777" w:rsidR="0074426D" w:rsidRPr="00A33C9A" w:rsidRDefault="00997C9D" w:rsidP="005A5663">
      <w:pPr>
        <w:pStyle w:val="ListeParagraf"/>
        <w:numPr>
          <w:ilvl w:val="0"/>
          <w:numId w:val="28"/>
        </w:numPr>
        <w:ind w:left="426"/>
        <w:jc w:val="both"/>
        <w:rPr>
          <w:rFonts w:ascii="Times New Roman" w:hAnsi="Times New Roman"/>
          <w:sz w:val="24"/>
          <w:szCs w:val="24"/>
        </w:rPr>
      </w:pPr>
      <w:r w:rsidRPr="00A33C9A">
        <w:rPr>
          <w:rFonts w:ascii="Times New Roman" w:hAnsi="Times New Roman"/>
          <w:sz w:val="24"/>
          <w:szCs w:val="24"/>
        </w:rPr>
        <w:t xml:space="preserve">Dikkatli ve titiz olmak </w:t>
      </w:r>
    </w:p>
    <w:p w14:paraId="2C904049" w14:textId="77777777" w:rsidR="0074426D" w:rsidRPr="00A33C9A" w:rsidRDefault="00997C9D" w:rsidP="005A5663">
      <w:pPr>
        <w:pStyle w:val="ListeParagraf"/>
        <w:numPr>
          <w:ilvl w:val="0"/>
          <w:numId w:val="28"/>
        </w:numPr>
        <w:ind w:left="426"/>
        <w:jc w:val="both"/>
        <w:rPr>
          <w:rFonts w:ascii="Times New Roman" w:hAnsi="Times New Roman"/>
          <w:sz w:val="24"/>
          <w:szCs w:val="24"/>
        </w:rPr>
      </w:pPr>
      <w:r w:rsidRPr="00A33C9A">
        <w:rPr>
          <w:rFonts w:ascii="Times New Roman" w:hAnsi="Times New Roman"/>
          <w:sz w:val="24"/>
          <w:szCs w:val="24"/>
        </w:rPr>
        <w:t xml:space="preserve">Doğal kaynak kullanımı ve geri kazanım konusunda duyarlı olmak </w:t>
      </w:r>
    </w:p>
    <w:p w14:paraId="7EDE4236" w14:textId="77777777" w:rsidR="0074426D" w:rsidRPr="00A33C9A" w:rsidRDefault="00997C9D" w:rsidP="005A5663">
      <w:pPr>
        <w:pStyle w:val="ListeParagraf"/>
        <w:numPr>
          <w:ilvl w:val="0"/>
          <w:numId w:val="28"/>
        </w:numPr>
        <w:ind w:left="426"/>
        <w:jc w:val="both"/>
        <w:rPr>
          <w:rFonts w:ascii="Times New Roman" w:hAnsi="Times New Roman"/>
          <w:sz w:val="24"/>
          <w:szCs w:val="24"/>
        </w:rPr>
      </w:pPr>
      <w:r w:rsidRPr="00A33C9A">
        <w:rPr>
          <w:rFonts w:ascii="Times New Roman" w:hAnsi="Times New Roman"/>
          <w:sz w:val="24"/>
          <w:szCs w:val="24"/>
        </w:rPr>
        <w:t xml:space="preserve">Görevi ile ilgili yenilikleri takip etmek </w:t>
      </w:r>
    </w:p>
    <w:p w14:paraId="5231055B" w14:textId="77777777" w:rsidR="0074426D" w:rsidRPr="00A33C9A" w:rsidRDefault="00997C9D" w:rsidP="005A5663">
      <w:pPr>
        <w:pStyle w:val="ListeParagraf"/>
        <w:numPr>
          <w:ilvl w:val="0"/>
          <w:numId w:val="28"/>
        </w:numPr>
        <w:ind w:left="426"/>
        <w:jc w:val="both"/>
        <w:rPr>
          <w:rFonts w:ascii="Times New Roman" w:hAnsi="Times New Roman"/>
          <w:sz w:val="24"/>
          <w:szCs w:val="24"/>
        </w:rPr>
      </w:pPr>
      <w:r w:rsidRPr="00A33C9A">
        <w:rPr>
          <w:rFonts w:ascii="Times New Roman" w:hAnsi="Times New Roman"/>
          <w:sz w:val="24"/>
          <w:szCs w:val="24"/>
        </w:rPr>
        <w:t xml:space="preserve">İşyeri hiyerarşi ilişkisine saygı göstermek </w:t>
      </w:r>
    </w:p>
    <w:p w14:paraId="1B77632D" w14:textId="77777777" w:rsidR="0074426D" w:rsidRPr="00A33C9A" w:rsidRDefault="00997C9D" w:rsidP="005A5663">
      <w:pPr>
        <w:pStyle w:val="ListeParagraf"/>
        <w:numPr>
          <w:ilvl w:val="0"/>
          <w:numId w:val="28"/>
        </w:numPr>
        <w:ind w:left="426"/>
        <w:jc w:val="both"/>
        <w:rPr>
          <w:rFonts w:ascii="Times New Roman" w:hAnsi="Times New Roman"/>
          <w:sz w:val="24"/>
          <w:szCs w:val="24"/>
        </w:rPr>
      </w:pPr>
      <w:r w:rsidRPr="00A33C9A">
        <w:rPr>
          <w:rFonts w:ascii="Times New Roman" w:hAnsi="Times New Roman"/>
          <w:sz w:val="24"/>
          <w:szCs w:val="24"/>
        </w:rPr>
        <w:t xml:space="preserve">İşyerine ait araç, gereç ve ekipmanın kullanımına özen göstermek </w:t>
      </w:r>
    </w:p>
    <w:p w14:paraId="01F230CC" w14:textId="77777777" w:rsidR="0074426D" w:rsidRPr="00A33C9A" w:rsidRDefault="00997C9D" w:rsidP="005A5663">
      <w:pPr>
        <w:pStyle w:val="ListeParagraf"/>
        <w:numPr>
          <w:ilvl w:val="0"/>
          <w:numId w:val="28"/>
        </w:numPr>
        <w:ind w:left="426"/>
        <w:jc w:val="both"/>
        <w:rPr>
          <w:rFonts w:ascii="Times New Roman" w:hAnsi="Times New Roman"/>
          <w:sz w:val="24"/>
          <w:szCs w:val="24"/>
        </w:rPr>
      </w:pPr>
      <w:r w:rsidRPr="00A33C9A">
        <w:rPr>
          <w:rFonts w:ascii="Times New Roman" w:hAnsi="Times New Roman"/>
          <w:sz w:val="24"/>
          <w:szCs w:val="24"/>
        </w:rPr>
        <w:t xml:space="preserve">Mesleki gelişim için araştırmaya açık olmak </w:t>
      </w:r>
    </w:p>
    <w:p w14:paraId="6E27C7AC" w14:textId="77777777" w:rsidR="0074426D" w:rsidRPr="00A33C9A" w:rsidRDefault="00997C9D" w:rsidP="005A5663">
      <w:pPr>
        <w:pStyle w:val="ListeParagraf"/>
        <w:numPr>
          <w:ilvl w:val="0"/>
          <w:numId w:val="28"/>
        </w:numPr>
        <w:ind w:left="426"/>
        <w:jc w:val="both"/>
        <w:rPr>
          <w:rFonts w:ascii="Times New Roman" w:hAnsi="Times New Roman"/>
          <w:sz w:val="24"/>
          <w:szCs w:val="24"/>
        </w:rPr>
      </w:pPr>
      <w:r w:rsidRPr="00A33C9A">
        <w:rPr>
          <w:rFonts w:ascii="Times New Roman" w:hAnsi="Times New Roman"/>
          <w:sz w:val="24"/>
          <w:szCs w:val="24"/>
        </w:rPr>
        <w:t xml:space="preserve">Olumsuz çevresel etkileri belirlemek </w:t>
      </w:r>
    </w:p>
    <w:p w14:paraId="49733E0B" w14:textId="77777777" w:rsidR="0074426D" w:rsidRPr="00A33C9A" w:rsidRDefault="00997C9D" w:rsidP="005A5663">
      <w:pPr>
        <w:pStyle w:val="ListeParagraf"/>
        <w:numPr>
          <w:ilvl w:val="0"/>
          <w:numId w:val="28"/>
        </w:numPr>
        <w:ind w:left="426"/>
        <w:jc w:val="both"/>
        <w:rPr>
          <w:rFonts w:ascii="Times New Roman" w:hAnsi="Times New Roman"/>
          <w:sz w:val="24"/>
          <w:szCs w:val="24"/>
        </w:rPr>
      </w:pPr>
      <w:r w:rsidRPr="00A33C9A">
        <w:rPr>
          <w:rFonts w:ascii="Times New Roman" w:hAnsi="Times New Roman"/>
          <w:sz w:val="24"/>
          <w:szCs w:val="24"/>
        </w:rPr>
        <w:t xml:space="preserve">Sistem ve sahalarda risk ve tehlike analizi çalışmalarına katkıda bulunmak </w:t>
      </w:r>
    </w:p>
    <w:p w14:paraId="4D76C1CC" w14:textId="77777777" w:rsidR="0074426D" w:rsidRPr="00A33C9A" w:rsidRDefault="00997C9D" w:rsidP="005A5663">
      <w:pPr>
        <w:pStyle w:val="ListeParagraf"/>
        <w:numPr>
          <w:ilvl w:val="0"/>
          <w:numId w:val="28"/>
        </w:numPr>
        <w:ind w:left="426"/>
        <w:jc w:val="both"/>
        <w:rPr>
          <w:rFonts w:ascii="Times New Roman" w:hAnsi="Times New Roman"/>
          <w:sz w:val="24"/>
          <w:szCs w:val="24"/>
        </w:rPr>
      </w:pPr>
      <w:r w:rsidRPr="00A33C9A">
        <w:rPr>
          <w:rFonts w:ascii="Times New Roman" w:hAnsi="Times New Roman"/>
          <w:sz w:val="24"/>
          <w:szCs w:val="24"/>
        </w:rPr>
        <w:t xml:space="preserve">Sorumluluklarını bilmek ve yerine getirmek </w:t>
      </w:r>
    </w:p>
    <w:p w14:paraId="01426DD2" w14:textId="77777777" w:rsidR="0074426D" w:rsidRPr="00A33C9A" w:rsidRDefault="00997C9D" w:rsidP="005A5663">
      <w:pPr>
        <w:pStyle w:val="ListeParagraf"/>
        <w:numPr>
          <w:ilvl w:val="0"/>
          <w:numId w:val="28"/>
        </w:numPr>
        <w:ind w:left="426"/>
        <w:jc w:val="both"/>
        <w:rPr>
          <w:rFonts w:ascii="Times New Roman" w:hAnsi="Times New Roman"/>
          <w:sz w:val="24"/>
          <w:szCs w:val="24"/>
        </w:rPr>
      </w:pPr>
      <w:r w:rsidRPr="00A33C9A">
        <w:rPr>
          <w:rFonts w:ascii="Times New Roman" w:hAnsi="Times New Roman"/>
          <w:sz w:val="24"/>
          <w:szCs w:val="24"/>
        </w:rPr>
        <w:t xml:space="preserve">Süreç kalitesine özen göstermek </w:t>
      </w:r>
    </w:p>
    <w:p w14:paraId="2B314810" w14:textId="77777777" w:rsidR="0074426D" w:rsidRPr="00A33C9A" w:rsidRDefault="00997C9D" w:rsidP="005A5663">
      <w:pPr>
        <w:pStyle w:val="ListeParagraf"/>
        <w:numPr>
          <w:ilvl w:val="0"/>
          <w:numId w:val="28"/>
        </w:numPr>
        <w:ind w:left="426"/>
        <w:jc w:val="both"/>
        <w:rPr>
          <w:rFonts w:ascii="Times New Roman" w:hAnsi="Times New Roman"/>
          <w:sz w:val="24"/>
          <w:szCs w:val="24"/>
        </w:rPr>
      </w:pPr>
      <w:r w:rsidRPr="00A33C9A">
        <w:rPr>
          <w:rFonts w:ascii="Times New Roman" w:hAnsi="Times New Roman"/>
          <w:sz w:val="24"/>
          <w:szCs w:val="24"/>
        </w:rPr>
        <w:lastRenderedPageBreak/>
        <w:t xml:space="preserve">Talimat ve kılavuzlara harfiyen uymak </w:t>
      </w:r>
    </w:p>
    <w:p w14:paraId="2ED8775C" w14:textId="77777777" w:rsidR="0074426D" w:rsidRPr="00A33C9A" w:rsidRDefault="00997C9D" w:rsidP="005A5663">
      <w:pPr>
        <w:pStyle w:val="ListeParagraf"/>
        <w:numPr>
          <w:ilvl w:val="0"/>
          <w:numId w:val="28"/>
        </w:numPr>
        <w:ind w:left="426"/>
        <w:jc w:val="both"/>
        <w:rPr>
          <w:rFonts w:ascii="Times New Roman" w:hAnsi="Times New Roman"/>
          <w:sz w:val="24"/>
          <w:szCs w:val="24"/>
        </w:rPr>
      </w:pPr>
      <w:r w:rsidRPr="00A33C9A">
        <w:rPr>
          <w:rFonts w:ascii="Times New Roman" w:hAnsi="Times New Roman"/>
          <w:sz w:val="24"/>
          <w:szCs w:val="24"/>
        </w:rPr>
        <w:t xml:space="preserve">Taşıma ve kaldırma donanımını doğru şekilde kullanmak </w:t>
      </w:r>
    </w:p>
    <w:p w14:paraId="4BF038F3" w14:textId="77777777" w:rsidR="0074426D" w:rsidRPr="00A33C9A" w:rsidRDefault="00997C9D" w:rsidP="005A5663">
      <w:pPr>
        <w:pStyle w:val="ListeParagraf"/>
        <w:numPr>
          <w:ilvl w:val="0"/>
          <w:numId w:val="28"/>
        </w:numPr>
        <w:ind w:left="426"/>
        <w:jc w:val="both"/>
        <w:rPr>
          <w:rFonts w:ascii="Times New Roman" w:hAnsi="Times New Roman"/>
          <w:sz w:val="24"/>
          <w:szCs w:val="24"/>
        </w:rPr>
      </w:pPr>
      <w:r w:rsidRPr="00A33C9A">
        <w:rPr>
          <w:rFonts w:ascii="Times New Roman" w:hAnsi="Times New Roman"/>
          <w:sz w:val="24"/>
          <w:szCs w:val="24"/>
        </w:rPr>
        <w:t xml:space="preserve">Tehlike durumlarında ilgilileri bilgilendirmek </w:t>
      </w:r>
    </w:p>
    <w:p w14:paraId="73F09067" w14:textId="77777777" w:rsidR="0074426D" w:rsidRPr="00A33C9A" w:rsidRDefault="00997C9D" w:rsidP="005A5663">
      <w:pPr>
        <w:pStyle w:val="ListeParagraf"/>
        <w:numPr>
          <w:ilvl w:val="0"/>
          <w:numId w:val="28"/>
        </w:numPr>
        <w:ind w:left="426"/>
        <w:jc w:val="both"/>
        <w:rPr>
          <w:rFonts w:ascii="Times New Roman" w:hAnsi="Times New Roman"/>
          <w:sz w:val="24"/>
          <w:szCs w:val="24"/>
        </w:rPr>
      </w:pPr>
      <w:r w:rsidRPr="00A33C9A">
        <w:rPr>
          <w:rFonts w:ascii="Times New Roman" w:hAnsi="Times New Roman"/>
          <w:sz w:val="24"/>
          <w:szCs w:val="24"/>
        </w:rPr>
        <w:t xml:space="preserve">Temizlik, düzen ve işyeri tertibine özen göstermek </w:t>
      </w:r>
    </w:p>
    <w:p w14:paraId="481E2A87" w14:textId="77777777" w:rsidR="0074426D" w:rsidRPr="00A33C9A" w:rsidRDefault="00997C9D" w:rsidP="005A5663">
      <w:pPr>
        <w:pStyle w:val="ListeParagraf"/>
        <w:numPr>
          <w:ilvl w:val="0"/>
          <w:numId w:val="28"/>
        </w:numPr>
        <w:ind w:left="426"/>
        <w:jc w:val="both"/>
        <w:rPr>
          <w:rFonts w:ascii="Times New Roman" w:hAnsi="Times New Roman"/>
          <w:sz w:val="24"/>
          <w:szCs w:val="24"/>
        </w:rPr>
      </w:pPr>
      <w:r w:rsidRPr="00A33C9A">
        <w:rPr>
          <w:rFonts w:ascii="Times New Roman" w:hAnsi="Times New Roman"/>
          <w:sz w:val="24"/>
          <w:szCs w:val="24"/>
        </w:rPr>
        <w:t xml:space="preserve">Vardiya değişimlerinde etkili, açık ve doğru şekilde bilgi paylaşmak </w:t>
      </w:r>
    </w:p>
    <w:p w14:paraId="1F755A15" w14:textId="7410EB42" w:rsidR="004C2162" w:rsidRPr="00A33C9A" w:rsidRDefault="00997C9D" w:rsidP="005A5663">
      <w:pPr>
        <w:pStyle w:val="ListeParagraf"/>
        <w:numPr>
          <w:ilvl w:val="0"/>
          <w:numId w:val="28"/>
        </w:numPr>
        <w:ind w:left="426"/>
        <w:jc w:val="both"/>
        <w:rPr>
          <w:rFonts w:ascii="Times New Roman" w:hAnsi="Times New Roman"/>
          <w:sz w:val="24"/>
          <w:szCs w:val="24"/>
        </w:rPr>
      </w:pPr>
      <w:r w:rsidRPr="00A33C9A">
        <w:rPr>
          <w:rFonts w:ascii="Times New Roman" w:hAnsi="Times New Roman"/>
          <w:sz w:val="24"/>
          <w:szCs w:val="24"/>
        </w:rPr>
        <w:t>Yetkisi dahilinde olmayan kusurlar hakkında ilgilileri bilgilendirmek</w:t>
      </w:r>
    </w:p>
    <w:p w14:paraId="2C940581" w14:textId="2B6D1A13" w:rsidR="0074426D" w:rsidRDefault="0074426D" w:rsidP="00EC497F">
      <w:pPr>
        <w:rPr>
          <w:rFonts w:ascii="Times New Roman" w:hAnsi="Times New Roman"/>
        </w:rPr>
      </w:pPr>
    </w:p>
    <w:p w14:paraId="138E23C5" w14:textId="4EFF0060" w:rsidR="005A5663" w:rsidRDefault="005A5663" w:rsidP="00EC497F">
      <w:pPr>
        <w:rPr>
          <w:rFonts w:ascii="Times New Roman" w:hAnsi="Times New Roman"/>
        </w:rPr>
      </w:pPr>
    </w:p>
    <w:p w14:paraId="27BE4B7A" w14:textId="4A6250AD" w:rsidR="005A5663" w:rsidRDefault="005A5663" w:rsidP="00EC497F">
      <w:pPr>
        <w:rPr>
          <w:rFonts w:ascii="Times New Roman" w:hAnsi="Times New Roman"/>
        </w:rPr>
      </w:pPr>
    </w:p>
    <w:p w14:paraId="38BDD005" w14:textId="64E21B1E" w:rsidR="005A5663" w:rsidRDefault="005A5663" w:rsidP="00EC497F">
      <w:pPr>
        <w:rPr>
          <w:rFonts w:ascii="Times New Roman" w:hAnsi="Times New Roman"/>
        </w:rPr>
      </w:pPr>
    </w:p>
    <w:p w14:paraId="51373CCB" w14:textId="4F240AFE" w:rsidR="005A5663" w:rsidRDefault="005A5663" w:rsidP="00EC497F">
      <w:pPr>
        <w:rPr>
          <w:rFonts w:ascii="Times New Roman" w:hAnsi="Times New Roman"/>
        </w:rPr>
      </w:pPr>
    </w:p>
    <w:p w14:paraId="34C6848C" w14:textId="3ED7B345" w:rsidR="005A5663" w:rsidRDefault="005A5663" w:rsidP="00EC497F">
      <w:pPr>
        <w:rPr>
          <w:rFonts w:ascii="Times New Roman" w:hAnsi="Times New Roman"/>
        </w:rPr>
      </w:pPr>
    </w:p>
    <w:p w14:paraId="740531AF" w14:textId="064FFBB1" w:rsidR="005A5663" w:rsidRDefault="005A5663" w:rsidP="00EC497F">
      <w:pPr>
        <w:rPr>
          <w:rFonts w:ascii="Times New Roman" w:hAnsi="Times New Roman"/>
        </w:rPr>
      </w:pPr>
    </w:p>
    <w:p w14:paraId="4577652E" w14:textId="1071722D" w:rsidR="005A5663" w:rsidRDefault="005A5663" w:rsidP="00EC497F">
      <w:pPr>
        <w:rPr>
          <w:rFonts w:ascii="Times New Roman" w:hAnsi="Times New Roman"/>
        </w:rPr>
      </w:pPr>
    </w:p>
    <w:p w14:paraId="6B35E15E" w14:textId="0D13B5C2" w:rsidR="005A5663" w:rsidRDefault="005A5663" w:rsidP="00EC497F">
      <w:pPr>
        <w:rPr>
          <w:rFonts w:ascii="Times New Roman" w:hAnsi="Times New Roman"/>
        </w:rPr>
      </w:pPr>
    </w:p>
    <w:p w14:paraId="48308873" w14:textId="08EF8DBB" w:rsidR="005A5663" w:rsidRDefault="005A5663" w:rsidP="00EC497F">
      <w:pPr>
        <w:rPr>
          <w:rFonts w:ascii="Times New Roman" w:hAnsi="Times New Roman"/>
        </w:rPr>
      </w:pPr>
    </w:p>
    <w:p w14:paraId="691CEC43" w14:textId="15A0C26D" w:rsidR="005A5663" w:rsidRDefault="005A5663" w:rsidP="00EC497F">
      <w:pPr>
        <w:rPr>
          <w:rFonts w:ascii="Times New Roman" w:hAnsi="Times New Roman"/>
        </w:rPr>
      </w:pPr>
    </w:p>
    <w:p w14:paraId="534F7B48" w14:textId="2B394F07" w:rsidR="005A5663" w:rsidRDefault="005A5663" w:rsidP="00EC497F">
      <w:pPr>
        <w:rPr>
          <w:rFonts w:ascii="Times New Roman" w:hAnsi="Times New Roman"/>
        </w:rPr>
      </w:pPr>
    </w:p>
    <w:p w14:paraId="5099792A" w14:textId="2ACA0DE3" w:rsidR="005A5663" w:rsidRDefault="005A5663" w:rsidP="00EC497F">
      <w:pPr>
        <w:rPr>
          <w:rFonts w:ascii="Times New Roman" w:hAnsi="Times New Roman"/>
        </w:rPr>
      </w:pPr>
    </w:p>
    <w:p w14:paraId="248377D6" w14:textId="62991353" w:rsidR="005A5663" w:rsidRDefault="005A5663" w:rsidP="00EC497F">
      <w:pPr>
        <w:rPr>
          <w:rFonts w:ascii="Times New Roman" w:hAnsi="Times New Roman"/>
        </w:rPr>
      </w:pPr>
    </w:p>
    <w:p w14:paraId="2587350A" w14:textId="4F0A8AF6" w:rsidR="005A5663" w:rsidRDefault="005A5663" w:rsidP="00EC497F">
      <w:pPr>
        <w:rPr>
          <w:rFonts w:ascii="Times New Roman" w:hAnsi="Times New Roman"/>
        </w:rPr>
      </w:pPr>
    </w:p>
    <w:p w14:paraId="6281E066" w14:textId="2B8A8B83" w:rsidR="005A5663" w:rsidRDefault="005A5663" w:rsidP="00EC497F">
      <w:pPr>
        <w:rPr>
          <w:rFonts w:ascii="Times New Roman" w:hAnsi="Times New Roman"/>
        </w:rPr>
      </w:pPr>
    </w:p>
    <w:p w14:paraId="7D16EDFD" w14:textId="73B4F519" w:rsidR="005A5663" w:rsidRDefault="005A5663" w:rsidP="00EC497F">
      <w:pPr>
        <w:rPr>
          <w:rFonts w:ascii="Times New Roman" w:hAnsi="Times New Roman"/>
        </w:rPr>
      </w:pPr>
    </w:p>
    <w:p w14:paraId="002BB965" w14:textId="28740E2B" w:rsidR="005A5663" w:rsidRDefault="005A5663" w:rsidP="00EC497F">
      <w:pPr>
        <w:rPr>
          <w:rFonts w:ascii="Times New Roman" w:hAnsi="Times New Roman"/>
        </w:rPr>
      </w:pPr>
    </w:p>
    <w:p w14:paraId="07503D20" w14:textId="2C45AAA6" w:rsidR="005A5663" w:rsidRDefault="005A5663" w:rsidP="00EC497F">
      <w:pPr>
        <w:rPr>
          <w:rFonts w:ascii="Times New Roman" w:hAnsi="Times New Roman"/>
        </w:rPr>
      </w:pPr>
    </w:p>
    <w:p w14:paraId="07B07AB9" w14:textId="1860CB93" w:rsidR="005A5663" w:rsidRDefault="005A5663" w:rsidP="00EC497F">
      <w:pPr>
        <w:rPr>
          <w:rFonts w:ascii="Times New Roman" w:hAnsi="Times New Roman"/>
        </w:rPr>
      </w:pPr>
    </w:p>
    <w:p w14:paraId="546E7B00" w14:textId="2D719C79" w:rsidR="005A5663" w:rsidRDefault="005A5663" w:rsidP="00EC497F">
      <w:pPr>
        <w:rPr>
          <w:rFonts w:ascii="Times New Roman" w:hAnsi="Times New Roman"/>
        </w:rPr>
      </w:pPr>
    </w:p>
    <w:p w14:paraId="7A8C8FE4" w14:textId="7D791808" w:rsidR="005A5663" w:rsidRDefault="005A5663" w:rsidP="00EC497F">
      <w:pPr>
        <w:rPr>
          <w:rFonts w:ascii="Times New Roman" w:hAnsi="Times New Roman"/>
        </w:rPr>
      </w:pPr>
    </w:p>
    <w:p w14:paraId="299BF500" w14:textId="5F12D1D9" w:rsidR="005A5663" w:rsidRDefault="005A5663" w:rsidP="00EC497F">
      <w:pPr>
        <w:rPr>
          <w:rFonts w:ascii="Times New Roman" w:hAnsi="Times New Roman"/>
        </w:rPr>
      </w:pPr>
    </w:p>
    <w:p w14:paraId="70094B4B" w14:textId="2F9A77CE" w:rsidR="005A5663" w:rsidRDefault="005A5663" w:rsidP="00EC497F">
      <w:pPr>
        <w:rPr>
          <w:rFonts w:ascii="Times New Roman" w:hAnsi="Times New Roman"/>
        </w:rPr>
      </w:pPr>
    </w:p>
    <w:p w14:paraId="5F8CD4FD" w14:textId="46A0BCBC" w:rsidR="004307A8" w:rsidRPr="005A5663" w:rsidRDefault="004307A8" w:rsidP="004307A8">
      <w:pPr>
        <w:tabs>
          <w:tab w:val="left" w:pos="284"/>
        </w:tabs>
        <w:outlineLvl w:val="0"/>
        <w:rPr>
          <w:rFonts w:ascii="Times New Roman" w:hAnsi="Times New Roman"/>
          <w:b/>
          <w:sz w:val="24"/>
          <w:szCs w:val="24"/>
        </w:rPr>
      </w:pPr>
      <w:r w:rsidRPr="005A5663">
        <w:rPr>
          <w:rFonts w:ascii="Times New Roman" w:hAnsi="Times New Roman"/>
          <w:b/>
          <w:sz w:val="24"/>
          <w:szCs w:val="24"/>
        </w:rPr>
        <w:lastRenderedPageBreak/>
        <w:t>Ek: Meslek Standardı Hazırlama ve Doğrulama Sürecinde Görev Alanlar</w:t>
      </w:r>
      <w:bookmarkEnd w:id="46"/>
      <w:bookmarkEnd w:id="47"/>
    </w:p>
    <w:p w14:paraId="38D3E92B" w14:textId="77777777" w:rsidR="004307A8" w:rsidRPr="005A5663" w:rsidRDefault="004307A8" w:rsidP="00D30F99">
      <w:pPr>
        <w:numPr>
          <w:ilvl w:val="0"/>
          <w:numId w:val="3"/>
        </w:numPr>
        <w:jc w:val="both"/>
        <w:rPr>
          <w:rFonts w:ascii="Times New Roman" w:hAnsi="Times New Roman"/>
          <w:b/>
          <w:sz w:val="24"/>
          <w:szCs w:val="24"/>
        </w:rPr>
      </w:pPr>
      <w:r w:rsidRPr="005A5663">
        <w:rPr>
          <w:rFonts w:ascii="Times New Roman" w:hAnsi="Times New Roman"/>
          <w:b/>
          <w:sz w:val="24"/>
          <w:szCs w:val="24"/>
        </w:rPr>
        <w:t>Meslek Standardı Hazırlama Ekibi ve Teknik Çalışma Grubu Üyeleri: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6"/>
        <w:gridCol w:w="1841"/>
        <w:gridCol w:w="2674"/>
        <w:gridCol w:w="4314"/>
      </w:tblGrid>
      <w:tr w:rsidR="0061260E" w:rsidRPr="005A5663" w14:paraId="4385343B" w14:textId="77777777" w:rsidTr="00A46652">
        <w:tc>
          <w:tcPr>
            <w:tcW w:w="511" w:type="dxa"/>
            <w:shd w:val="clear" w:color="auto" w:fill="auto"/>
            <w:vAlign w:val="center"/>
          </w:tcPr>
          <w:p w14:paraId="38381984" w14:textId="77777777" w:rsidR="0061260E" w:rsidRPr="005A5663" w:rsidRDefault="0061260E" w:rsidP="009445AC">
            <w:pPr>
              <w:spacing w:after="0"/>
              <w:rPr>
                <w:rFonts w:ascii="Times New Roman" w:eastAsia="Times New Roman" w:hAnsi="Times New Roman"/>
                <w:b/>
                <w:sz w:val="24"/>
                <w:szCs w:val="24"/>
                <w:lang w:eastAsia="tr-TR"/>
              </w:rPr>
            </w:pPr>
            <w:r w:rsidRPr="005A5663">
              <w:rPr>
                <w:rFonts w:ascii="Times New Roman" w:eastAsia="Times New Roman" w:hAnsi="Times New Roman"/>
                <w:b/>
                <w:sz w:val="24"/>
                <w:szCs w:val="24"/>
                <w:lang w:eastAsia="tr-TR"/>
              </w:rPr>
              <w:t>No</w:t>
            </w:r>
          </w:p>
        </w:tc>
        <w:tc>
          <w:tcPr>
            <w:tcW w:w="1843" w:type="dxa"/>
            <w:shd w:val="clear" w:color="auto" w:fill="auto"/>
            <w:vAlign w:val="center"/>
          </w:tcPr>
          <w:p w14:paraId="5B37BB5D" w14:textId="77777777" w:rsidR="0061260E" w:rsidRPr="005A5663" w:rsidRDefault="0061260E" w:rsidP="009445AC">
            <w:pPr>
              <w:spacing w:after="0"/>
              <w:rPr>
                <w:rFonts w:ascii="Times New Roman" w:eastAsia="Times New Roman" w:hAnsi="Times New Roman"/>
                <w:b/>
                <w:sz w:val="24"/>
                <w:szCs w:val="24"/>
                <w:lang w:eastAsia="tr-TR"/>
              </w:rPr>
            </w:pPr>
            <w:r w:rsidRPr="005A5663">
              <w:rPr>
                <w:rFonts w:ascii="Times New Roman" w:eastAsia="Times New Roman" w:hAnsi="Times New Roman"/>
                <w:b/>
                <w:sz w:val="24"/>
                <w:szCs w:val="24"/>
                <w:lang w:eastAsia="tr-TR"/>
              </w:rPr>
              <w:t>Adı - Soyadı</w:t>
            </w:r>
          </w:p>
        </w:tc>
        <w:tc>
          <w:tcPr>
            <w:tcW w:w="2674" w:type="dxa"/>
            <w:shd w:val="clear" w:color="auto" w:fill="auto"/>
            <w:vAlign w:val="center"/>
          </w:tcPr>
          <w:p w14:paraId="041BB388" w14:textId="77777777" w:rsidR="0061260E" w:rsidRPr="005A5663" w:rsidRDefault="0061260E" w:rsidP="009445AC">
            <w:pPr>
              <w:spacing w:after="0" w:line="240" w:lineRule="auto"/>
              <w:rPr>
                <w:rFonts w:ascii="Times New Roman" w:eastAsia="Times New Roman" w:hAnsi="Times New Roman"/>
                <w:b/>
                <w:sz w:val="24"/>
                <w:szCs w:val="24"/>
                <w:lang w:eastAsia="tr-TR"/>
              </w:rPr>
            </w:pPr>
            <w:r w:rsidRPr="005A5663">
              <w:rPr>
                <w:rFonts w:ascii="Times New Roman" w:eastAsia="Times New Roman" w:hAnsi="Times New Roman"/>
                <w:b/>
                <w:sz w:val="24"/>
                <w:szCs w:val="24"/>
                <w:lang w:eastAsia="tr-TR"/>
              </w:rPr>
              <w:t>Eğitim Bilgileri*</w:t>
            </w:r>
          </w:p>
          <w:p w14:paraId="35C32C98" w14:textId="77777777" w:rsidR="0061260E" w:rsidRPr="005A5663" w:rsidRDefault="0061260E" w:rsidP="009445AC">
            <w:pPr>
              <w:pStyle w:val="normaltableau"/>
              <w:spacing w:before="0" w:after="0"/>
              <w:jc w:val="left"/>
              <w:rPr>
                <w:rFonts w:ascii="Times New Roman" w:hAnsi="Times New Roman"/>
                <w:b/>
                <w:sz w:val="24"/>
                <w:szCs w:val="24"/>
                <w:lang w:val="tr-TR" w:eastAsia="tr-TR"/>
              </w:rPr>
            </w:pPr>
            <w:r w:rsidRPr="005A5663">
              <w:rPr>
                <w:rFonts w:ascii="Times New Roman" w:hAnsi="Times New Roman"/>
                <w:b/>
                <w:sz w:val="24"/>
                <w:szCs w:val="24"/>
                <w:lang w:val="tr-TR" w:eastAsia="tr-TR"/>
              </w:rPr>
              <w:t>(Tarih - Eğitim Kurumu/Bölüm Adı)</w:t>
            </w:r>
          </w:p>
        </w:tc>
        <w:tc>
          <w:tcPr>
            <w:tcW w:w="4317" w:type="dxa"/>
            <w:shd w:val="clear" w:color="auto" w:fill="auto"/>
            <w:vAlign w:val="center"/>
          </w:tcPr>
          <w:p w14:paraId="1B9281F0" w14:textId="77777777" w:rsidR="0061260E" w:rsidRPr="005A5663" w:rsidRDefault="0061260E" w:rsidP="009445AC">
            <w:pPr>
              <w:spacing w:after="0" w:line="240" w:lineRule="auto"/>
              <w:rPr>
                <w:rFonts w:ascii="Times New Roman" w:eastAsia="Times New Roman" w:hAnsi="Times New Roman"/>
                <w:b/>
                <w:sz w:val="24"/>
                <w:szCs w:val="24"/>
                <w:lang w:eastAsia="tr-TR"/>
              </w:rPr>
            </w:pPr>
            <w:r w:rsidRPr="005A5663">
              <w:rPr>
                <w:rFonts w:ascii="Times New Roman" w:eastAsia="Times New Roman" w:hAnsi="Times New Roman"/>
                <w:b/>
                <w:sz w:val="24"/>
                <w:szCs w:val="24"/>
                <w:lang w:eastAsia="tr-TR"/>
              </w:rPr>
              <w:t>Deneyim Bilgileri*</w:t>
            </w:r>
          </w:p>
          <w:p w14:paraId="5E8F88EF" w14:textId="77777777" w:rsidR="0061260E" w:rsidRPr="005A5663" w:rsidRDefault="0061260E" w:rsidP="009445AC">
            <w:pPr>
              <w:spacing w:after="0" w:line="240" w:lineRule="auto"/>
              <w:ind w:right="-113"/>
              <w:rPr>
                <w:rFonts w:ascii="Times New Roman" w:eastAsia="Times New Roman" w:hAnsi="Times New Roman"/>
                <w:b/>
                <w:sz w:val="24"/>
                <w:szCs w:val="24"/>
                <w:lang w:eastAsia="tr-TR"/>
              </w:rPr>
            </w:pPr>
            <w:r w:rsidRPr="005A5663">
              <w:rPr>
                <w:rFonts w:ascii="Times New Roman" w:eastAsia="Times New Roman" w:hAnsi="Times New Roman"/>
                <w:b/>
                <w:sz w:val="24"/>
                <w:szCs w:val="24"/>
                <w:lang w:eastAsia="tr-TR"/>
              </w:rPr>
              <w:t>(Tarih – İş Yeri – Unvan)</w:t>
            </w:r>
          </w:p>
        </w:tc>
      </w:tr>
      <w:tr w:rsidR="00420E34" w:rsidRPr="005A5663" w14:paraId="41035909" w14:textId="77777777" w:rsidTr="00420E34">
        <w:tc>
          <w:tcPr>
            <w:tcW w:w="511" w:type="dxa"/>
            <w:shd w:val="clear" w:color="auto" w:fill="auto"/>
            <w:vAlign w:val="center"/>
          </w:tcPr>
          <w:p w14:paraId="6B1CDE2B" w14:textId="6DEDA0CD" w:rsidR="00420E34" w:rsidRPr="005A5663" w:rsidRDefault="00420E34" w:rsidP="00420E34">
            <w:pPr>
              <w:spacing w:after="120"/>
              <w:rPr>
                <w:rFonts w:ascii="Times New Roman" w:hAnsi="Times New Roman"/>
                <w:b/>
                <w:sz w:val="24"/>
                <w:szCs w:val="24"/>
                <w:lang w:eastAsia="tr-TR"/>
              </w:rPr>
            </w:pPr>
            <w:r w:rsidRPr="005A5663">
              <w:rPr>
                <w:rFonts w:ascii="Times New Roman" w:hAnsi="Times New Roman"/>
                <w:b/>
                <w:sz w:val="24"/>
                <w:szCs w:val="24"/>
                <w:lang w:eastAsia="tr-TR"/>
              </w:rPr>
              <w:t>1.</w:t>
            </w:r>
          </w:p>
        </w:tc>
        <w:tc>
          <w:tcPr>
            <w:tcW w:w="1843" w:type="dxa"/>
            <w:shd w:val="clear" w:color="auto" w:fill="auto"/>
            <w:vAlign w:val="center"/>
          </w:tcPr>
          <w:p w14:paraId="4D840DA2" w14:textId="0D324CC8" w:rsidR="00420E34" w:rsidRPr="005A5663" w:rsidRDefault="00767F4A" w:rsidP="00420E34">
            <w:pPr>
              <w:spacing w:after="0" w:line="240" w:lineRule="auto"/>
              <w:rPr>
                <w:rFonts w:ascii="Times New Roman" w:hAnsi="Times New Roman"/>
                <w:sz w:val="24"/>
                <w:szCs w:val="24"/>
              </w:rPr>
            </w:pPr>
            <w:r w:rsidRPr="005A5663">
              <w:rPr>
                <w:rFonts w:ascii="Times New Roman" w:hAnsi="Times New Roman"/>
                <w:sz w:val="24"/>
                <w:szCs w:val="24"/>
              </w:rPr>
              <w:t>Selçuk Akın</w:t>
            </w:r>
          </w:p>
        </w:tc>
        <w:tc>
          <w:tcPr>
            <w:tcW w:w="2674" w:type="dxa"/>
            <w:shd w:val="clear" w:color="auto" w:fill="auto"/>
            <w:vAlign w:val="center"/>
          </w:tcPr>
          <w:p w14:paraId="5E0BDCFC" w14:textId="2669518C" w:rsidR="00420E34" w:rsidRPr="005A5663" w:rsidRDefault="00767F4A" w:rsidP="00420E34">
            <w:pPr>
              <w:spacing w:after="0" w:line="240" w:lineRule="auto"/>
              <w:rPr>
                <w:rFonts w:ascii="Times New Roman" w:hAnsi="Times New Roman"/>
                <w:sz w:val="24"/>
                <w:szCs w:val="24"/>
                <w:lang w:eastAsia="tr-TR"/>
              </w:rPr>
            </w:pPr>
            <w:r w:rsidRPr="005A5663">
              <w:rPr>
                <w:rFonts w:ascii="Times New Roman" w:hAnsi="Times New Roman"/>
                <w:color w:val="000000"/>
                <w:sz w:val="24"/>
                <w:szCs w:val="24"/>
                <w:lang w:eastAsia="tr-TR"/>
              </w:rPr>
              <w:t xml:space="preserve">1979 – 1983 Antalya </w:t>
            </w:r>
            <w:proofErr w:type="spellStart"/>
            <w:r w:rsidRPr="005A5663">
              <w:rPr>
                <w:rFonts w:ascii="Times New Roman" w:hAnsi="Times New Roman"/>
                <w:color w:val="000000"/>
                <w:sz w:val="24"/>
                <w:szCs w:val="24"/>
                <w:lang w:eastAsia="tr-TR"/>
              </w:rPr>
              <w:t>Ahırtaş</w:t>
            </w:r>
            <w:proofErr w:type="spellEnd"/>
            <w:r w:rsidRPr="005A5663">
              <w:rPr>
                <w:rFonts w:ascii="Times New Roman" w:hAnsi="Times New Roman"/>
                <w:color w:val="000000"/>
                <w:sz w:val="24"/>
                <w:szCs w:val="24"/>
                <w:lang w:eastAsia="tr-TR"/>
              </w:rPr>
              <w:t xml:space="preserve"> İlköğretim Okulu</w:t>
            </w:r>
          </w:p>
        </w:tc>
        <w:tc>
          <w:tcPr>
            <w:tcW w:w="4317" w:type="dxa"/>
            <w:shd w:val="clear" w:color="auto" w:fill="auto"/>
            <w:vAlign w:val="center"/>
          </w:tcPr>
          <w:p w14:paraId="04D5A479" w14:textId="3BD59DFA" w:rsidR="00767F4A" w:rsidRPr="005A5663" w:rsidRDefault="00767F4A" w:rsidP="00767F4A">
            <w:pPr>
              <w:autoSpaceDE w:val="0"/>
              <w:autoSpaceDN w:val="0"/>
              <w:adjustRightInd w:val="0"/>
              <w:spacing w:after="0" w:line="240" w:lineRule="auto"/>
              <w:rPr>
                <w:rFonts w:ascii="Times New Roman" w:hAnsi="Times New Roman"/>
                <w:color w:val="000000"/>
                <w:sz w:val="24"/>
                <w:szCs w:val="24"/>
                <w:lang w:eastAsia="tr-TR"/>
              </w:rPr>
            </w:pPr>
            <w:r w:rsidRPr="005A5663">
              <w:rPr>
                <w:rFonts w:ascii="Times New Roman" w:hAnsi="Times New Roman"/>
                <w:color w:val="000000"/>
                <w:sz w:val="24"/>
                <w:szCs w:val="24"/>
                <w:lang w:eastAsia="tr-TR"/>
              </w:rPr>
              <w:t xml:space="preserve">1987 – 1994 Karaveli Isıtma </w:t>
            </w:r>
            <w:r w:rsidR="000F1E11" w:rsidRPr="005A5663">
              <w:rPr>
                <w:rFonts w:ascii="Times New Roman" w:hAnsi="Times New Roman"/>
                <w:color w:val="000000"/>
                <w:sz w:val="24"/>
                <w:szCs w:val="24"/>
                <w:lang w:eastAsia="tr-TR"/>
              </w:rPr>
              <w:t>ve</w:t>
            </w:r>
            <w:r w:rsidRPr="005A5663">
              <w:rPr>
                <w:rFonts w:ascii="Times New Roman" w:hAnsi="Times New Roman"/>
                <w:color w:val="000000"/>
                <w:sz w:val="24"/>
                <w:szCs w:val="24"/>
                <w:lang w:eastAsia="tr-TR"/>
              </w:rPr>
              <w:t xml:space="preserve"> Soğutma Ticaret (Kalfa – Usta) / Antalya </w:t>
            </w:r>
          </w:p>
          <w:p w14:paraId="0829A749" w14:textId="13135AE6" w:rsidR="00420E34" w:rsidRPr="005A5663" w:rsidRDefault="00767F4A" w:rsidP="00767F4A">
            <w:pPr>
              <w:spacing w:after="0" w:line="240" w:lineRule="auto"/>
              <w:rPr>
                <w:rFonts w:ascii="Times New Roman" w:hAnsi="Times New Roman"/>
                <w:sz w:val="24"/>
                <w:szCs w:val="24"/>
              </w:rPr>
            </w:pPr>
            <w:r w:rsidRPr="005A5663">
              <w:rPr>
                <w:rFonts w:ascii="Times New Roman" w:hAnsi="Times New Roman"/>
                <w:color w:val="000000"/>
                <w:sz w:val="24"/>
                <w:szCs w:val="24"/>
                <w:lang w:eastAsia="tr-TR"/>
              </w:rPr>
              <w:t>1994 – 2021 Akın Soğutma – İklimlendirme Soğutma Teknolojileri Aktif İşveren</w:t>
            </w:r>
          </w:p>
        </w:tc>
      </w:tr>
      <w:tr w:rsidR="00420E34" w:rsidRPr="005A5663" w14:paraId="3EB3EAB2" w14:textId="77777777" w:rsidTr="00420E34">
        <w:tc>
          <w:tcPr>
            <w:tcW w:w="511" w:type="dxa"/>
            <w:shd w:val="clear" w:color="auto" w:fill="auto"/>
            <w:vAlign w:val="center"/>
          </w:tcPr>
          <w:p w14:paraId="68319B7D" w14:textId="503EBADA" w:rsidR="00420E34" w:rsidRPr="005A5663" w:rsidRDefault="00420E34" w:rsidP="00420E34">
            <w:pPr>
              <w:spacing w:after="120"/>
              <w:rPr>
                <w:rFonts w:ascii="Times New Roman" w:hAnsi="Times New Roman"/>
                <w:b/>
                <w:sz w:val="24"/>
                <w:szCs w:val="24"/>
                <w:lang w:eastAsia="tr-TR"/>
              </w:rPr>
            </w:pPr>
            <w:r w:rsidRPr="005A5663">
              <w:rPr>
                <w:rFonts w:ascii="Times New Roman" w:hAnsi="Times New Roman"/>
                <w:b/>
                <w:sz w:val="24"/>
                <w:szCs w:val="24"/>
                <w:lang w:eastAsia="tr-TR"/>
              </w:rPr>
              <w:t>2.</w:t>
            </w:r>
          </w:p>
        </w:tc>
        <w:tc>
          <w:tcPr>
            <w:tcW w:w="1843" w:type="dxa"/>
            <w:shd w:val="clear" w:color="auto" w:fill="auto"/>
            <w:vAlign w:val="center"/>
          </w:tcPr>
          <w:p w14:paraId="5227055E" w14:textId="72F67351" w:rsidR="00420E34" w:rsidRPr="005A5663" w:rsidRDefault="00767F4A" w:rsidP="00420E34">
            <w:pPr>
              <w:spacing w:after="0" w:line="240" w:lineRule="auto"/>
              <w:rPr>
                <w:rFonts w:ascii="Times New Roman" w:hAnsi="Times New Roman"/>
                <w:sz w:val="24"/>
                <w:szCs w:val="24"/>
              </w:rPr>
            </w:pPr>
            <w:r w:rsidRPr="005A5663">
              <w:rPr>
                <w:rFonts w:ascii="Times New Roman" w:hAnsi="Times New Roman"/>
                <w:sz w:val="24"/>
                <w:szCs w:val="24"/>
              </w:rPr>
              <w:t>Cengiz Topçuoğlu</w:t>
            </w:r>
          </w:p>
        </w:tc>
        <w:tc>
          <w:tcPr>
            <w:tcW w:w="2674" w:type="dxa"/>
            <w:shd w:val="clear" w:color="auto" w:fill="auto"/>
            <w:vAlign w:val="center"/>
          </w:tcPr>
          <w:p w14:paraId="7E33D6CB" w14:textId="63FF16E0" w:rsidR="00420E34" w:rsidRPr="005A5663" w:rsidRDefault="00767F4A" w:rsidP="00420E34">
            <w:pPr>
              <w:spacing w:after="0" w:line="240" w:lineRule="auto"/>
              <w:rPr>
                <w:rFonts w:ascii="Times New Roman" w:hAnsi="Times New Roman"/>
                <w:sz w:val="24"/>
                <w:szCs w:val="24"/>
                <w:lang w:eastAsia="tr-TR"/>
              </w:rPr>
            </w:pPr>
            <w:r w:rsidRPr="005A5663">
              <w:rPr>
                <w:rFonts w:ascii="Times New Roman" w:hAnsi="Times New Roman"/>
                <w:sz w:val="24"/>
                <w:szCs w:val="24"/>
                <w:lang w:eastAsia="tr-TR"/>
              </w:rPr>
              <w:t>Lise Mezunu</w:t>
            </w:r>
          </w:p>
        </w:tc>
        <w:tc>
          <w:tcPr>
            <w:tcW w:w="4317" w:type="dxa"/>
            <w:shd w:val="clear" w:color="auto" w:fill="auto"/>
            <w:vAlign w:val="center"/>
          </w:tcPr>
          <w:p w14:paraId="2C77E0C8" w14:textId="7405069A" w:rsidR="00767F4A" w:rsidRPr="005A5663" w:rsidRDefault="00767F4A" w:rsidP="00767F4A">
            <w:pPr>
              <w:pStyle w:val="GvdeMetni"/>
              <w:rPr>
                <w:rFonts w:ascii="Times New Roman" w:hAnsi="Times New Roman"/>
                <w:lang w:val="tr-TR"/>
              </w:rPr>
            </w:pPr>
            <w:r w:rsidRPr="005A5663">
              <w:rPr>
                <w:rFonts w:ascii="Times New Roman" w:hAnsi="Times New Roman"/>
              </w:rPr>
              <w:t xml:space="preserve">04/06/2002 Evrim </w:t>
            </w:r>
            <w:proofErr w:type="spellStart"/>
            <w:r w:rsidRPr="005A5663">
              <w:rPr>
                <w:rFonts w:ascii="Times New Roman" w:hAnsi="Times New Roman"/>
              </w:rPr>
              <w:t>Mühendislik</w:t>
            </w:r>
            <w:proofErr w:type="spellEnd"/>
            <w:r w:rsidRPr="005A5663">
              <w:rPr>
                <w:rFonts w:ascii="Times New Roman" w:hAnsi="Times New Roman"/>
              </w:rPr>
              <w:t xml:space="preserve"> </w:t>
            </w:r>
            <w:proofErr w:type="spellStart"/>
            <w:r w:rsidRPr="005A5663">
              <w:rPr>
                <w:rFonts w:ascii="Times New Roman" w:hAnsi="Times New Roman"/>
              </w:rPr>
              <w:t>Aç</w:t>
            </w:r>
            <w:r w:rsidR="000F1E11" w:rsidRPr="005A5663">
              <w:rPr>
                <w:rFonts w:ascii="Times New Roman" w:hAnsi="Times New Roman"/>
              </w:rPr>
              <w:t>ı</w:t>
            </w:r>
            <w:r w:rsidRPr="005A5663">
              <w:rPr>
                <w:rFonts w:ascii="Times New Roman" w:hAnsi="Times New Roman"/>
              </w:rPr>
              <w:t>l</w:t>
            </w:r>
            <w:r w:rsidR="000F1E11" w:rsidRPr="005A5663">
              <w:rPr>
                <w:rFonts w:ascii="Times New Roman" w:hAnsi="Times New Roman"/>
              </w:rPr>
              <w:t>ı</w:t>
            </w:r>
            <w:r w:rsidRPr="005A5663">
              <w:rPr>
                <w:rFonts w:ascii="Times New Roman" w:hAnsi="Times New Roman"/>
              </w:rPr>
              <w:t>ş</w:t>
            </w:r>
            <w:proofErr w:type="spellEnd"/>
            <w:r w:rsidRPr="005A5663">
              <w:rPr>
                <w:rFonts w:ascii="Times New Roman" w:hAnsi="Times New Roman"/>
              </w:rPr>
              <w:t xml:space="preserve"> </w:t>
            </w:r>
            <w:proofErr w:type="spellStart"/>
            <w:r w:rsidR="000F1E11" w:rsidRPr="005A5663">
              <w:rPr>
                <w:rFonts w:ascii="Times New Roman" w:hAnsi="Times New Roman"/>
              </w:rPr>
              <w:t>v</w:t>
            </w:r>
            <w:r w:rsidRPr="005A5663">
              <w:rPr>
                <w:rFonts w:ascii="Times New Roman" w:hAnsi="Times New Roman"/>
              </w:rPr>
              <w:t>e</w:t>
            </w:r>
            <w:proofErr w:type="spellEnd"/>
            <w:r w:rsidRPr="005A5663">
              <w:rPr>
                <w:rFonts w:ascii="Times New Roman" w:hAnsi="Times New Roman"/>
              </w:rPr>
              <w:t xml:space="preserve"> Halen </w:t>
            </w:r>
            <w:proofErr w:type="spellStart"/>
            <w:r w:rsidRPr="005A5663">
              <w:rPr>
                <w:rFonts w:ascii="Times New Roman" w:hAnsi="Times New Roman"/>
              </w:rPr>
              <w:t>Devam</w:t>
            </w:r>
            <w:proofErr w:type="spellEnd"/>
          </w:p>
          <w:p w14:paraId="0DF72383" w14:textId="77777777" w:rsidR="00767F4A" w:rsidRPr="005A5663" w:rsidRDefault="00767F4A" w:rsidP="00767F4A">
            <w:pPr>
              <w:pStyle w:val="GvdeMetni"/>
              <w:rPr>
                <w:rFonts w:ascii="Times New Roman" w:hAnsi="Times New Roman"/>
                <w:lang w:val="en-AU"/>
              </w:rPr>
            </w:pPr>
            <w:r w:rsidRPr="005A5663">
              <w:rPr>
                <w:rFonts w:ascii="Times New Roman" w:hAnsi="Times New Roman"/>
              </w:rPr>
              <w:t xml:space="preserve">1998-2002 </w:t>
            </w:r>
            <w:proofErr w:type="spellStart"/>
            <w:r w:rsidRPr="005A5663">
              <w:rPr>
                <w:rFonts w:ascii="Times New Roman" w:hAnsi="Times New Roman"/>
              </w:rPr>
              <w:t>Aktif</w:t>
            </w:r>
            <w:proofErr w:type="spellEnd"/>
            <w:r w:rsidRPr="005A5663">
              <w:rPr>
                <w:rFonts w:ascii="Times New Roman" w:hAnsi="Times New Roman"/>
              </w:rPr>
              <w:t xml:space="preserve"> Klima Split Klima </w:t>
            </w:r>
            <w:proofErr w:type="spellStart"/>
            <w:r w:rsidRPr="005A5663">
              <w:rPr>
                <w:rFonts w:ascii="Times New Roman" w:hAnsi="Times New Roman"/>
              </w:rPr>
              <w:t>Teknisyen</w:t>
            </w:r>
            <w:proofErr w:type="spellEnd"/>
          </w:p>
          <w:p w14:paraId="5D1A1DAC" w14:textId="26931981" w:rsidR="00767F4A" w:rsidRPr="005A5663" w:rsidRDefault="00767F4A" w:rsidP="00767F4A">
            <w:pPr>
              <w:pStyle w:val="GvdeMetni"/>
              <w:rPr>
                <w:rFonts w:ascii="Times New Roman" w:hAnsi="Times New Roman"/>
                <w:lang w:val="tr-TR"/>
              </w:rPr>
            </w:pPr>
            <w:r w:rsidRPr="005A5663">
              <w:rPr>
                <w:rFonts w:ascii="Times New Roman" w:hAnsi="Times New Roman"/>
              </w:rPr>
              <w:t xml:space="preserve">1996 –1998 </w:t>
            </w:r>
            <w:proofErr w:type="spellStart"/>
            <w:r w:rsidRPr="005A5663">
              <w:rPr>
                <w:rFonts w:ascii="Times New Roman" w:hAnsi="Times New Roman"/>
              </w:rPr>
              <w:t>Y</w:t>
            </w:r>
            <w:r w:rsidR="000F1E11" w:rsidRPr="005A5663">
              <w:rPr>
                <w:rFonts w:ascii="Times New Roman" w:hAnsi="Times New Roman"/>
              </w:rPr>
              <w:t>ı</w:t>
            </w:r>
            <w:r w:rsidRPr="005A5663">
              <w:rPr>
                <w:rFonts w:ascii="Times New Roman" w:hAnsi="Times New Roman"/>
              </w:rPr>
              <w:t>l</w:t>
            </w:r>
            <w:proofErr w:type="spellEnd"/>
            <w:r w:rsidRPr="005A5663">
              <w:rPr>
                <w:rFonts w:ascii="Times New Roman" w:hAnsi="Times New Roman"/>
              </w:rPr>
              <w:t xml:space="preserve"> </w:t>
            </w:r>
            <w:proofErr w:type="spellStart"/>
            <w:r w:rsidRPr="005A5663">
              <w:rPr>
                <w:rFonts w:ascii="Times New Roman" w:hAnsi="Times New Roman"/>
              </w:rPr>
              <w:t>Aras</w:t>
            </w:r>
            <w:r w:rsidR="000F1E11" w:rsidRPr="005A5663">
              <w:rPr>
                <w:rFonts w:ascii="Times New Roman" w:hAnsi="Times New Roman"/>
              </w:rPr>
              <w:t>ı</w:t>
            </w:r>
            <w:proofErr w:type="spellEnd"/>
            <w:r w:rsidRPr="005A5663">
              <w:rPr>
                <w:rFonts w:ascii="Times New Roman" w:hAnsi="Times New Roman"/>
              </w:rPr>
              <w:t xml:space="preserve"> </w:t>
            </w:r>
            <w:proofErr w:type="spellStart"/>
            <w:r w:rsidRPr="005A5663">
              <w:rPr>
                <w:rFonts w:ascii="Times New Roman" w:hAnsi="Times New Roman"/>
              </w:rPr>
              <w:t>Efe</w:t>
            </w:r>
            <w:proofErr w:type="spellEnd"/>
            <w:r w:rsidRPr="005A5663">
              <w:rPr>
                <w:rFonts w:ascii="Times New Roman" w:hAnsi="Times New Roman"/>
              </w:rPr>
              <w:t xml:space="preserve"> Teknik Split Klima </w:t>
            </w:r>
            <w:proofErr w:type="spellStart"/>
            <w:r w:rsidRPr="005A5663">
              <w:rPr>
                <w:rFonts w:ascii="Times New Roman" w:hAnsi="Times New Roman"/>
              </w:rPr>
              <w:t>Teknisyen</w:t>
            </w:r>
            <w:proofErr w:type="spellEnd"/>
            <w:r w:rsidRPr="005A5663">
              <w:rPr>
                <w:rFonts w:ascii="Times New Roman" w:hAnsi="Times New Roman"/>
                <w:rPrChange w:id="48" w:author="Hülya TOKLU" w:date="2022-03-21T10:31:00Z">
                  <w:rPr>
                    <w:sz w:val="22"/>
                    <w:szCs w:val="22"/>
                  </w:rPr>
                </w:rPrChange>
              </w:rPr>
              <w:tab/>
            </w:r>
          </w:p>
          <w:p w14:paraId="4DF13B75" w14:textId="77777777" w:rsidR="00767F4A" w:rsidRPr="005A5663" w:rsidRDefault="00767F4A" w:rsidP="00767F4A">
            <w:pPr>
              <w:pStyle w:val="GvdeMetni"/>
              <w:rPr>
                <w:rFonts w:ascii="Times New Roman" w:hAnsi="Times New Roman"/>
                <w:lang w:val="tr-TR"/>
              </w:rPr>
            </w:pPr>
            <w:r w:rsidRPr="005A5663">
              <w:rPr>
                <w:rFonts w:ascii="Times New Roman" w:hAnsi="Times New Roman"/>
                <w:lang w:val="tr-TR"/>
              </w:rPr>
              <w:t xml:space="preserve">1995 Yılı </w:t>
            </w:r>
            <w:proofErr w:type="spellStart"/>
            <w:r w:rsidRPr="005A5663">
              <w:rPr>
                <w:rFonts w:ascii="Times New Roman" w:hAnsi="Times New Roman"/>
                <w:lang w:val="tr-TR"/>
              </w:rPr>
              <w:t>Merdenler</w:t>
            </w:r>
            <w:proofErr w:type="spellEnd"/>
            <w:r w:rsidRPr="005A5663">
              <w:rPr>
                <w:rFonts w:ascii="Times New Roman" w:hAnsi="Times New Roman"/>
                <w:lang w:val="tr-TR"/>
              </w:rPr>
              <w:t xml:space="preserve"> Klima Teknisyen</w:t>
            </w:r>
          </w:p>
          <w:p w14:paraId="5F1188A4" w14:textId="748D4991" w:rsidR="00420E34" w:rsidRPr="005A5663" w:rsidRDefault="00420E34" w:rsidP="00420E34">
            <w:pPr>
              <w:spacing w:after="0" w:line="240" w:lineRule="auto"/>
              <w:rPr>
                <w:rFonts w:ascii="Times New Roman" w:hAnsi="Times New Roman"/>
                <w:sz w:val="24"/>
                <w:szCs w:val="24"/>
              </w:rPr>
            </w:pPr>
          </w:p>
        </w:tc>
      </w:tr>
      <w:tr w:rsidR="00420E34" w:rsidRPr="005A5663" w14:paraId="6FED8957" w14:textId="77777777" w:rsidTr="00420E34">
        <w:tc>
          <w:tcPr>
            <w:tcW w:w="511" w:type="dxa"/>
            <w:shd w:val="clear" w:color="auto" w:fill="auto"/>
            <w:vAlign w:val="center"/>
          </w:tcPr>
          <w:p w14:paraId="173F96D1" w14:textId="11932A12" w:rsidR="00420E34" w:rsidRPr="005A5663" w:rsidRDefault="00420E34" w:rsidP="00420E34">
            <w:pPr>
              <w:spacing w:after="120"/>
              <w:rPr>
                <w:rFonts w:ascii="Times New Roman" w:hAnsi="Times New Roman"/>
                <w:b/>
                <w:sz w:val="24"/>
                <w:szCs w:val="24"/>
                <w:lang w:eastAsia="tr-TR"/>
              </w:rPr>
            </w:pPr>
            <w:r w:rsidRPr="005A5663">
              <w:rPr>
                <w:rFonts w:ascii="Times New Roman" w:hAnsi="Times New Roman"/>
                <w:b/>
                <w:sz w:val="24"/>
                <w:szCs w:val="24"/>
                <w:lang w:eastAsia="tr-TR"/>
              </w:rPr>
              <w:t>3.</w:t>
            </w:r>
          </w:p>
        </w:tc>
        <w:tc>
          <w:tcPr>
            <w:tcW w:w="1843" w:type="dxa"/>
            <w:shd w:val="clear" w:color="auto" w:fill="auto"/>
            <w:vAlign w:val="center"/>
          </w:tcPr>
          <w:p w14:paraId="7D8995D5" w14:textId="2FB026BB" w:rsidR="00420E34" w:rsidRPr="005A5663" w:rsidRDefault="00767F4A" w:rsidP="00420E34">
            <w:pPr>
              <w:spacing w:after="120"/>
              <w:rPr>
                <w:rFonts w:ascii="Times New Roman" w:hAnsi="Times New Roman"/>
                <w:sz w:val="24"/>
                <w:szCs w:val="24"/>
                <w:lang w:eastAsia="tr-TR"/>
              </w:rPr>
            </w:pPr>
            <w:r w:rsidRPr="005A5663">
              <w:rPr>
                <w:rFonts w:ascii="Times New Roman" w:hAnsi="Times New Roman"/>
                <w:sz w:val="24"/>
                <w:szCs w:val="24"/>
                <w:lang w:eastAsia="tr-TR"/>
              </w:rPr>
              <w:t xml:space="preserve">Serdar </w:t>
            </w:r>
            <w:proofErr w:type="spellStart"/>
            <w:r w:rsidRPr="005A5663">
              <w:rPr>
                <w:rFonts w:ascii="Times New Roman" w:hAnsi="Times New Roman"/>
                <w:sz w:val="24"/>
                <w:szCs w:val="24"/>
                <w:lang w:eastAsia="tr-TR"/>
              </w:rPr>
              <w:t>Eratalay</w:t>
            </w:r>
            <w:proofErr w:type="spellEnd"/>
          </w:p>
        </w:tc>
        <w:tc>
          <w:tcPr>
            <w:tcW w:w="2674" w:type="dxa"/>
            <w:shd w:val="clear" w:color="auto" w:fill="auto"/>
            <w:vAlign w:val="center"/>
          </w:tcPr>
          <w:p w14:paraId="2DFB2421" w14:textId="41F031B0" w:rsidR="00767F4A" w:rsidRPr="005A5663" w:rsidRDefault="009E101D" w:rsidP="00767F4A">
            <w:pPr>
              <w:rPr>
                <w:rFonts w:ascii="Times New Roman" w:hAnsi="Times New Roman"/>
                <w:bCs/>
                <w:sz w:val="24"/>
                <w:szCs w:val="24"/>
                <w:lang w:eastAsia="tr-TR"/>
              </w:rPr>
            </w:pPr>
            <w:r w:rsidRPr="005A5663">
              <w:rPr>
                <w:rFonts w:ascii="Times New Roman" w:hAnsi="Times New Roman"/>
                <w:bCs/>
                <w:sz w:val="24"/>
                <w:szCs w:val="24"/>
              </w:rPr>
              <w:t xml:space="preserve">1989- </w:t>
            </w:r>
            <w:r w:rsidR="00767F4A" w:rsidRPr="005A5663">
              <w:rPr>
                <w:rFonts w:ascii="Times New Roman" w:hAnsi="Times New Roman"/>
                <w:bCs/>
                <w:sz w:val="24"/>
                <w:szCs w:val="24"/>
              </w:rPr>
              <w:t>Karamanlı Endüstri Meslek Lisesi Elektrik Bölümü</w:t>
            </w:r>
          </w:p>
          <w:p w14:paraId="715284D8" w14:textId="6B6FE7A3" w:rsidR="00420E34" w:rsidRPr="005A5663" w:rsidRDefault="00420E34" w:rsidP="00420E34">
            <w:pPr>
              <w:spacing w:after="0" w:line="240" w:lineRule="auto"/>
              <w:rPr>
                <w:rFonts w:ascii="Times New Roman" w:hAnsi="Times New Roman"/>
                <w:sz w:val="24"/>
                <w:szCs w:val="24"/>
                <w:lang w:eastAsia="tr-TR"/>
              </w:rPr>
            </w:pPr>
          </w:p>
        </w:tc>
        <w:tc>
          <w:tcPr>
            <w:tcW w:w="4317" w:type="dxa"/>
            <w:shd w:val="clear" w:color="auto" w:fill="auto"/>
            <w:vAlign w:val="center"/>
          </w:tcPr>
          <w:p w14:paraId="24050715" w14:textId="52B10745" w:rsidR="00420E34" w:rsidRPr="005A5663" w:rsidRDefault="00767F4A" w:rsidP="00420E34">
            <w:pPr>
              <w:spacing w:after="0" w:line="240" w:lineRule="auto"/>
              <w:rPr>
                <w:rFonts w:ascii="Times New Roman" w:hAnsi="Times New Roman"/>
                <w:sz w:val="24"/>
                <w:szCs w:val="24"/>
                <w:lang w:eastAsia="tr-TR"/>
              </w:rPr>
            </w:pPr>
            <w:r w:rsidRPr="005A5663">
              <w:rPr>
                <w:rFonts w:ascii="Times New Roman" w:hAnsi="Times New Roman"/>
                <w:bCs/>
                <w:sz w:val="24"/>
                <w:szCs w:val="24"/>
              </w:rPr>
              <w:t xml:space="preserve">1996 – 2018 Serdar </w:t>
            </w:r>
            <w:proofErr w:type="spellStart"/>
            <w:r w:rsidRPr="005A5663">
              <w:rPr>
                <w:rFonts w:ascii="Times New Roman" w:hAnsi="Times New Roman"/>
                <w:bCs/>
                <w:sz w:val="24"/>
                <w:szCs w:val="24"/>
              </w:rPr>
              <w:t>Eratalay</w:t>
            </w:r>
            <w:proofErr w:type="spellEnd"/>
            <w:r w:rsidRPr="005A5663">
              <w:rPr>
                <w:rFonts w:ascii="Times New Roman" w:hAnsi="Times New Roman"/>
                <w:bCs/>
                <w:sz w:val="24"/>
                <w:szCs w:val="24"/>
              </w:rPr>
              <w:t xml:space="preserve"> İklimlendirme A.Ş. Vestel Yetkili Servisi İş yeri Sahibi</w:t>
            </w:r>
          </w:p>
        </w:tc>
      </w:tr>
      <w:tr w:rsidR="00420E34" w:rsidRPr="005A5663" w14:paraId="15AEA2CE" w14:textId="77777777" w:rsidTr="00420E34">
        <w:tc>
          <w:tcPr>
            <w:tcW w:w="511" w:type="dxa"/>
            <w:shd w:val="clear" w:color="auto" w:fill="auto"/>
            <w:vAlign w:val="center"/>
          </w:tcPr>
          <w:p w14:paraId="06BAD136" w14:textId="0E5060DB" w:rsidR="00420E34" w:rsidRPr="005A5663" w:rsidRDefault="00420E34" w:rsidP="00420E34">
            <w:pPr>
              <w:spacing w:after="120"/>
              <w:rPr>
                <w:rFonts w:ascii="Times New Roman" w:hAnsi="Times New Roman"/>
                <w:b/>
                <w:sz w:val="24"/>
                <w:szCs w:val="24"/>
                <w:lang w:eastAsia="tr-TR"/>
              </w:rPr>
            </w:pPr>
            <w:r w:rsidRPr="005A5663">
              <w:rPr>
                <w:rFonts w:ascii="Times New Roman" w:hAnsi="Times New Roman"/>
                <w:b/>
                <w:sz w:val="24"/>
                <w:szCs w:val="24"/>
                <w:lang w:eastAsia="tr-TR"/>
              </w:rPr>
              <w:t>4.</w:t>
            </w:r>
          </w:p>
        </w:tc>
        <w:tc>
          <w:tcPr>
            <w:tcW w:w="1843" w:type="dxa"/>
            <w:shd w:val="clear" w:color="auto" w:fill="auto"/>
            <w:vAlign w:val="center"/>
          </w:tcPr>
          <w:p w14:paraId="47F8A8CF" w14:textId="43811709" w:rsidR="00420E34" w:rsidRPr="005A5663" w:rsidRDefault="00767F4A" w:rsidP="00420E34">
            <w:pPr>
              <w:spacing w:after="0" w:line="240" w:lineRule="auto"/>
              <w:rPr>
                <w:rFonts w:ascii="Times New Roman" w:hAnsi="Times New Roman"/>
                <w:sz w:val="24"/>
                <w:szCs w:val="24"/>
              </w:rPr>
            </w:pPr>
            <w:r w:rsidRPr="005A5663">
              <w:rPr>
                <w:rFonts w:ascii="Times New Roman" w:hAnsi="Times New Roman"/>
                <w:sz w:val="24"/>
                <w:szCs w:val="24"/>
                <w:lang w:eastAsia="tr-TR"/>
              </w:rPr>
              <w:t>Ayhan Ceylan</w:t>
            </w:r>
          </w:p>
        </w:tc>
        <w:tc>
          <w:tcPr>
            <w:tcW w:w="2674" w:type="dxa"/>
            <w:shd w:val="clear" w:color="auto" w:fill="auto"/>
            <w:vAlign w:val="center"/>
          </w:tcPr>
          <w:p w14:paraId="69D26E05" w14:textId="2E7D37DF" w:rsidR="00420E34" w:rsidRPr="005A5663" w:rsidRDefault="004B1AC3" w:rsidP="00420E34">
            <w:pPr>
              <w:spacing w:after="0" w:line="240" w:lineRule="auto"/>
              <w:rPr>
                <w:rFonts w:ascii="Times New Roman" w:hAnsi="Times New Roman"/>
                <w:sz w:val="24"/>
                <w:szCs w:val="24"/>
                <w:lang w:eastAsia="tr-TR"/>
              </w:rPr>
            </w:pPr>
            <w:r w:rsidRPr="005A5663">
              <w:rPr>
                <w:rFonts w:ascii="Times New Roman" w:hAnsi="Times New Roman"/>
                <w:sz w:val="24"/>
                <w:szCs w:val="24"/>
                <w:lang w:eastAsia="tr-TR"/>
              </w:rPr>
              <w:t xml:space="preserve">1994-1995 Ortaokul Mezunu Fatmagül </w:t>
            </w:r>
            <w:proofErr w:type="spellStart"/>
            <w:r w:rsidRPr="005A5663">
              <w:rPr>
                <w:rFonts w:ascii="Times New Roman" w:hAnsi="Times New Roman"/>
                <w:sz w:val="24"/>
                <w:szCs w:val="24"/>
                <w:lang w:eastAsia="tr-TR"/>
              </w:rPr>
              <w:t>Özpınar</w:t>
            </w:r>
            <w:proofErr w:type="spellEnd"/>
            <w:r w:rsidRPr="005A5663">
              <w:rPr>
                <w:rFonts w:ascii="Times New Roman" w:hAnsi="Times New Roman"/>
                <w:sz w:val="24"/>
                <w:szCs w:val="24"/>
                <w:lang w:eastAsia="tr-TR"/>
              </w:rPr>
              <w:t xml:space="preserve"> İlköğretim Okulu</w:t>
            </w:r>
          </w:p>
        </w:tc>
        <w:tc>
          <w:tcPr>
            <w:tcW w:w="4317" w:type="dxa"/>
            <w:shd w:val="clear" w:color="auto" w:fill="auto"/>
            <w:vAlign w:val="center"/>
          </w:tcPr>
          <w:p w14:paraId="789F633A" w14:textId="14C3B5E5" w:rsidR="00420E34" w:rsidRPr="005A5663" w:rsidRDefault="00767F4A" w:rsidP="00420E34">
            <w:pPr>
              <w:spacing w:after="0" w:line="240" w:lineRule="auto"/>
              <w:rPr>
                <w:rFonts w:ascii="Times New Roman" w:hAnsi="Times New Roman"/>
                <w:sz w:val="24"/>
                <w:szCs w:val="24"/>
              </w:rPr>
            </w:pPr>
            <w:r w:rsidRPr="005A5663">
              <w:rPr>
                <w:rFonts w:ascii="Times New Roman" w:hAnsi="Times New Roman"/>
                <w:sz w:val="24"/>
                <w:szCs w:val="24"/>
                <w:lang w:eastAsia="tr-TR"/>
              </w:rPr>
              <w:t>2012 AC Klima Firma Sahibi/Usta Öğretici</w:t>
            </w:r>
          </w:p>
        </w:tc>
      </w:tr>
      <w:tr w:rsidR="00EC7120" w:rsidRPr="005A5663" w14:paraId="2655124E" w14:textId="77777777" w:rsidTr="00886BAD">
        <w:tc>
          <w:tcPr>
            <w:tcW w:w="511" w:type="dxa"/>
            <w:shd w:val="clear" w:color="auto" w:fill="auto"/>
            <w:vAlign w:val="center"/>
          </w:tcPr>
          <w:p w14:paraId="3AF37201" w14:textId="04E57203" w:rsidR="00EC7120" w:rsidRPr="005A5663" w:rsidRDefault="00EC7120" w:rsidP="00EC7120">
            <w:pPr>
              <w:spacing w:after="120"/>
              <w:rPr>
                <w:rFonts w:ascii="Times New Roman" w:hAnsi="Times New Roman"/>
                <w:b/>
                <w:sz w:val="24"/>
                <w:szCs w:val="24"/>
                <w:lang w:eastAsia="tr-TR"/>
              </w:rPr>
            </w:pPr>
            <w:r w:rsidRPr="005A5663">
              <w:rPr>
                <w:rFonts w:ascii="Times New Roman" w:hAnsi="Times New Roman"/>
                <w:b/>
                <w:sz w:val="24"/>
                <w:szCs w:val="24"/>
                <w:lang w:eastAsia="tr-TR"/>
              </w:rPr>
              <w:t>5.</w:t>
            </w:r>
          </w:p>
        </w:tc>
        <w:tc>
          <w:tcPr>
            <w:tcW w:w="1843" w:type="dxa"/>
            <w:shd w:val="clear" w:color="auto" w:fill="auto"/>
            <w:vAlign w:val="center"/>
          </w:tcPr>
          <w:p w14:paraId="28695FB7" w14:textId="412D068E" w:rsidR="00EC7120" w:rsidRPr="005A5663" w:rsidRDefault="00767F4A" w:rsidP="00EC7120">
            <w:pPr>
              <w:spacing w:after="0" w:line="240" w:lineRule="auto"/>
              <w:rPr>
                <w:rFonts w:ascii="Times New Roman" w:hAnsi="Times New Roman"/>
                <w:sz w:val="24"/>
                <w:szCs w:val="24"/>
              </w:rPr>
            </w:pPr>
            <w:r w:rsidRPr="005A5663">
              <w:rPr>
                <w:rFonts w:ascii="Times New Roman" w:hAnsi="Times New Roman"/>
                <w:sz w:val="24"/>
                <w:szCs w:val="24"/>
                <w:lang w:eastAsia="tr-TR"/>
              </w:rPr>
              <w:t>Hayrettin Aygün</w:t>
            </w:r>
          </w:p>
        </w:tc>
        <w:tc>
          <w:tcPr>
            <w:tcW w:w="2674" w:type="dxa"/>
            <w:shd w:val="clear" w:color="auto" w:fill="auto"/>
            <w:vAlign w:val="center"/>
          </w:tcPr>
          <w:p w14:paraId="6A80F579" w14:textId="5054BA84" w:rsidR="00CD7BBA" w:rsidRPr="006E707C" w:rsidRDefault="00CD7BBA" w:rsidP="00CD7BBA">
            <w:pPr>
              <w:autoSpaceDE w:val="0"/>
              <w:autoSpaceDN w:val="0"/>
              <w:adjustRightInd w:val="0"/>
              <w:spacing w:after="0" w:line="240" w:lineRule="auto"/>
              <w:rPr>
                <w:rFonts w:ascii="Times New Roman" w:hAnsi="Times New Roman"/>
                <w:sz w:val="24"/>
                <w:szCs w:val="24"/>
                <w:lang w:eastAsia="tr-TR"/>
              </w:rPr>
            </w:pPr>
            <w:r w:rsidRPr="006E707C">
              <w:rPr>
                <w:rFonts w:ascii="Times New Roman" w:hAnsi="Times New Roman"/>
                <w:sz w:val="24"/>
                <w:szCs w:val="24"/>
                <w:lang w:eastAsia="tr-TR"/>
              </w:rPr>
              <w:t>1978-1983 - Gazipaşa İlkokulu/Yalvaç/Isparta</w:t>
            </w:r>
          </w:p>
          <w:p w14:paraId="6D89B0AA" w14:textId="355BF20E" w:rsidR="00EC7120" w:rsidRPr="005A5663" w:rsidRDefault="00CD7BBA" w:rsidP="00CD7BBA">
            <w:pPr>
              <w:spacing w:after="0" w:line="240" w:lineRule="auto"/>
              <w:rPr>
                <w:rFonts w:ascii="Times New Roman" w:hAnsi="Times New Roman"/>
                <w:sz w:val="24"/>
                <w:szCs w:val="24"/>
                <w:lang w:eastAsia="tr-TR"/>
              </w:rPr>
            </w:pPr>
            <w:r w:rsidRPr="006E707C">
              <w:rPr>
                <w:rFonts w:ascii="Times New Roman" w:hAnsi="Times New Roman"/>
                <w:sz w:val="24"/>
                <w:szCs w:val="24"/>
                <w:lang w:eastAsia="tr-TR"/>
              </w:rPr>
              <w:t>1983-1986 - Atatürk Ortaokulu/Yalvaç/ Isparta</w:t>
            </w:r>
          </w:p>
        </w:tc>
        <w:tc>
          <w:tcPr>
            <w:tcW w:w="4317" w:type="dxa"/>
            <w:shd w:val="clear" w:color="auto" w:fill="auto"/>
            <w:vAlign w:val="center"/>
          </w:tcPr>
          <w:p w14:paraId="67952417" w14:textId="05F169AE" w:rsidR="00CD7BBA" w:rsidRPr="006E707C" w:rsidRDefault="00CD7BBA" w:rsidP="00CD7BBA">
            <w:pPr>
              <w:autoSpaceDE w:val="0"/>
              <w:autoSpaceDN w:val="0"/>
              <w:adjustRightInd w:val="0"/>
              <w:spacing w:after="0" w:line="240" w:lineRule="auto"/>
              <w:rPr>
                <w:rFonts w:ascii="Times New Roman" w:hAnsi="Times New Roman"/>
                <w:sz w:val="24"/>
                <w:szCs w:val="24"/>
                <w:lang w:eastAsia="tr-TR"/>
              </w:rPr>
            </w:pPr>
            <w:r w:rsidRPr="006E707C">
              <w:rPr>
                <w:rFonts w:ascii="Times New Roman" w:hAnsi="Times New Roman"/>
                <w:sz w:val="24"/>
                <w:szCs w:val="24"/>
                <w:lang w:eastAsia="tr-TR"/>
              </w:rPr>
              <w:t>1987-1989 – Arçelik Servisi – Çırak/Kalfa Isparta</w:t>
            </w:r>
          </w:p>
          <w:p w14:paraId="5F968582" w14:textId="2361D2BD" w:rsidR="00CD7BBA" w:rsidRPr="006E707C" w:rsidRDefault="00CD7BBA" w:rsidP="00CD7BBA">
            <w:pPr>
              <w:autoSpaceDE w:val="0"/>
              <w:autoSpaceDN w:val="0"/>
              <w:adjustRightInd w:val="0"/>
              <w:spacing w:after="0" w:line="240" w:lineRule="auto"/>
              <w:rPr>
                <w:rFonts w:ascii="Times New Roman" w:hAnsi="Times New Roman"/>
                <w:sz w:val="24"/>
                <w:szCs w:val="24"/>
                <w:lang w:eastAsia="tr-TR"/>
              </w:rPr>
            </w:pPr>
            <w:r w:rsidRPr="006E707C">
              <w:rPr>
                <w:rFonts w:ascii="Times New Roman" w:hAnsi="Times New Roman"/>
                <w:sz w:val="24"/>
                <w:szCs w:val="24"/>
                <w:lang w:eastAsia="tr-TR"/>
              </w:rPr>
              <w:t>1989-1994 – Süper Soğutma Mitsubishi Servis – Kalfa/Usta) Antalya</w:t>
            </w:r>
          </w:p>
          <w:p w14:paraId="564B6B02" w14:textId="29CD7CE0" w:rsidR="00EC7120" w:rsidRPr="005A5663" w:rsidRDefault="00CD7BBA" w:rsidP="00CD7BBA">
            <w:pPr>
              <w:spacing w:after="0" w:line="240" w:lineRule="auto"/>
              <w:rPr>
                <w:rFonts w:ascii="Times New Roman" w:hAnsi="Times New Roman"/>
                <w:sz w:val="24"/>
                <w:szCs w:val="24"/>
              </w:rPr>
            </w:pPr>
            <w:r w:rsidRPr="006E707C">
              <w:rPr>
                <w:rFonts w:ascii="Times New Roman" w:hAnsi="Times New Roman"/>
                <w:sz w:val="24"/>
                <w:szCs w:val="24"/>
                <w:lang w:eastAsia="tr-TR"/>
              </w:rPr>
              <w:t>1994-2021 – Fatih Soğutma-Teknosa-</w:t>
            </w:r>
            <w:proofErr w:type="spellStart"/>
            <w:r w:rsidRPr="006E707C">
              <w:rPr>
                <w:rFonts w:ascii="Times New Roman" w:hAnsi="Times New Roman"/>
                <w:sz w:val="24"/>
                <w:szCs w:val="24"/>
                <w:lang w:eastAsia="tr-TR"/>
              </w:rPr>
              <w:t>İklimsa</w:t>
            </w:r>
            <w:proofErr w:type="spellEnd"/>
            <w:r w:rsidRPr="006E707C">
              <w:rPr>
                <w:rFonts w:ascii="Times New Roman" w:hAnsi="Times New Roman"/>
                <w:sz w:val="24"/>
                <w:szCs w:val="24"/>
                <w:lang w:eastAsia="tr-TR"/>
              </w:rPr>
              <w:t xml:space="preserve"> Yetkili Servis – İş Veren Antalya</w:t>
            </w:r>
          </w:p>
        </w:tc>
      </w:tr>
      <w:tr w:rsidR="00EC7120" w:rsidRPr="005A5663" w14:paraId="779F0656" w14:textId="77777777" w:rsidTr="00886BAD">
        <w:tc>
          <w:tcPr>
            <w:tcW w:w="511" w:type="dxa"/>
            <w:shd w:val="clear" w:color="auto" w:fill="auto"/>
            <w:vAlign w:val="center"/>
          </w:tcPr>
          <w:p w14:paraId="28AC075D" w14:textId="21B553BE" w:rsidR="00EC7120" w:rsidRPr="005A5663" w:rsidRDefault="00EC7120" w:rsidP="00EC7120">
            <w:pPr>
              <w:spacing w:after="120"/>
              <w:rPr>
                <w:rFonts w:ascii="Times New Roman" w:hAnsi="Times New Roman"/>
                <w:b/>
                <w:sz w:val="24"/>
                <w:szCs w:val="24"/>
                <w:lang w:eastAsia="tr-TR"/>
              </w:rPr>
            </w:pPr>
            <w:r w:rsidRPr="005A5663">
              <w:rPr>
                <w:rFonts w:ascii="Times New Roman" w:hAnsi="Times New Roman"/>
                <w:b/>
                <w:sz w:val="24"/>
                <w:szCs w:val="24"/>
                <w:lang w:eastAsia="tr-TR"/>
              </w:rPr>
              <w:t>6.</w:t>
            </w:r>
          </w:p>
        </w:tc>
        <w:tc>
          <w:tcPr>
            <w:tcW w:w="1843" w:type="dxa"/>
            <w:shd w:val="clear" w:color="auto" w:fill="auto"/>
            <w:vAlign w:val="center"/>
          </w:tcPr>
          <w:p w14:paraId="6AA34A22" w14:textId="0ABEA244" w:rsidR="00EC7120" w:rsidRPr="005A5663" w:rsidRDefault="00164702" w:rsidP="00EC7120">
            <w:pPr>
              <w:spacing w:after="0" w:line="240" w:lineRule="auto"/>
              <w:rPr>
                <w:rFonts w:ascii="Times New Roman" w:hAnsi="Times New Roman"/>
                <w:sz w:val="24"/>
                <w:szCs w:val="24"/>
              </w:rPr>
            </w:pPr>
            <w:r w:rsidRPr="005A5663">
              <w:rPr>
                <w:rFonts w:ascii="Times New Roman" w:hAnsi="Times New Roman"/>
                <w:sz w:val="24"/>
                <w:szCs w:val="24"/>
              </w:rPr>
              <w:t xml:space="preserve">Mehmet </w:t>
            </w:r>
            <w:proofErr w:type="spellStart"/>
            <w:r w:rsidRPr="005A5663">
              <w:rPr>
                <w:rFonts w:ascii="Times New Roman" w:hAnsi="Times New Roman"/>
                <w:sz w:val="24"/>
                <w:szCs w:val="24"/>
              </w:rPr>
              <w:t>Hanifi</w:t>
            </w:r>
            <w:proofErr w:type="spellEnd"/>
            <w:r w:rsidRPr="005A5663">
              <w:rPr>
                <w:rFonts w:ascii="Times New Roman" w:hAnsi="Times New Roman"/>
                <w:sz w:val="24"/>
                <w:szCs w:val="24"/>
              </w:rPr>
              <w:t xml:space="preserve"> İnce</w:t>
            </w:r>
          </w:p>
        </w:tc>
        <w:tc>
          <w:tcPr>
            <w:tcW w:w="2674" w:type="dxa"/>
            <w:shd w:val="clear" w:color="auto" w:fill="auto"/>
            <w:vAlign w:val="center"/>
          </w:tcPr>
          <w:p w14:paraId="18E6C67A" w14:textId="77777777" w:rsidR="00164702" w:rsidRPr="005A5663" w:rsidRDefault="00164702" w:rsidP="00164702">
            <w:pPr>
              <w:rPr>
                <w:rFonts w:ascii="Times New Roman" w:hAnsi="Times New Roman"/>
                <w:bCs/>
                <w:sz w:val="24"/>
                <w:szCs w:val="24"/>
                <w:lang w:eastAsia="tr-TR"/>
              </w:rPr>
            </w:pPr>
            <w:r w:rsidRPr="005A5663">
              <w:rPr>
                <w:rFonts w:ascii="Times New Roman" w:hAnsi="Times New Roman"/>
                <w:bCs/>
                <w:sz w:val="24"/>
                <w:szCs w:val="24"/>
              </w:rPr>
              <w:t xml:space="preserve">1980-1984 </w:t>
            </w:r>
            <w:r w:rsidRPr="005A5663">
              <w:rPr>
                <w:rFonts w:ascii="Times New Roman" w:hAnsi="Times New Roman"/>
                <w:bCs/>
                <w:sz w:val="24"/>
                <w:szCs w:val="24"/>
              </w:rPr>
              <w:tab/>
              <w:t>Gazi Üniversitesi Teknik Eğitim Fakültesi / Mobilya İç Mekan Tasarımı</w:t>
            </w:r>
          </w:p>
          <w:p w14:paraId="155FE1E8" w14:textId="154D3BE8" w:rsidR="00EC7120" w:rsidRPr="005A5663" w:rsidRDefault="00EC7120" w:rsidP="00EC7120">
            <w:pPr>
              <w:spacing w:after="0" w:line="240" w:lineRule="auto"/>
              <w:rPr>
                <w:rFonts w:ascii="Times New Roman" w:hAnsi="Times New Roman"/>
                <w:sz w:val="24"/>
                <w:szCs w:val="24"/>
                <w:lang w:eastAsia="tr-TR"/>
              </w:rPr>
            </w:pPr>
          </w:p>
        </w:tc>
        <w:tc>
          <w:tcPr>
            <w:tcW w:w="4317" w:type="dxa"/>
            <w:shd w:val="clear" w:color="auto" w:fill="auto"/>
            <w:vAlign w:val="center"/>
          </w:tcPr>
          <w:p w14:paraId="6719EFD6" w14:textId="77777777" w:rsidR="00164702" w:rsidRPr="005A5663" w:rsidRDefault="00164702" w:rsidP="00164702">
            <w:pPr>
              <w:rPr>
                <w:rFonts w:ascii="Times New Roman" w:hAnsi="Times New Roman"/>
                <w:bCs/>
                <w:sz w:val="24"/>
                <w:szCs w:val="24"/>
              </w:rPr>
            </w:pPr>
            <w:r w:rsidRPr="005A5663">
              <w:rPr>
                <w:rFonts w:ascii="Times New Roman" w:hAnsi="Times New Roman"/>
                <w:bCs/>
                <w:sz w:val="24"/>
                <w:szCs w:val="24"/>
              </w:rPr>
              <w:t>1984-1987 Sivas Gemerek Endüstri Meslek Lisesi Öğretmen</w:t>
            </w:r>
          </w:p>
          <w:p w14:paraId="6912D043" w14:textId="77777777" w:rsidR="00164702" w:rsidRPr="005A5663" w:rsidRDefault="00164702" w:rsidP="00164702">
            <w:pPr>
              <w:rPr>
                <w:rFonts w:ascii="Times New Roman" w:hAnsi="Times New Roman"/>
                <w:bCs/>
                <w:sz w:val="24"/>
                <w:szCs w:val="24"/>
                <w:lang w:eastAsia="tr-TR"/>
              </w:rPr>
            </w:pPr>
            <w:r w:rsidRPr="005A5663">
              <w:rPr>
                <w:rFonts w:ascii="Times New Roman" w:hAnsi="Times New Roman"/>
                <w:bCs/>
                <w:sz w:val="24"/>
                <w:szCs w:val="24"/>
              </w:rPr>
              <w:t>1987-1993 Antalya mesleki eğitim merkezi Müdür Yardımcısı</w:t>
            </w:r>
          </w:p>
          <w:p w14:paraId="11CC8D48" w14:textId="77777777" w:rsidR="00164702" w:rsidRPr="005A5663" w:rsidRDefault="00164702" w:rsidP="00164702">
            <w:pPr>
              <w:rPr>
                <w:rFonts w:ascii="Times New Roman" w:hAnsi="Times New Roman"/>
                <w:bCs/>
                <w:sz w:val="24"/>
                <w:szCs w:val="24"/>
              </w:rPr>
            </w:pPr>
            <w:r w:rsidRPr="005A5663">
              <w:rPr>
                <w:rFonts w:ascii="Times New Roman" w:hAnsi="Times New Roman"/>
                <w:bCs/>
                <w:sz w:val="24"/>
                <w:szCs w:val="24"/>
              </w:rPr>
              <w:t>1993-2005 Antalya mesleki eğitim merkezi Müdür Baş Yardımcısı</w:t>
            </w:r>
          </w:p>
          <w:p w14:paraId="6F54CF0E" w14:textId="77777777" w:rsidR="00164702" w:rsidRPr="005A5663" w:rsidRDefault="00164702" w:rsidP="00164702">
            <w:pPr>
              <w:rPr>
                <w:rFonts w:ascii="Times New Roman" w:hAnsi="Times New Roman"/>
                <w:bCs/>
                <w:sz w:val="24"/>
                <w:szCs w:val="24"/>
              </w:rPr>
            </w:pPr>
            <w:r w:rsidRPr="005A5663">
              <w:rPr>
                <w:rFonts w:ascii="Times New Roman" w:hAnsi="Times New Roman"/>
                <w:bCs/>
                <w:sz w:val="24"/>
                <w:szCs w:val="24"/>
              </w:rPr>
              <w:t>2005-2017 Antalya mesleki eğitim merkezi Okul Müdürü</w:t>
            </w:r>
          </w:p>
          <w:p w14:paraId="1A6A35CF" w14:textId="23984C5D" w:rsidR="00EC7120" w:rsidRPr="005A5663" w:rsidRDefault="00164702" w:rsidP="00164702">
            <w:pPr>
              <w:spacing w:after="0" w:line="240" w:lineRule="auto"/>
              <w:rPr>
                <w:rFonts w:ascii="Times New Roman" w:hAnsi="Times New Roman"/>
                <w:sz w:val="24"/>
                <w:szCs w:val="24"/>
              </w:rPr>
            </w:pPr>
            <w:r w:rsidRPr="005A5663">
              <w:rPr>
                <w:rFonts w:ascii="Times New Roman" w:hAnsi="Times New Roman"/>
                <w:bCs/>
                <w:sz w:val="24"/>
                <w:szCs w:val="24"/>
              </w:rPr>
              <w:t>2017- Ant. Ak. San. Sit. MTAL</w:t>
            </w:r>
            <w:r w:rsidRPr="005A5663">
              <w:rPr>
                <w:rFonts w:ascii="Times New Roman" w:hAnsi="Times New Roman"/>
                <w:bCs/>
                <w:sz w:val="24"/>
                <w:szCs w:val="24"/>
              </w:rPr>
              <w:tab/>
              <w:t>Okul Müdürü</w:t>
            </w:r>
          </w:p>
        </w:tc>
      </w:tr>
      <w:tr w:rsidR="00CF1B23" w:rsidRPr="005A5663" w14:paraId="73CF34D8" w14:textId="77777777" w:rsidTr="00886BAD">
        <w:tc>
          <w:tcPr>
            <w:tcW w:w="511" w:type="dxa"/>
            <w:shd w:val="clear" w:color="auto" w:fill="auto"/>
            <w:vAlign w:val="center"/>
          </w:tcPr>
          <w:p w14:paraId="549ED392" w14:textId="569F92B6" w:rsidR="00CF1B23" w:rsidRPr="005A5663" w:rsidRDefault="00CF1B23" w:rsidP="00CF1B23">
            <w:pPr>
              <w:spacing w:after="120"/>
              <w:rPr>
                <w:rFonts w:ascii="Times New Roman" w:hAnsi="Times New Roman"/>
                <w:b/>
                <w:sz w:val="24"/>
                <w:szCs w:val="24"/>
                <w:lang w:eastAsia="tr-TR"/>
              </w:rPr>
            </w:pPr>
            <w:r w:rsidRPr="005A5663">
              <w:rPr>
                <w:rFonts w:ascii="Times New Roman" w:hAnsi="Times New Roman"/>
                <w:b/>
                <w:sz w:val="24"/>
                <w:szCs w:val="24"/>
                <w:lang w:eastAsia="tr-TR"/>
              </w:rPr>
              <w:lastRenderedPageBreak/>
              <w:t>7.</w:t>
            </w:r>
          </w:p>
        </w:tc>
        <w:tc>
          <w:tcPr>
            <w:tcW w:w="1843" w:type="dxa"/>
            <w:shd w:val="clear" w:color="auto" w:fill="auto"/>
            <w:vAlign w:val="center"/>
          </w:tcPr>
          <w:p w14:paraId="6C2764DF" w14:textId="1613306C" w:rsidR="00CF1B23" w:rsidRPr="005A5663" w:rsidRDefault="00CF1B23" w:rsidP="00CF1B23">
            <w:pPr>
              <w:spacing w:after="0" w:line="240" w:lineRule="auto"/>
              <w:rPr>
                <w:rFonts w:ascii="Times New Roman" w:hAnsi="Times New Roman"/>
                <w:sz w:val="24"/>
                <w:szCs w:val="24"/>
              </w:rPr>
            </w:pPr>
            <w:r w:rsidRPr="005A5663">
              <w:rPr>
                <w:rFonts w:ascii="Times New Roman" w:hAnsi="Times New Roman"/>
                <w:sz w:val="24"/>
                <w:szCs w:val="24"/>
              </w:rPr>
              <w:t>Nabi Arslan</w:t>
            </w:r>
          </w:p>
        </w:tc>
        <w:tc>
          <w:tcPr>
            <w:tcW w:w="2674" w:type="dxa"/>
            <w:shd w:val="clear" w:color="auto" w:fill="auto"/>
            <w:vAlign w:val="center"/>
          </w:tcPr>
          <w:p w14:paraId="7FCA2526" w14:textId="77777777" w:rsidR="00CF1B23" w:rsidRPr="005A5663" w:rsidRDefault="00CF1B23" w:rsidP="00CF1B23">
            <w:pPr>
              <w:pStyle w:val="AralkYok"/>
              <w:rPr>
                <w:rFonts w:ascii="Times New Roman" w:hAnsi="Times New Roman"/>
                <w:bCs/>
                <w:sz w:val="24"/>
                <w:szCs w:val="24"/>
              </w:rPr>
            </w:pPr>
            <w:r w:rsidRPr="005A5663">
              <w:rPr>
                <w:rFonts w:ascii="Times New Roman" w:hAnsi="Times New Roman"/>
                <w:bCs/>
                <w:sz w:val="24"/>
                <w:szCs w:val="24"/>
              </w:rPr>
              <w:t xml:space="preserve">1983 Antalya </w:t>
            </w:r>
            <w:proofErr w:type="spellStart"/>
            <w:r w:rsidRPr="005A5663">
              <w:rPr>
                <w:rFonts w:ascii="Times New Roman" w:hAnsi="Times New Roman"/>
                <w:bCs/>
                <w:sz w:val="24"/>
                <w:szCs w:val="24"/>
              </w:rPr>
              <w:t>Endüstri</w:t>
            </w:r>
            <w:proofErr w:type="spellEnd"/>
            <w:r w:rsidRPr="005A5663">
              <w:rPr>
                <w:rFonts w:ascii="Times New Roman" w:hAnsi="Times New Roman"/>
                <w:bCs/>
                <w:sz w:val="24"/>
                <w:szCs w:val="24"/>
              </w:rPr>
              <w:t xml:space="preserve"> </w:t>
            </w:r>
            <w:proofErr w:type="spellStart"/>
            <w:r w:rsidRPr="005A5663">
              <w:rPr>
                <w:rFonts w:ascii="Times New Roman" w:hAnsi="Times New Roman"/>
                <w:bCs/>
                <w:sz w:val="24"/>
                <w:szCs w:val="24"/>
              </w:rPr>
              <w:t>Meslek</w:t>
            </w:r>
            <w:proofErr w:type="spellEnd"/>
            <w:r w:rsidRPr="005A5663">
              <w:rPr>
                <w:rFonts w:ascii="Times New Roman" w:hAnsi="Times New Roman"/>
                <w:bCs/>
                <w:sz w:val="24"/>
                <w:szCs w:val="24"/>
              </w:rPr>
              <w:t xml:space="preserve"> </w:t>
            </w:r>
            <w:proofErr w:type="spellStart"/>
            <w:r w:rsidRPr="005A5663">
              <w:rPr>
                <w:rFonts w:ascii="Times New Roman" w:hAnsi="Times New Roman"/>
                <w:bCs/>
                <w:sz w:val="24"/>
                <w:szCs w:val="24"/>
              </w:rPr>
              <w:t>Lisesi</w:t>
            </w:r>
            <w:proofErr w:type="spellEnd"/>
            <w:r w:rsidRPr="005A5663">
              <w:rPr>
                <w:rFonts w:ascii="Times New Roman" w:hAnsi="Times New Roman"/>
                <w:bCs/>
                <w:sz w:val="24"/>
                <w:szCs w:val="24"/>
              </w:rPr>
              <w:t xml:space="preserve"> </w:t>
            </w:r>
            <w:proofErr w:type="spellStart"/>
            <w:r w:rsidRPr="005A5663">
              <w:rPr>
                <w:rFonts w:ascii="Times New Roman" w:hAnsi="Times New Roman"/>
                <w:bCs/>
                <w:sz w:val="24"/>
                <w:szCs w:val="24"/>
              </w:rPr>
              <w:t>Torna</w:t>
            </w:r>
            <w:proofErr w:type="spellEnd"/>
            <w:r w:rsidRPr="005A5663">
              <w:rPr>
                <w:rFonts w:ascii="Times New Roman" w:hAnsi="Times New Roman"/>
                <w:bCs/>
                <w:sz w:val="24"/>
                <w:szCs w:val="24"/>
              </w:rPr>
              <w:t xml:space="preserve">/ </w:t>
            </w:r>
            <w:proofErr w:type="spellStart"/>
            <w:r w:rsidRPr="005A5663">
              <w:rPr>
                <w:rFonts w:ascii="Times New Roman" w:hAnsi="Times New Roman"/>
                <w:bCs/>
                <w:sz w:val="24"/>
                <w:szCs w:val="24"/>
              </w:rPr>
              <w:t>Tesviye</w:t>
            </w:r>
            <w:proofErr w:type="spellEnd"/>
            <w:r w:rsidRPr="005A5663">
              <w:rPr>
                <w:rFonts w:ascii="Times New Roman" w:hAnsi="Times New Roman"/>
                <w:bCs/>
                <w:sz w:val="24"/>
                <w:szCs w:val="24"/>
              </w:rPr>
              <w:t xml:space="preserve"> </w:t>
            </w:r>
            <w:proofErr w:type="spellStart"/>
            <w:r w:rsidRPr="005A5663">
              <w:rPr>
                <w:rFonts w:ascii="Times New Roman" w:hAnsi="Times New Roman"/>
                <w:bCs/>
                <w:sz w:val="24"/>
                <w:szCs w:val="24"/>
              </w:rPr>
              <w:t>Bölümü</w:t>
            </w:r>
            <w:proofErr w:type="spellEnd"/>
          </w:p>
          <w:p w14:paraId="090012D3" w14:textId="77777777" w:rsidR="00CF1B23" w:rsidRPr="005A5663" w:rsidRDefault="00CF1B23" w:rsidP="00CF1B23">
            <w:pPr>
              <w:pStyle w:val="AralkYok"/>
              <w:rPr>
                <w:rFonts w:ascii="Times New Roman" w:hAnsi="Times New Roman"/>
                <w:bCs/>
                <w:sz w:val="24"/>
                <w:szCs w:val="24"/>
              </w:rPr>
            </w:pPr>
            <w:r w:rsidRPr="005A5663">
              <w:rPr>
                <w:rFonts w:ascii="Times New Roman" w:hAnsi="Times New Roman"/>
                <w:bCs/>
                <w:sz w:val="24"/>
                <w:szCs w:val="24"/>
              </w:rPr>
              <w:t xml:space="preserve">1987 Gazi </w:t>
            </w:r>
            <w:proofErr w:type="spellStart"/>
            <w:r w:rsidRPr="005A5663">
              <w:rPr>
                <w:rFonts w:ascii="Times New Roman" w:hAnsi="Times New Roman"/>
                <w:bCs/>
                <w:sz w:val="24"/>
                <w:szCs w:val="24"/>
              </w:rPr>
              <w:t>Üniversitesi</w:t>
            </w:r>
            <w:proofErr w:type="spellEnd"/>
            <w:r w:rsidRPr="005A5663">
              <w:rPr>
                <w:rFonts w:ascii="Times New Roman" w:hAnsi="Times New Roman"/>
                <w:bCs/>
                <w:sz w:val="24"/>
                <w:szCs w:val="24"/>
              </w:rPr>
              <w:t xml:space="preserve"> </w:t>
            </w:r>
            <w:proofErr w:type="spellStart"/>
            <w:r w:rsidRPr="005A5663">
              <w:rPr>
                <w:rFonts w:ascii="Times New Roman" w:hAnsi="Times New Roman"/>
                <w:bCs/>
                <w:sz w:val="24"/>
                <w:szCs w:val="24"/>
              </w:rPr>
              <w:t>Sanat</w:t>
            </w:r>
            <w:proofErr w:type="spellEnd"/>
            <w:r w:rsidRPr="005A5663">
              <w:rPr>
                <w:rFonts w:ascii="Times New Roman" w:hAnsi="Times New Roman"/>
                <w:bCs/>
                <w:sz w:val="24"/>
                <w:szCs w:val="24"/>
              </w:rPr>
              <w:t xml:space="preserve"> </w:t>
            </w:r>
            <w:proofErr w:type="spellStart"/>
            <w:r w:rsidRPr="005A5663">
              <w:rPr>
                <w:rFonts w:ascii="Times New Roman" w:hAnsi="Times New Roman"/>
                <w:bCs/>
                <w:sz w:val="24"/>
                <w:szCs w:val="24"/>
              </w:rPr>
              <w:t>Eğitimi</w:t>
            </w:r>
            <w:proofErr w:type="spellEnd"/>
            <w:r w:rsidRPr="005A5663">
              <w:rPr>
                <w:rFonts w:ascii="Times New Roman" w:hAnsi="Times New Roman"/>
                <w:bCs/>
                <w:sz w:val="24"/>
                <w:szCs w:val="24"/>
              </w:rPr>
              <w:t xml:space="preserve"> Y. O. </w:t>
            </w:r>
            <w:proofErr w:type="spellStart"/>
            <w:r w:rsidRPr="005A5663">
              <w:rPr>
                <w:rFonts w:ascii="Times New Roman" w:hAnsi="Times New Roman"/>
                <w:bCs/>
                <w:sz w:val="24"/>
                <w:szCs w:val="24"/>
              </w:rPr>
              <w:t>Makine</w:t>
            </w:r>
            <w:proofErr w:type="spellEnd"/>
            <w:r w:rsidRPr="005A5663">
              <w:rPr>
                <w:rFonts w:ascii="Times New Roman" w:hAnsi="Times New Roman"/>
                <w:bCs/>
                <w:sz w:val="24"/>
                <w:szCs w:val="24"/>
              </w:rPr>
              <w:t xml:space="preserve">/ </w:t>
            </w:r>
            <w:proofErr w:type="spellStart"/>
            <w:r w:rsidRPr="005A5663">
              <w:rPr>
                <w:rFonts w:ascii="Times New Roman" w:hAnsi="Times New Roman"/>
                <w:bCs/>
                <w:sz w:val="24"/>
                <w:szCs w:val="24"/>
              </w:rPr>
              <w:t>Kalıp</w:t>
            </w:r>
            <w:proofErr w:type="spellEnd"/>
            <w:r w:rsidRPr="005A5663">
              <w:rPr>
                <w:rFonts w:ascii="Times New Roman" w:hAnsi="Times New Roman"/>
                <w:bCs/>
                <w:sz w:val="24"/>
                <w:szCs w:val="24"/>
              </w:rPr>
              <w:t xml:space="preserve"> </w:t>
            </w:r>
            <w:proofErr w:type="spellStart"/>
            <w:r w:rsidRPr="005A5663">
              <w:rPr>
                <w:rFonts w:ascii="Times New Roman" w:hAnsi="Times New Roman"/>
                <w:bCs/>
                <w:sz w:val="24"/>
                <w:szCs w:val="24"/>
              </w:rPr>
              <w:t>Bölümü</w:t>
            </w:r>
            <w:proofErr w:type="spellEnd"/>
          </w:p>
          <w:p w14:paraId="3E55C13D" w14:textId="62DEF168" w:rsidR="00CF1B23" w:rsidRPr="005A5663" w:rsidRDefault="00CF1B23" w:rsidP="00CF1B23">
            <w:pPr>
              <w:spacing w:after="0" w:line="240" w:lineRule="auto"/>
              <w:rPr>
                <w:rFonts w:ascii="Times New Roman" w:hAnsi="Times New Roman"/>
                <w:sz w:val="24"/>
                <w:szCs w:val="24"/>
                <w:lang w:eastAsia="tr-TR"/>
              </w:rPr>
            </w:pPr>
            <w:r w:rsidRPr="005A5663">
              <w:rPr>
                <w:rFonts w:ascii="Times New Roman" w:hAnsi="Times New Roman"/>
                <w:bCs/>
                <w:sz w:val="24"/>
                <w:szCs w:val="24"/>
              </w:rPr>
              <w:t xml:space="preserve">2017 Anadolu Üniversitesi Kamu Yönetimi </w:t>
            </w:r>
          </w:p>
        </w:tc>
        <w:tc>
          <w:tcPr>
            <w:tcW w:w="4317" w:type="dxa"/>
            <w:shd w:val="clear" w:color="auto" w:fill="auto"/>
            <w:vAlign w:val="center"/>
          </w:tcPr>
          <w:p w14:paraId="1DE00AEF" w14:textId="77777777" w:rsidR="00CF1B23" w:rsidRPr="005A5663" w:rsidRDefault="00CF1B23" w:rsidP="00CF1B23">
            <w:pPr>
              <w:spacing w:after="0" w:line="240" w:lineRule="auto"/>
              <w:ind w:left="97"/>
              <w:jc w:val="both"/>
              <w:rPr>
                <w:rFonts w:ascii="Times New Roman" w:hAnsi="Times New Roman"/>
                <w:bCs/>
                <w:sz w:val="24"/>
                <w:szCs w:val="24"/>
              </w:rPr>
            </w:pPr>
            <w:r w:rsidRPr="005A5663">
              <w:rPr>
                <w:rFonts w:ascii="Times New Roman" w:hAnsi="Times New Roman"/>
                <w:bCs/>
                <w:sz w:val="24"/>
                <w:szCs w:val="24"/>
              </w:rPr>
              <w:t>1987- 1991-Kahramanmaraş Endüstri Meslek Lisesi Makine Bölümü Öğretmeni</w:t>
            </w:r>
          </w:p>
          <w:p w14:paraId="371038BC" w14:textId="77777777" w:rsidR="00CF1B23" w:rsidRPr="005A5663" w:rsidRDefault="00CF1B23" w:rsidP="00CF1B23">
            <w:pPr>
              <w:spacing w:after="0" w:line="240" w:lineRule="auto"/>
              <w:ind w:left="97"/>
              <w:jc w:val="both"/>
              <w:rPr>
                <w:rFonts w:ascii="Times New Roman" w:hAnsi="Times New Roman"/>
                <w:bCs/>
                <w:sz w:val="24"/>
                <w:szCs w:val="24"/>
              </w:rPr>
            </w:pPr>
            <w:r w:rsidRPr="005A5663">
              <w:rPr>
                <w:rFonts w:ascii="Times New Roman" w:hAnsi="Times New Roman"/>
                <w:bCs/>
                <w:sz w:val="24"/>
                <w:szCs w:val="24"/>
              </w:rPr>
              <w:t>1993-1997 Serik Çıraklık Eğitim Merkezi Müdür Yardımcısı</w:t>
            </w:r>
          </w:p>
          <w:p w14:paraId="045D49D6" w14:textId="77777777" w:rsidR="00CF1B23" w:rsidRPr="005A5663" w:rsidRDefault="00CF1B23" w:rsidP="00CF1B23">
            <w:pPr>
              <w:spacing w:after="0" w:line="240" w:lineRule="auto"/>
              <w:ind w:left="97"/>
              <w:jc w:val="both"/>
              <w:rPr>
                <w:rFonts w:ascii="Times New Roman" w:hAnsi="Times New Roman"/>
                <w:bCs/>
                <w:sz w:val="24"/>
                <w:szCs w:val="24"/>
              </w:rPr>
            </w:pPr>
            <w:r w:rsidRPr="005A5663">
              <w:rPr>
                <w:rFonts w:ascii="Times New Roman" w:hAnsi="Times New Roman"/>
                <w:bCs/>
                <w:sz w:val="24"/>
                <w:szCs w:val="24"/>
              </w:rPr>
              <w:t>2000-2008 Avrupa Birliği Temel Eğitime Destek Projesi Proje Yürütme Birimi Üyesi</w:t>
            </w:r>
          </w:p>
          <w:p w14:paraId="09E63970" w14:textId="77777777" w:rsidR="00CF1B23" w:rsidRPr="005A5663" w:rsidRDefault="00CF1B23" w:rsidP="00CF1B23">
            <w:pPr>
              <w:spacing w:after="0" w:line="240" w:lineRule="auto"/>
              <w:ind w:left="97"/>
              <w:jc w:val="both"/>
              <w:rPr>
                <w:rFonts w:ascii="Times New Roman" w:hAnsi="Times New Roman"/>
                <w:bCs/>
                <w:sz w:val="24"/>
                <w:szCs w:val="24"/>
              </w:rPr>
            </w:pPr>
            <w:r w:rsidRPr="005A5663">
              <w:rPr>
                <w:rFonts w:ascii="Times New Roman" w:hAnsi="Times New Roman"/>
                <w:bCs/>
                <w:sz w:val="24"/>
                <w:szCs w:val="24"/>
              </w:rPr>
              <w:t>2008-2010 Antalya Mesleki Eğitim Merkezi Müdür Yardımcısı</w:t>
            </w:r>
          </w:p>
          <w:p w14:paraId="603634FC" w14:textId="77777777" w:rsidR="00CF1B23" w:rsidRPr="005A5663" w:rsidRDefault="00CF1B23" w:rsidP="00CF1B23">
            <w:pPr>
              <w:spacing w:after="0" w:line="240" w:lineRule="auto"/>
              <w:ind w:left="97"/>
              <w:jc w:val="both"/>
              <w:rPr>
                <w:rFonts w:ascii="Times New Roman" w:hAnsi="Times New Roman"/>
                <w:bCs/>
                <w:sz w:val="24"/>
                <w:szCs w:val="24"/>
              </w:rPr>
            </w:pPr>
            <w:r w:rsidRPr="005A5663">
              <w:rPr>
                <w:rFonts w:ascii="Times New Roman" w:hAnsi="Times New Roman"/>
                <w:bCs/>
                <w:sz w:val="24"/>
                <w:szCs w:val="24"/>
              </w:rPr>
              <w:t>2014-2017 Antalya Mesleki Eğitim Merkezi Teknik Müdür Yardımcısı</w:t>
            </w:r>
          </w:p>
          <w:p w14:paraId="7AE30F4F" w14:textId="1A9B8356" w:rsidR="00CF1B23" w:rsidRPr="005A5663" w:rsidRDefault="00CF1B23" w:rsidP="00CF1B23">
            <w:pPr>
              <w:spacing w:after="0" w:line="240" w:lineRule="auto"/>
              <w:rPr>
                <w:rFonts w:ascii="Times New Roman" w:hAnsi="Times New Roman"/>
                <w:sz w:val="24"/>
                <w:szCs w:val="24"/>
              </w:rPr>
            </w:pPr>
            <w:r w:rsidRPr="005A5663">
              <w:rPr>
                <w:rFonts w:ascii="Times New Roman" w:hAnsi="Times New Roman"/>
                <w:bCs/>
                <w:sz w:val="24"/>
                <w:szCs w:val="24"/>
              </w:rPr>
              <w:t xml:space="preserve">2017- devam ediyor- Antalya </w:t>
            </w:r>
            <w:proofErr w:type="spellStart"/>
            <w:r w:rsidRPr="005A5663">
              <w:rPr>
                <w:rFonts w:ascii="Times New Roman" w:hAnsi="Times New Roman"/>
                <w:bCs/>
                <w:sz w:val="24"/>
                <w:szCs w:val="24"/>
              </w:rPr>
              <w:t>Muratpaşa</w:t>
            </w:r>
            <w:proofErr w:type="spellEnd"/>
            <w:r w:rsidRPr="005A5663">
              <w:rPr>
                <w:rFonts w:ascii="Times New Roman" w:hAnsi="Times New Roman"/>
                <w:bCs/>
                <w:sz w:val="24"/>
                <w:szCs w:val="24"/>
              </w:rPr>
              <w:t xml:space="preserve"> Mesleki ve Teknik Anadolu Lisesi Müdürü</w:t>
            </w:r>
          </w:p>
        </w:tc>
      </w:tr>
      <w:tr w:rsidR="00CF1B23" w:rsidRPr="005A5663" w14:paraId="71FE598D" w14:textId="77777777" w:rsidTr="00886BAD">
        <w:tc>
          <w:tcPr>
            <w:tcW w:w="511" w:type="dxa"/>
            <w:shd w:val="clear" w:color="auto" w:fill="auto"/>
            <w:vAlign w:val="center"/>
          </w:tcPr>
          <w:p w14:paraId="371FFBFC" w14:textId="2F60D76F" w:rsidR="00CF1B23" w:rsidRPr="005A5663" w:rsidRDefault="00CF1B23" w:rsidP="00CF1B23">
            <w:pPr>
              <w:spacing w:after="120"/>
              <w:rPr>
                <w:rFonts w:ascii="Times New Roman" w:hAnsi="Times New Roman"/>
                <w:b/>
                <w:sz w:val="24"/>
                <w:szCs w:val="24"/>
                <w:lang w:eastAsia="tr-TR"/>
              </w:rPr>
            </w:pPr>
            <w:r w:rsidRPr="005A5663">
              <w:rPr>
                <w:rFonts w:ascii="Times New Roman" w:hAnsi="Times New Roman"/>
                <w:b/>
                <w:sz w:val="24"/>
                <w:szCs w:val="24"/>
                <w:lang w:eastAsia="tr-TR"/>
              </w:rPr>
              <w:t>8.</w:t>
            </w:r>
          </w:p>
        </w:tc>
        <w:tc>
          <w:tcPr>
            <w:tcW w:w="1843" w:type="dxa"/>
            <w:shd w:val="clear" w:color="auto" w:fill="auto"/>
            <w:vAlign w:val="center"/>
          </w:tcPr>
          <w:p w14:paraId="6112B1C9" w14:textId="4DEE9616" w:rsidR="00CF1B23" w:rsidRPr="005A5663" w:rsidRDefault="00CF1B23" w:rsidP="00CF1B23">
            <w:pPr>
              <w:spacing w:after="0" w:line="240" w:lineRule="auto"/>
              <w:rPr>
                <w:rFonts w:ascii="Times New Roman" w:hAnsi="Times New Roman"/>
                <w:sz w:val="24"/>
                <w:szCs w:val="24"/>
              </w:rPr>
            </w:pPr>
            <w:r w:rsidRPr="005A5663">
              <w:rPr>
                <w:rFonts w:ascii="Times New Roman" w:hAnsi="Times New Roman"/>
                <w:sz w:val="24"/>
                <w:szCs w:val="24"/>
              </w:rPr>
              <w:t xml:space="preserve">Mehmet Ali </w:t>
            </w:r>
            <w:proofErr w:type="spellStart"/>
            <w:r w:rsidRPr="005A5663">
              <w:rPr>
                <w:rFonts w:ascii="Times New Roman" w:hAnsi="Times New Roman"/>
                <w:sz w:val="24"/>
                <w:szCs w:val="24"/>
              </w:rPr>
              <w:t>Erüst</w:t>
            </w:r>
            <w:proofErr w:type="spellEnd"/>
          </w:p>
        </w:tc>
        <w:tc>
          <w:tcPr>
            <w:tcW w:w="2674" w:type="dxa"/>
            <w:shd w:val="clear" w:color="auto" w:fill="auto"/>
            <w:vAlign w:val="center"/>
          </w:tcPr>
          <w:p w14:paraId="2703B51B" w14:textId="77777777" w:rsidR="00CF1B23" w:rsidRPr="005A5663" w:rsidRDefault="00CF1B23" w:rsidP="00CF1B23">
            <w:pPr>
              <w:rPr>
                <w:rFonts w:ascii="Times New Roman" w:hAnsi="Times New Roman"/>
                <w:bCs/>
                <w:sz w:val="24"/>
                <w:szCs w:val="24"/>
                <w:lang w:eastAsia="tr-TR"/>
              </w:rPr>
            </w:pPr>
            <w:r w:rsidRPr="005A5663">
              <w:rPr>
                <w:rFonts w:ascii="Times New Roman" w:hAnsi="Times New Roman"/>
                <w:bCs/>
                <w:sz w:val="24"/>
                <w:szCs w:val="24"/>
              </w:rPr>
              <w:t xml:space="preserve">1999-2001 Akdeniz Üniversitesi Teknik Bilimler </w:t>
            </w:r>
            <w:proofErr w:type="spellStart"/>
            <w:r w:rsidRPr="005A5663">
              <w:rPr>
                <w:rFonts w:ascii="Times New Roman" w:hAnsi="Times New Roman"/>
                <w:bCs/>
                <w:sz w:val="24"/>
                <w:szCs w:val="24"/>
              </w:rPr>
              <w:t>M.Yüksek</w:t>
            </w:r>
            <w:proofErr w:type="spellEnd"/>
            <w:r w:rsidRPr="005A5663">
              <w:rPr>
                <w:rFonts w:ascii="Times New Roman" w:hAnsi="Times New Roman"/>
                <w:bCs/>
                <w:sz w:val="24"/>
                <w:szCs w:val="24"/>
              </w:rPr>
              <w:t xml:space="preserve"> Okulu İklimlendirme-Soğutma</w:t>
            </w:r>
          </w:p>
          <w:p w14:paraId="253B518D" w14:textId="5447A6A6" w:rsidR="00CF1B23" w:rsidRPr="005A5663" w:rsidRDefault="00CF1B23" w:rsidP="00CF1B23">
            <w:pPr>
              <w:spacing w:after="0" w:line="240" w:lineRule="auto"/>
              <w:rPr>
                <w:rFonts w:ascii="Times New Roman" w:hAnsi="Times New Roman"/>
                <w:sz w:val="24"/>
                <w:szCs w:val="24"/>
                <w:lang w:eastAsia="tr-TR"/>
              </w:rPr>
            </w:pPr>
            <w:r w:rsidRPr="005A5663">
              <w:rPr>
                <w:rFonts w:ascii="Times New Roman" w:hAnsi="Times New Roman"/>
                <w:bCs/>
                <w:sz w:val="24"/>
                <w:szCs w:val="24"/>
              </w:rPr>
              <w:t>2001-2004 Süleyman Demirel Üniversitesi Teknik Eğitim Fakültesi Tesisat Öğretmenliği</w:t>
            </w:r>
          </w:p>
        </w:tc>
        <w:tc>
          <w:tcPr>
            <w:tcW w:w="4317" w:type="dxa"/>
            <w:shd w:val="clear" w:color="auto" w:fill="auto"/>
            <w:vAlign w:val="center"/>
          </w:tcPr>
          <w:p w14:paraId="725CE7F5" w14:textId="328777A6" w:rsidR="00CF1B23" w:rsidRPr="005A5663" w:rsidRDefault="00CF1B23" w:rsidP="00CF1B23">
            <w:pPr>
              <w:rPr>
                <w:rFonts w:ascii="Times New Roman" w:hAnsi="Times New Roman"/>
                <w:bCs/>
                <w:sz w:val="24"/>
                <w:szCs w:val="24"/>
                <w:lang w:eastAsia="tr-TR"/>
              </w:rPr>
            </w:pPr>
            <w:r w:rsidRPr="005A5663">
              <w:rPr>
                <w:rFonts w:ascii="Times New Roman" w:hAnsi="Times New Roman"/>
                <w:bCs/>
                <w:sz w:val="24"/>
                <w:szCs w:val="24"/>
              </w:rPr>
              <w:t>2011 Milli Eğitim Bakanlığı (Teknik Öğretmen. Devam ediyor)</w:t>
            </w:r>
          </w:p>
          <w:p w14:paraId="6FB4466B" w14:textId="318264AC" w:rsidR="00CF1B23" w:rsidRPr="005A5663" w:rsidRDefault="00CF1B23" w:rsidP="00CF1B23">
            <w:pPr>
              <w:spacing w:after="0" w:line="240" w:lineRule="auto"/>
              <w:rPr>
                <w:rFonts w:ascii="Times New Roman" w:hAnsi="Times New Roman"/>
                <w:sz w:val="24"/>
                <w:szCs w:val="24"/>
              </w:rPr>
            </w:pPr>
          </w:p>
        </w:tc>
      </w:tr>
      <w:tr w:rsidR="00CF1B23" w:rsidRPr="005A5663" w14:paraId="4846A05D" w14:textId="77777777" w:rsidTr="00886BAD">
        <w:tc>
          <w:tcPr>
            <w:tcW w:w="511" w:type="dxa"/>
            <w:shd w:val="clear" w:color="auto" w:fill="auto"/>
            <w:vAlign w:val="center"/>
          </w:tcPr>
          <w:p w14:paraId="23D65408" w14:textId="6D265842" w:rsidR="00CF1B23" w:rsidRPr="005A5663" w:rsidRDefault="00CF1B23" w:rsidP="00CF1B23">
            <w:pPr>
              <w:spacing w:after="120"/>
              <w:rPr>
                <w:rFonts w:ascii="Times New Roman" w:hAnsi="Times New Roman"/>
                <w:b/>
                <w:sz w:val="24"/>
                <w:szCs w:val="24"/>
                <w:lang w:eastAsia="tr-TR"/>
              </w:rPr>
            </w:pPr>
            <w:r w:rsidRPr="005A5663">
              <w:rPr>
                <w:rFonts w:ascii="Times New Roman" w:hAnsi="Times New Roman"/>
                <w:b/>
                <w:sz w:val="24"/>
                <w:szCs w:val="24"/>
                <w:lang w:eastAsia="tr-TR"/>
              </w:rPr>
              <w:t>9.</w:t>
            </w:r>
          </w:p>
        </w:tc>
        <w:tc>
          <w:tcPr>
            <w:tcW w:w="1843" w:type="dxa"/>
            <w:shd w:val="clear" w:color="auto" w:fill="auto"/>
            <w:vAlign w:val="center"/>
          </w:tcPr>
          <w:p w14:paraId="70627685" w14:textId="0EF17B51" w:rsidR="00CF1B23" w:rsidRPr="005A5663" w:rsidRDefault="00CF1B23" w:rsidP="00CF1B23">
            <w:pPr>
              <w:spacing w:after="0" w:line="240" w:lineRule="auto"/>
              <w:rPr>
                <w:rFonts w:ascii="Times New Roman" w:hAnsi="Times New Roman"/>
                <w:sz w:val="24"/>
                <w:szCs w:val="24"/>
              </w:rPr>
            </w:pPr>
            <w:r w:rsidRPr="005A5663">
              <w:rPr>
                <w:rFonts w:ascii="Times New Roman" w:hAnsi="Times New Roman"/>
                <w:sz w:val="24"/>
                <w:szCs w:val="24"/>
              </w:rPr>
              <w:t>Halil Onat</w:t>
            </w:r>
          </w:p>
        </w:tc>
        <w:tc>
          <w:tcPr>
            <w:tcW w:w="2674" w:type="dxa"/>
            <w:shd w:val="clear" w:color="auto" w:fill="auto"/>
            <w:vAlign w:val="center"/>
          </w:tcPr>
          <w:p w14:paraId="32BC2FB1" w14:textId="77777777" w:rsidR="00CF1B23" w:rsidRPr="005A5663" w:rsidRDefault="00CF1B23" w:rsidP="00CF1B23">
            <w:pPr>
              <w:spacing w:after="0" w:line="240" w:lineRule="auto"/>
              <w:rPr>
                <w:rFonts w:ascii="Times New Roman" w:hAnsi="Times New Roman"/>
                <w:bCs/>
                <w:sz w:val="24"/>
                <w:szCs w:val="24"/>
              </w:rPr>
            </w:pPr>
            <w:r w:rsidRPr="005A5663">
              <w:rPr>
                <w:rFonts w:ascii="Times New Roman" w:hAnsi="Times New Roman"/>
                <w:bCs/>
                <w:sz w:val="24"/>
                <w:szCs w:val="24"/>
              </w:rPr>
              <w:t>2000-2005 Süleyman Demirel Üniversitesi Teknik Eğitim Fakültesi</w:t>
            </w:r>
          </w:p>
          <w:p w14:paraId="0C69AE53" w14:textId="19F51407" w:rsidR="00CF1B23" w:rsidRPr="005A5663" w:rsidRDefault="00CF1B23" w:rsidP="00CF1B23">
            <w:pPr>
              <w:spacing w:after="0" w:line="240" w:lineRule="auto"/>
              <w:rPr>
                <w:rFonts w:ascii="Times New Roman" w:hAnsi="Times New Roman"/>
                <w:sz w:val="24"/>
                <w:szCs w:val="24"/>
                <w:lang w:eastAsia="tr-TR"/>
              </w:rPr>
            </w:pPr>
            <w:r w:rsidRPr="005A5663">
              <w:rPr>
                <w:rFonts w:ascii="Times New Roman" w:hAnsi="Times New Roman"/>
                <w:bCs/>
                <w:sz w:val="24"/>
                <w:szCs w:val="24"/>
              </w:rPr>
              <w:t>Tesisat Öğretmenliği Bölümü</w:t>
            </w:r>
          </w:p>
        </w:tc>
        <w:tc>
          <w:tcPr>
            <w:tcW w:w="4317" w:type="dxa"/>
            <w:shd w:val="clear" w:color="auto" w:fill="auto"/>
            <w:vAlign w:val="center"/>
          </w:tcPr>
          <w:p w14:paraId="38BE7327" w14:textId="77777777" w:rsidR="00CF1B23" w:rsidRPr="005A5663" w:rsidRDefault="00CF1B23" w:rsidP="00CF1B23">
            <w:pPr>
              <w:spacing w:after="0" w:line="240" w:lineRule="auto"/>
              <w:rPr>
                <w:rFonts w:ascii="Times New Roman" w:hAnsi="Times New Roman"/>
                <w:bCs/>
                <w:sz w:val="24"/>
                <w:szCs w:val="24"/>
              </w:rPr>
            </w:pPr>
            <w:r w:rsidRPr="005A5663">
              <w:rPr>
                <w:rFonts w:ascii="Times New Roman" w:hAnsi="Times New Roman"/>
                <w:bCs/>
                <w:sz w:val="24"/>
                <w:szCs w:val="24"/>
              </w:rPr>
              <w:t>2006- Devam ediyor. Milli Eğitim Bakanlığına bağlı Meslek Liseleri(</w:t>
            </w:r>
          </w:p>
          <w:p w14:paraId="7DD7E3ED" w14:textId="5B00620D" w:rsidR="00CF1B23" w:rsidRPr="005A5663" w:rsidRDefault="00CF1B23" w:rsidP="00CF1B23">
            <w:pPr>
              <w:spacing w:after="0" w:line="240" w:lineRule="auto"/>
              <w:rPr>
                <w:rFonts w:ascii="Times New Roman" w:hAnsi="Times New Roman"/>
                <w:bCs/>
                <w:sz w:val="24"/>
                <w:szCs w:val="24"/>
              </w:rPr>
            </w:pPr>
            <w:r w:rsidRPr="005A5663">
              <w:rPr>
                <w:rFonts w:ascii="Times New Roman" w:hAnsi="Times New Roman"/>
                <w:bCs/>
                <w:sz w:val="24"/>
                <w:szCs w:val="24"/>
              </w:rPr>
              <w:t>2006-2008 Artvin Merkez EML, 2008-2011 Tokat/Turhal EML, 2011-2014 Antalya/Serik</w:t>
            </w:r>
          </w:p>
          <w:p w14:paraId="4D51701B" w14:textId="7D545E41" w:rsidR="00CF1B23" w:rsidRPr="005A5663" w:rsidRDefault="00CF1B23" w:rsidP="00CF1B23">
            <w:pPr>
              <w:rPr>
                <w:rFonts w:ascii="Times New Roman" w:hAnsi="Times New Roman"/>
                <w:bCs/>
                <w:sz w:val="24"/>
                <w:szCs w:val="24"/>
                <w:lang w:eastAsia="tr-TR"/>
              </w:rPr>
            </w:pPr>
            <w:r w:rsidRPr="005A5663">
              <w:rPr>
                <w:rFonts w:ascii="Times New Roman" w:hAnsi="Times New Roman"/>
                <w:bCs/>
                <w:sz w:val="24"/>
                <w:szCs w:val="24"/>
              </w:rPr>
              <w:t xml:space="preserve">EML, 2014-Devam ediyor. </w:t>
            </w:r>
            <w:proofErr w:type="spellStart"/>
            <w:r w:rsidRPr="005A5663">
              <w:rPr>
                <w:rFonts w:ascii="Times New Roman" w:hAnsi="Times New Roman"/>
                <w:bCs/>
                <w:sz w:val="24"/>
                <w:szCs w:val="24"/>
              </w:rPr>
              <w:t>Muratpaşa</w:t>
            </w:r>
            <w:proofErr w:type="spellEnd"/>
            <w:r w:rsidRPr="005A5663">
              <w:rPr>
                <w:rFonts w:ascii="Times New Roman" w:hAnsi="Times New Roman"/>
                <w:bCs/>
                <w:sz w:val="24"/>
                <w:szCs w:val="24"/>
              </w:rPr>
              <w:t xml:space="preserve"> MTAL)</w:t>
            </w:r>
          </w:p>
        </w:tc>
      </w:tr>
      <w:tr w:rsidR="00CF1B23" w:rsidRPr="005A5663" w14:paraId="09D92EB8" w14:textId="77777777" w:rsidTr="00886BAD">
        <w:tc>
          <w:tcPr>
            <w:tcW w:w="511" w:type="dxa"/>
            <w:shd w:val="clear" w:color="auto" w:fill="auto"/>
            <w:vAlign w:val="center"/>
          </w:tcPr>
          <w:p w14:paraId="6A8DC74E" w14:textId="4E172BAF" w:rsidR="00CF1B23" w:rsidRPr="005A5663" w:rsidRDefault="00CF1B23" w:rsidP="00CF1B23">
            <w:pPr>
              <w:spacing w:after="120"/>
              <w:rPr>
                <w:rFonts w:ascii="Times New Roman" w:hAnsi="Times New Roman"/>
                <w:b/>
                <w:sz w:val="24"/>
                <w:szCs w:val="24"/>
                <w:lang w:eastAsia="tr-TR"/>
              </w:rPr>
            </w:pPr>
            <w:r w:rsidRPr="005A5663">
              <w:rPr>
                <w:rFonts w:ascii="Times New Roman" w:hAnsi="Times New Roman"/>
                <w:b/>
                <w:sz w:val="24"/>
                <w:szCs w:val="24"/>
                <w:lang w:eastAsia="tr-TR"/>
              </w:rPr>
              <w:t>10.</w:t>
            </w:r>
          </w:p>
        </w:tc>
        <w:tc>
          <w:tcPr>
            <w:tcW w:w="1843" w:type="dxa"/>
            <w:shd w:val="clear" w:color="auto" w:fill="auto"/>
            <w:vAlign w:val="center"/>
          </w:tcPr>
          <w:p w14:paraId="5C23DB8B" w14:textId="431F7348" w:rsidR="00CF1B23" w:rsidRPr="005A5663" w:rsidRDefault="00CF1B23" w:rsidP="00CF1B23">
            <w:pPr>
              <w:spacing w:after="0" w:line="240" w:lineRule="auto"/>
              <w:rPr>
                <w:rFonts w:ascii="Times New Roman" w:hAnsi="Times New Roman"/>
                <w:sz w:val="24"/>
                <w:szCs w:val="24"/>
              </w:rPr>
            </w:pPr>
            <w:r w:rsidRPr="005A5663">
              <w:rPr>
                <w:rFonts w:ascii="Times New Roman" w:hAnsi="Times New Roman"/>
                <w:sz w:val="24"/>
                <w:szCs w:val="24"/>
              </w:rPr>
              <w:t>Eyüp Karagül</w:t>
            </w:r>
          </w:p>
        </w:tc>
        <w:tc>
          <w:tcPr>
            <w:tcW w:w="2674" w:type="dxa"/>
            <w:shd w:val="clear" w:color="auto" w:fill="auto"/>
            <w:vAlign w:val="center"/>
          </w:tcPr>
          <w:p w14:paraId="66AA4606" w14:textId="1205FCDD" w:rsidR="00CF1B23" w:rsidRPr="005A5663" w:rsidRDefault="00CF1B23" w:rsidP="00CF1B23">
            <w:pPr>
              <w:spacing w:after="0" w:line="240" w:lineRule="auto"/>
              <w:rPr>
                <w:rFonts w:ascii="Times New Roman" w:hAnsi="Times New Roman"/>
                <w:sz w:val="24"/>
                <w:szCs w:val="24"/>
                <w:lang w:eastAsia="tr-TR"/>
              </w:rPr>
            </w:pPr>
            <w:r w:rsidRPr="005A5663">
              <w:rPr>
                <w:rFonts w:ascii="Times New Roman" w:hAnsi="Times New Roman"/>
                <w:bCs/>
                <w:sz w:val="24"/>
                <w:szCs w:val="24"/>
              </w:rPr>
              <w:t xml:space="preserve">1998 Fırat </w:t>
            </w:r>
            <w:proofErr w:type="spellStart"/>
            <w:r w:rsidRPr="005A5663">
              <w:rPr>
                <w:rFonts w:ascii="Times New Roman" w:hAnsi="Times New Roman"/>
                <w:bCs/>
                <w:sz w:val="24"/>
                <w:szCs w:val="24"/>
              </w:rPr>
              <w:t>Üniv</w:t>
            </w:r>
            <w:proofErr w:type="spellEnd"/>
            <w:r w:rsidRPr="005A5663">
              <w:rPr>
                <w:rFonts w:ascii="Times New Roman" w:hAnsi="Times New Roman"/>
                <w:bCs/>
                <w:sz w:val="24"/>
                <w:szCs w:val="24"/>
              </w:rPr>
              <w:t xml:space="preserve">. Teknik Eğitim Fakültesi Makine Eğitimi Ana </w:t>
            </w:r>
            <w:proofErr w:type="spellStart"/>
            <w:r w:rsidRPr="005A5663">
              <w:rPr>
                <w:rFonts w:ascii="Times New Roman" w:hAnsi="Times New Roman"/>
                <w:bCs/>
                <w:sz w:val="24"/>
                <w:szCs w:val="24"/>
              </w:rPr>
              <w:t>Bilm</w:t>
            </w:r>
            <w:proofErr w:type="spellEnd"/>
            <w:r w:rsidRPr="005A5663">
              <w:rPr>
                <w:rFonts w:ascii="Times New Roman" w:hAnsi="Times New Roman"/>
                <w:bCs/>
                <w:sz w:val="24"/>
                <w:szCs w:val="24"/>
              </w:rPr>
              <w:t>. Dalı. Otomotiv T.E</w:t>
            </w:r>
          </w:p>
        </w:tc>
        <w:tc>
          <w:tcPr>
            <w:tcW w:w="4317" w:type="dxa"/>
            <w:shd w:val="clear" w:color="auto" w:fill="auto"/>
            <w:vAlign w:val="center"/>
          </w:tcPr>
          <w:p w14:paraId="1231FFC6" w14:textId="77777777" w:rsidR="00CF1B23" w:rsidRPr="005A5663" w:rsidRDefault="00CF1B23" w:rsidP="00CF1B23">
            <w:pPr>
              <w:rPr>
                <w:rFonts w:ascii="Times New Roman" w:hAnsi="Times New Roman"/>
                <w:bCs/>
                <w:sz w:val="24"/>
                <w:szCs w:val="24"/>
              </w:rPr>
            </w:pPr>
            <w:r w:rsidRPr="005A5663">
              <w:rPr>
                <w:rFonts w:ascii="Times New Roman" w:hAnsi="Times New Roman"/>
                <w:bCs/>
                <w:sz w:val="24"/>
                <w:szCs w:val="24"/>
              </w:rPr>
              <w:t xml:space="preserve">1998-99 MEB Teknik </w:t>
            </w:r>
            <w:proofErr w:type="spellStart"/>
            <w:r w:rsidRPr="005A5663">
              <w:rPr>
                <w:rFonts w:ascii="Times New Roman" w:hAnsi="Times New Roman"/>
                <w:bCs/>
                <w:sz w:val="24"/>
                <w:szCs w:val="24"/>
              </w:rPr>
              <w:t>öğrt</w:t>
            </w:r>
            <w:proofErr w:type="spellEnd"/>
            <w:r w:rsidRPr="005A5663">
              <w:rPr>
                <w:rFonts w:ascii="Times New Roman" w:hAnsi="Times New Roman"/>
                <w:bCs/>
                <w:sz w:val="24"/>
                <w:szCs w:val="24"/>
              </w:rPr>
              <w:t xml:space="preserve">. Eğitim/Yönetim 2004 Ulusal </w:t>
            </w:r>
            <w:proofErr w:type="spellStart"/>
            <w:r w:rsidRPr="005A5663">
              <w:rPr>
                <w:rFonts w:ascii="Times New Roman" w:hAnsi="Times New Roman"/>
                <w:bCs/>
                <w:sz w:val="24"/>
                <w:szCs w:val="24"/>
              </w:rPr>
              <w:t>Ajans’’DPT</w:t>
            </w:r>
            <w:proofErr w:type="spellEnd"/>
            <w:r w:rsidRPr="005A5663">
              <w:rPr>
                <w:rFonts w:ascii="Times New Roman" w:hAnsi="Times New Roman"/>
                <w:bCs/>
                <w:sz w:val="24"/>
                <w:szCs w:val="24"/>
              </w:rPr>
              <w:t>’’ MEGEP Modülasyon Projesi</w:t>
            </w:r>
          </w:p>
          <w:p w14:paraId="606DF2A9" w14:textId="3A6F1B4D" w:rsidR="00CF1B23" w:rsidRPr="005A5663" w:rsidRDefault="00CF1B23" w:rsidP="00CF1B23">
            <w:pPr>
              <w:rPr>
                <w:rFonts w:ascii="Times New Roman" w:hAnsi="Times New Roman"/>
                <w:bCs/>
                <w:sz w:val="24"/>
                <w:szCs w:val="24"/>
              </w:rPr>
            </w:pPr>
            <w:r w:rsidRPr="005A5663">
              <w:rPr>
                <w:rFonts w:ascii="Times New Roman" w:hAnsi="Times New Roman"/>
                <w:bCs/>
                <w:sz w:val="24"/>
                <w:szCs w:val="24"/>
              </w:rPr>
              <w:t>2005 - 2020 AB Bakanlığı-</w:t>
            </w:r>
            <w:proofErr w:type="spellStart"/>
            <w:r w:rsidRPr="005A5663">
              <w:rPr>
                <w:rFonts w:ascii="Times New Roman" w:hAnsi="Times New Roman"/>
                <w:bCs/>
                <w:sz w:val="24"/>
                <w:szCs w:val="24"/>
              </w:rPr>
              <w:t>Meb,AB</w:t>
            </w:r>
            <w:proofErr w:type="spellEnd"/>
            <w:r w:rsidRPr="005A5663">
              <w:rPr>
                <w:rFonts w:ascii="Times New Roman" w:hAnsi="Times New Roman"/>
                <w:bCs/>
                <w:sz w:val="24"/>
                <w:szCs w:val="24"/>
              </w:rPr>
              <w:t xml:space="preserve"> MOBILTY/EUROYOUTH/ ERASMUS+ PROJE </w:t>
            </w:r>
            <w:proofErr w:type="spellStart"/>
            <w:r w:rsidRPr="005A5663">
              <w:rPr>
                <w:rFonts w:ascii="Times New Roman" w:hAnsi="Times New Roman"/>
                <w:bCs/>
                <w:sz w:val="24"/>
                <w:szCs w:val="24"/>
              </w:rPr>
              <w:t>Coord</w:t>
            </w:r>
            <w:proofErr w:type="spellEnd"/>
            <w:r w:rsidRPr="005A5663">
              <w:rPr>
                <w:rFonts w:ascii="Times New Roman" w:hAnsi="Times New Roman"/>
                <w:bCs/>
                <w:sz w:val="24"/>
                <w:szCs w:val="24"/>
              </w:rPr>
              <w:t>.</w:t>
            </w:r>
          </w:p>
          <w:p w14:paraId="2D4D4EEA" w14:textId="0AC270CC" w:rsidR="00CF1B23" w:rsidRPr="005A5663" w:rsidRDefault="00CF1B23" w:rsidP="00CF1B23">
            <w:pPr>
              <w:spacing w:after="0" w:line="240" w:lineRule="auto"/>
              <w:rPr>
                <w:rFonts w:ascii="Times New Roman" w:hAnsi="Times New Roman"/>
                <w:sz w:val="24"/>
                <w:szCs w:val="24"/>
              </w:rPr>
            </w:pPr>
            <w:r w:rsidRPr="005A5663">
              <w:rPr>
                <w:rFonts w:ascii="Times New Roman" w:hAnsi="Times New Roman"/>
                <w:bCs/>
                <w:sz w:val="24"/>
                <w:szCs w:val="24"/>
              </w:rPr>
              <w:t>Halen MEB (Kamu)Teknik Eğitim/Yönetim aktif görev</w:t>
            </w:r>
          </w:p>
        </w:tc>
      </w:tr>
      <w:tr w:rsidR="00CF1B23" w:rsidRPr="005A5663" w14:paraId="4ACC191D" w14:textId="77777777" w:rsidTr="00886BAD">
        <w:tc>
          <w:tcPr>
            <w:tcW w:w="511" w:type="dxa"/>
            <w:shd w:val="clear" w:color="auto" w:fill="auto"/>
            <w:vAlign w:val="center"/>
          </w:tcPr>
          <w:p w14:paraId="76C9576A" w14:textId="098D0918" w:rsidR="00CF1B23" w:rsidRPr="005A5663" w:rsidRDefault="00CF1B23" w:rsidP="00CF1B23">
            <w:pPr>
              <w:spacing w:after="120"/>
              <w:rPr>
                <w:rFonts w:ascii="Times New Roman" w:hAnsi="Times New Roman"/>
                <w:b/>
                <w:sz w:val="24"/>
                <w:szCs w:val="24"/>
                <w:lang w:eastAsia="tr-TR"/>
              </w:rPr>
            </w:pPr>
            <w:r w:rsidRPr="005A5663">
              <w:rPr>
                <w:rFonts w:ascii="Times New Roman" w:hAnsi="Times New Roman"/>
                <w:b/>
                <w:sz w:val="24"/>
                <w:szCs w:val="24"/>
                <w:lang w:eastAsia="tr-TR"/>
              </w:rPr>
              <w:t>11.</w:t>
            </w:r>
          </w:p>
        </w:tc>
        <w:tc>
          <w:tcPr>
            <w:tcW w:w="1843" w:type="dxa"/>
            <w:shd w:val="clear" w:color="auto" w:fill="auto"/>
            <w:vAlign w:val="center"/>
          </w:tcPr>
          <w:p w14:paraId="252B6210" w14:textId="49AAAF1C" w:rsidR="00CF1B23" w:rsidRPr="005A5663" w:rsidRDefault="00CF1B23" w:rsidP="00CF1B23">
            <w:pPr>
              <w:spacing w:after="0" w:line="240" w:lineRule="auto"/>
              <w:rPr>
                <w:rFonts w:ascii="Times New Roman" w:hAnsi="Times New Roman"/>
                <w:sz w:val="24"/>
                <w:szCs w:val="24"/>
              </w:rPr>
            </w:pPr>
            <w:r w:rsidRPr="005A5663">
              <w:rPr>
                <w:rFonts w:ascii="Times New Roman" w:hAnsi="Times New Roman"/>
                <w:sz w:val="24"/>
                <w:szCs w:val="24"/>
              </w:rPr>
              <w:t xml:space="preserve">Vedat </w:t>
            </w:r>
            <w:proofErr w:type="spellStart"/>
            <w:r w:rsidRPr="005A5663">
              <w:rPr>
                <w:rFonts w:ascii="Times New Roman" w:hAnsi="Times New Roman"/>
                <w:sz w:val="24"/>
                <w:szCs w:val="24"/>
              </w:rPr>
              <w:t>Parlakova</w:t>
            </w:r>
            <w:proofErr w:type="spellEnd"/>
          </w:p>
        </w:tc>
        <w:tc>
          <w:tcPr>
            <w:tcW w:w="2674" w:type="dxa"/>
            <w:shd w:val="clear" w:color="auto" w:fill="auto"/>
            <w:vAlign w:val="center"/>
          </w:tcPr>
          <w:p w14:paraId="59AD1677" w14:textId="77777777" w:rsidR="00CF1B23" w:rsidRPr="005A5663" w:rsidRDefault="00CF1B23" w:rsidP="00CF1B23">
            <w:pPr>
              <w:spacing w:after="0" w:line="240" w:lineRule="auto"/>
              <w:rPr>
                <w:rFonts w:ascii="Times New Roman" w:hAnsi="Times New Roman"/>
                <w:sz w:val="24"/>
                <w:szCs w:val="24"/>
                <w:lang w:eastAsia="tr-TR"/>
              </w:rPr>
            </w:pPr>
            <w:r w:rsidRPr="005A5663">
              <w:rPr>
                <w:rFonts w:ascii="Times New Roman" w:hAnsi="Times New Roman"/>
                <w:sz w:val="24"/>
                <w:szCs w:val="24"/>
                <w:lang w:eastAsia="tr-TR"/>
              </w:rPr>
              <w:t>1991 Dokuz Eylül Üniversitesi Buca Eğitim Fakültesi Pedagojik Formasyon Eğitimi</w:t>
            </w:r>
          </w:p>
          <w:p w14:paraId="6043C32C" w14:textId="77777777" w:rsidR="00CF1B23" w:rsidRPr="005A5663" w:rsidRDefault="00CF1B23" w:rsidP="00CF1B23">
            <w:pPr>
              <w:spacing w:after="0" w:line="240" w:lineRule="auto"/>
              <w:rPr>
                <w:rFonts w:ascii="Times New Roman" w:hAnsi="Times New Roman"/>
                <w:sz w:val="24"/>
                <w:szCs w:val="24"/>
                <w:lang w:eastAsia="tr-TR"/>
              </w:rPr>
            </w:pPr>
            <w:r w:rsidRPr="005A5663">
              <w:rPr>
                <w:rFonts w:ascii="Times New Roman" w:hAnsi="Times New Roman"/>
                <w:sz w:val="24"/>
                <w:szCs w:val="24"/>
                <w:lang w:eastAsia="tr-TR"/>
              </w:rPr>
              <w:lastRenderedPageBreak/>
              <w:t>1985 Akdeniz Üniversitesi Antalya Meslek Yüksek Okulu</w:t>
            </w:r>
          </w:p>
          <w:p w14:paraId="0C5DD0AA" w14:textId="22A35710" w:rsidR="00CF1B23" w:rsidRPr="005A5663" w:rsidRDefault="00CF1B23" w:rsidP="00CF1B23">
            <w:pPr>
              <w:spacing w:after="0" w:line="240" w:lineRule="auto"/>
              <w:rPr>
                <w:rFonts w:ascii="Times New Roman" w:hAnsi="Times New Roman"/>
                <w:sz w:val="24"/>
                <w:szCs w:val="24"/>
                <w:lang w:eastAsia="tr-TR"/>
              </w:rPr>
            </w:pPr>
            <w:r w:rsidRPr="005A5663">
              <w:rPr>
                <w:rFonts w:ascii="Times New Roman" w:hAnsi="Times New Roman"/>
                <w:sz w:val="24"/>
                <w:szCs w:val="24"/>
                <w:lang w:eastAsia="tr-TR"/>
              </w:rPr>
              <w:t>Elektrik</w:t>
            </w:r>
          </w:p>
        </w:tc>
        <w:tc>
          <w:tcPr>
            <w:tcW w:w="4317" w:type="dxa"/>
            <w:shd w:val="clear" w:color="auto" w:fill="auto"/>
            <w:vAlign w:val="center"/>
          </w:tcPr>
          <w:p w14:paraId="15FCB449" w14:textId="77777777" w:rsidR="00CF1B23" w:rsidRPr="005A5663" w:rsidRDefault="00CF1B23" w:rsidP="00CF1B23">
            <w:pPr>
              <w:spacing w:after="0" w:line="240" w:lineRule="auto"/>
              <w:rPr>
                <w:rFonts w:ascii="Times New Roman" w:hAnsi="Times New Roman"/>
                <w:sz w:val="24"/>
                <w:szCs w:val="24"/>
              </w:rPr>
            </w:pPr>
            <w:r w:rsidRPr="005A5663">
              <w:rPr>
                <w:rFonts w:ascii="Times New Roman" w:hAnsi="Times New Roman"/>
                <w:sz w:val="24"/>
                <w:szCs w:val="24"/>
              </w:rPr>
              <w:lastRenderedPageBreak/>
              <w:t>Emekli</w:t>
            </w:r>
          </w:p>
          <w:p w14:paraId="1A9D1363" w14:textId="77777777" w:rsidR="00CF1B23" w:rsidRPr="005A5663" w:rsidRDefault="00CF1B23" w:rsidP="00CF1B23">
            <w:pPr>
              <w:spacing w:after="0" w:line="240" w:lineRule="auto"/>
              <w:rPr>
                <w:rFonts w:ascii="Times New Roman" w:hAnsi="Times New Roman"/>
                <w:sz w:val="24"/>
                <w:szCs w:val="24"/>
              </w:rPr>
            </w:pPr>
            <w:r w:rsidRPr="005A5663">
              <w:rPr>
                <w:rFonts w:ascii="Times New Roman" w:hAnsi="Times New Roman"/>
                <w:sz w:val="24"/>
                <w:szCs w:val="24"/>
              </w:rPr>
              <w:t>2021- devam ediyor, Enerji Sektöründe Antalya Projesi - Ölçme ve Değerlendirme Uzmanı</w:t>
            </w:r>
          </w:p>
          <w:p w14:paraId="16FD7FA7" w14:textId="77777777" w:rsidR="00CF1B23" w:rsidRPr="005A5663" w:rsidRDefault="00CF1B23" w:rsidP="00CF1B23">
            <w:pPr>
              <w:spacing w:after="0" w:line="240" w:lineRule="auto"/>
              <w:rPr>
                <w:rFonts w:ascii="Times New Roman" w:hAnsi="Times New Roman"/>
                <w:sz w:val="24"/>
                <w:szCs w:val="24"/>
              </w:rPr>
            </w:pPr>
            <w:r w:rsidRPr="005A5663">
              <w:rPr>
                <w:rFonts w:ascii="Times New Roman" w:hAnsi="Times New Roman"/>
                <w:sz w:val="24"/>
                <w:szCs w:val="24"/>
              </w:rPr>
              <w:t xml:space="preserve">1986-2017 Milli Eğitim Bakanlığına Bağlı Çeşitli Mesleki ve Teknik Okullarda </w:t>
            </w:r>
            <w:r w:rsidRPr="005A5663">
              <w:rPr>
                <w:rFonts w:ascii="Times New Roman" w:hAnsi="Times New Roman"/>
                <w:sz w:val="24"/>
                <w:szCs w:val="24"/>
              </w:rPr>
              <w:lastRenderedPageBreak/>
              <w:t>Elektrik Atölye ve Meslek Dersleri Öğretmeni</w:t>
            </w:r>
          </w:p>
          <w:p w14:paraId="061ABCDD" w14:textId="1616F679" w:rsidR="00CF1B23" w:rsidRPr="005A5663" w:rsidRDefault="00CF1B23" w:rsidP="00CF1B23">
            <w:pPr>
              <w:spacing w:after="0" w:line="240" w:lineRule="auto"/>
              <w:rPr>
                <w:rFonts w:ascii="Times New Roman" w:hAnsi="Times New Roman"/>
                <w:sz w:val="24"/>
                <w:szCs w:val="24"/>
              </w:rPr>
            </w:pPr>
            <w:r w:rsidRPr="005A5663">
              <w:rPr>
                <w:rFonts w:ascii="Times New Roman" w:hAnsi="Times New Roman"/>
                <w:sz w:val="24"/>
                <w:szCs w:val="24"/>
              </w:rPr>
              <w:t>1984-1986 Elektrik Tesisleri Anonim Şirketi Antalya Havalimanı İnşaatı Elektrik Teknisyeni</w:t>
            </w:r>
          </w:p>
        </w:tc>
      </w:tr>
      <w:tr w:rsidR="00CF1B23" w:rsidRPr="005A5663" w14:paraId="3ADA1F6A" w14:textId="77777777" w:rsidTr="00886BAD">
        <w:tc>
          <w:tcPr>
            <w:tcW w:w="511" w:type="dxa"/>
            <w:shd w:val="clear" w:color="auto" w:fill="auto"/>
            <w:vAlign w:val="center"/>
          </w:tcPr>
          <w:p w14:paraId="36F48255" w14:textId="0403EDDA" w:rsidR="00CF1B23" w:rsidRPr="005A5663" w:rsidRDefault="00CF1B23" w:rsidP="00CF1B23">
            <w:pPr>
              <w:spacing w:after="120"/>
              <w:rPr>
                <w:rFonts w:ascii="Times New Roman" w:hAnsi="Times New Roman"/>
                <w:b/>
                <w:sz w:val="24"/>
                <w:szCs w:val="24"/>
                <w:lang w:eastAsia="tr-TR"/>
              </w:rPr>
            </w:pPr>
            <w:r w:rsidRPr="005A5663">
              <w:rPr>
                <w:rFonts w:ascii="Times New Roman" w:hAnsi="Times New Roman"/>
                <w:b/>
                <w:sz w:val="24"/>
                <w:szCs w:val="24"/>
                <w:lang w:eastAsia="tr-TR"/>
              </w:rPr>
              <w:lastRenderedPageBreak/>
              <w:t>12.</w:t>
            </w:r>
          </w:p>
        </w:tc>
        <w:tc>
          <w:tcPr>
            <w:tcW w:w="1843" w:type="dxa"/>
            <w:shd w:val="clear" w:color="auto" w:fill="auto"/>
            <w:vAlign w:val="center"/>
          </w:tcPr>
          <w:p w14:paraId="5D38D6B6" w14:textId="661832B5" w:rsidR="00CF1B23" w:rsidRPr="005A5663" w:rsidRDefault="00CF1B23" w:rsidP="00CF1B23">
            <w:pPr>
              <w:spacing w:after="0" w:line="240" w:lineRule="auto"/>
              <w:rPr>
                <w:rFonts w:ascii="Times New Roman" w:hAnsi="Times New Roman"/>
                <w:sz w:val="24"/>
                <w:szCs w:val="24"/>
              </w:rPr>
            </w:pPr>
            <w:r w:rsidRPr="005A5663">
              <w:rPr>
                <w:rFonts w:ascii="Times New Roman" w:hAnsi="Times New Roman"/>
                <w:sz w:val="24"/>
                <w:szCs w:val="24"/>
              </w:rPr>
              <w:t>Mustafa Kemal Açıkalın</w:t>
            </w:r>
          </w:p>
        </w:tc>
        <w:tc>
          <w:tcPr>
            <w:tcW w:w="2674" w:type="dxa"/>
            <w:shd w:val="clear" w:color="auto" w:fill="auto"/>
            <w:vAlign w:val="center"/>
          </w:tcPr>
          <w:p w14:paraId="6891EA2B" w14:textId="63FA1DD3" w:rsidR="00CF1B23" w:rsidRPr="005A5663" w:rsidRDefault="00CF1B23" w:rsidP="00CF1B23">
            <w:pPr>
              <w:spacing w:after="0" w:line="240" w:lineRule="auto"/>
              <w:rPr>
                <w:rFonts w:ascii="Times New Roman" w:hAnsi="Times New Roman"/>
                <w:sz w:val="24"/>
                <w:szCs w:val="24"/>
                <w:lang w:eastAsia="tr-TR"/>
              </w:rPr>
            </w:pPr>
            <w:r w:rsidRPr="005A5663">
              <w:rPr>
                <w:rFonts w:ascii="Times New Roman" w:hAnsi="Times New Roman"/>
                <w:bCs/>
                <w:sz w:val="24"/>
                <w:szCs w:val="24"/>
              </w:rPr>
              <w:t>1985 / Makine Mühendisliği Lisans / Süleyman Demirel Üniversitesi</w:t>
            </w:r>
          </w:p>
        </w:tc>
        <w:tc>
          <w:tcPr>
            <w:tcW w:w="4317" w:type="dxa"/>
            <w:shd w:val="clear" w:color="auto" w:fill="auto"/>
            <w:vAlign w:val="center"/>
          </w:tcPr>
          <w:p w14:paraId="5FDC43A5" w14:textId="77777777" w:rsidR="00CF1B23" w:rsidRPr="005A5663" w:rsidRDefault="00CF1B23" w:rsidP="00CF1B23">
            <w:pPr>
              <w:rPr>
                <w:rFonts w:ascii="Times New Roman" w:hAnsi="Times New Roman"/>
                <w:bCs/>
                <w:sz w:val="24"/>
                <w:szCs w:val="24"/>
              </w:rPr>
            </w:pPr>
            <w:r w:rsidRPr="005A5663">
              <w:rPr>
                <w:rFonts w:ascii="Times New Roman" w:hAnsi="Times New Roman"/>
                <w:bCs/>
                <w:sz w:val="24"/>
                <w:szCs w:val="24"/>
              </w:rPr>
              <w:t>Emekli</w:t>
            </w:r>
          </w:p>
          <w:p w14:paraId="201C06F5" w14:textId="77777777" w:rsidR="00CF1B23" w:rsidRPr="005A5663" w:rsidRDefault="00CF1B23" w:rsidP="00CF1B23">
            <w:pPr>
              <w:rPr>
                <w:rFonts w:ascii="Times New Roman" w:hAnsi="Times New Roman"/>
                <w:bCs/>
                <w:sz w:val="24"/>
                <w:szCs w:val="24"/>
                <w:lang w:eastAsia="tr-TR"/>
              </w:rPr>
            </w:pPr>
            <w:r w:rsidRPr="005A5663">
              <w:rPr>
                <w:rFonts w:ascii="Times New Roman" w:hAnsi="Times New Roman"/>
                <w:bCs/>
                <w:sz w:val="24"/>
                <w:szCs w:val="24"/>
              </w:rPr>
              <w:t xml:space="preserve">1986-1987 / </w:t>
            </w:r>
            <w:proofErr w:type="spellStart"/>
            <w:r w:rsidRPr="005A5663">
              <w:rPr>
                <w:rFonts w:ascii="Times New Roman" w:hAnsi="Times New Roman"/>
                <w:bCs/>
                <w:sz w:val="24"/>
                <w:szCs w:val="24"/>
              </w:rPr>
              <w:t>Kutlutaş</w:t>
            </w:r>
            <w:proofErr w:type="spellEnd"/>
            <w:r w:rsidRPr="005A5663">
              <w:rPr>
                <w:rFonts w:ascii="Times New Roman" w:hAnsi="Times New Roman"/>
                <w:bCs/>
                <w:sz w:val="24"/>
                <w:szCs w:val="24"/>
              </w:rPr>
              <w:t xml:space="preserve"> (Sivas Kangal Termik Santrali) / Kaynak Kontrol Mühendisi</w:t>
            </w:r>
          </w:p>
          <w:p w14:paraId="40D15C99" w14:textId="4BD4A697" w:rsidR="00CF1B23" w:rsidRPr="005A5663" w:rsidRDefault="00CF1B23" w:rsidP="00CF1B23">
            <w:pPr>
              <w:rPr>
                <w:rFonts w:ascii="Times New Roman" w:hAnsi="Times New Roman"/>
                <w:bCs/>
                <w:sz w:val="24"/>
                <w:szCs w:val="24"/>
              </w:rPr>
            </w:pPr>
            <w:r w:rsidRPr="005A5663">
              <w:rPr>
                <w:rFonts w:ascii="Times New Roman" w:hAnsi="Times New Roman"/>
                <w:bCs/>
                <w:sz w:val="24"/>
                <w:szCs w:val="24"/>
              </w:rPr>
              <w:t>1987-2020 / Açıkalın Mühendislik / Firma Sahibi</w:t>
            </w:r>
          </w:p>
        </w:tc>
      </w:tr>
      <w:tr w:rsidR="00CF1B23" w:rsidRPr="005A5663" w14:paraId="42242142" w14:textId="77777777" w:rsidTr="00886BAD">
        <w:tc>
          <w:tcPr>
            <w:tcW w:w="511" w:type="dxa"/>
            <w:shd w:val="clear" w:color="auto" w:fill="auto"/>
            <w:vAlign w:val="center"/>
          </w:tcPr>
          <w:p w14:paraId="73E117F7" w14:textId="19C477E6" w:rsidR="00CF1B23" w:rsidRPr="005A5663" w:rsidRDefault="00CF1B23" w:rsidP="00CF1B23">
            <w:pPr>
              <w:spacing w:after="120"/>
              <w:rPr>
                <w:rFonts w:ascii="Times New Roman" w:hAnsi="Times New Roman"/>
                <w:b/>
                <w:sz w:val="24"/>
                <w:szCs w:val="24"/>
                <w:lang w:eastAsia="tr-TR"/>
              </w:rPr>
            </w:pPr>
            <w:r w:rsidRPr="005A5663">
              <w:rPr>
                <w:rFonts w:ascii="Times New Roman" w:hAnsi="Times New Roman"/>
                <w:b/>
                <w:sz w:val="24"/>
                <w:szCs w:val="24"/>
                <w:lang w:eastAsia="tr-TR"/>
              </w:rPr>
              <w:t>13.</w:t>
            </w:r>
          </w:p>
        </w:tc>
        <w:tc>
          <w:tcPr>
            <w:tcW w:w="1843" w:type="dxa"/>
            <w:shd w:val="clear" w:color="auto" w:fill="auto"/>
            <w:vAlign w:val="center"/>
          </w:tcPr>
          <w:p w14:paraId="1D61648E" w14:textId="7E273C5D" w:rsidR="00CF1B23" w:rsidRPr="005A5663" w:rsidRDefault="00CF1B23" w:rsidP="00CF1B23">
            <w:pPr>
              <w:spacing w:after="0" w:line="240" w:lineRule="auto"/>
              <w:rPr>
                <w:rFonts w:ascii="Times New Roman" w:hAnsi="Times New Roman"/>
                <w:sz w:val="24"/>
                <w:szCs w:val="24"/>
              </w:rPr>
            </w:pPr>
            <w:r w:rsidRPr="005A5663">
              <w:rPr>
                <w:rFonts w:ascii="Times New Roman" w:hAnsi="Times New Roman"/>
                <w:sz w:val="24"/>
                <w:szCs w:val="24"/>
              </w:rPr>
              <w:t>Mustafa Sakarya</w:t>
            </w:r>
          </w:p>
        </w:tc>
        <w:tc>
          <w:tcPr>
            <w:tcW w:w="2674" w:type="dxa"/>
            <w:shd w:val="clear" w:color="auto" w:fill="auto"/>
            <w:vAlign w:val="center"/>
          </w:tcPr>
          <w:p w14:paraId="64C1B066" w14:textId="77777777" w:rsidR="00CF1B23" w:rsidRPr="005A5663" w:rsidRDefault="00CF1B23" w:rsidP="00CF1B23">
            <w:pPr>
              <w:rPr>
                <w:rFonts w:ascii="Times New Roman" w:hAnsi="Times New Roman"/>
                <w:bCs/>
                <w:sz w:val="24"/>
                <w:szCs w:val="24"/>
                <w:lang w:eastAsia="tr-TR"/>
              </w:rPr>
            </w:pPr>
            <w:r w:rsidRPr="005A5663">
              <w:rPr>
                <w:rFonts w:ascii="Times New Roman" w:hAnsi="Times New Roman"/>
                <w:bCs/>
                <w:sz w:val="24"/>
                <w:szCs w:val="24"/>
              </w:rPr>
              <w:t>2009 Gazi Üniversitesi  Teknik Eğitim Fakültesi Tesisat Öğretmenliği</w:t>
            </w:r>
          </w:p>
          <w:p w14:paraId="3C5B5EF2" w14:textId="77777777" w:rsidR="00CF1B23" w:rsidRPr="005A5663" w:rsidRDefault="00CF1B23" w:rsidP="00CF1B23">
            <w:pPr>
              <w:spacing w:after="0" w:line="240" w:lineRule="auto"/>
              <w:rPr>
                <w:rFonts w:ascii="Times New Roman" w:hAnsi="Times New Roman"/>
                <w:sz w:val="24"/>
                <w:szCs w:val="24"/>
                <w:lang w:eastAsia="tr-TR"/>
              </w:rPr>
            </w:pPr>
          </w:p>
        </w:tc>
        <w:tc>
          <w:tcPr>
            <w:tcW w:w="4317" w:type="dxa"/>
            <w:shd w:val="clear" w:color="auto" w:fill="auto"/>
            <w:vAlign w:val="center"/>
          </w:tcPr>
          <w:p w14:paraId="3ADCC0B6" w14:textId="4DB772EE" w:rsidR="00CF1B23" w:rsidRPr="005A5663" w:rsidRDefault="00CF1B23" w:rsidP="00CF1B23">
            <w:pPr>
              <w:rPr>
                <w:rFonts w:ascii="Times New Roman" w:hAnsi="Times New Roman"/>
                <w:bCs/>
                <w:sz w:val="24"/>
                <w:szCs w:val="24"/>
              </w:rPr>
            </w:pPr>
            <w:r w:rsidRPr="005A5663">
              <w:rPr>
                <w:rFonts w:ascii="Times New Roman" w:hAnsi="Times New Roman"/>
                <w:bCs/>
                <w:sz w:val="24"/>
                <w:szCs w:val="24"/>
              </w:rPr>
              <w:t xml:space="preserve">2010-2016 Arçelik Yetkili Servis Teknisyeni </w:t>
            </w:r>
          </w:p>
          <w:p w14:paraId="18564F12" w14:textId="7A85DC19" w:rsidR="00CF1B23" w:rsidRPr="005A5663" w:rsidRDefault="00CF1B23" w:rsidP="00CF1B23">
            <w:pPr>
              <w:spacing w:after="0" w:line="240" w:lineRule="auto"/>
              <w:rPr>
                <w:rFonts w:ascii="Times New Roman" w:hAnsi="Times New Roman"/>
                <w:sz w:val="24"/>
                <w:szCs w:val="24"/>
              </w:rPr>
            </w:pPr>
            <w:r w:rsidRPr="005A5663">
              <w:rPr>
                <w:rFonts w:ascii="Times New Roman" w:hAnsi="Times New Roman"/>
                <w:bCs/>
                <w:sz w:val="24"/>
                <w:szCs w:val="24"/>
              </w:rPr>
              <w:t>2016-2019 Baraj Mesleki Teknik Anadolu Lisesi Soğutma İklimlendirme Öğretmeni</w:t>
            </w:r>
            <w:r w:rsidRPr="005A5663">
              <w:rPr>
                <w:rFonts w:ascii="Times New Roman" w:hAnsi="Times New Roman"/>
                <w:b/>
                <w:sz w:val="24"/>
                <w:szCs w:val="24"/>
              </w:rPr>
              <w:t xml:space="preserve">  </w:t>
            </w:r>
          </w:p>
        </w:tc>
      </w:tr>
      <w:tr w:rsidR="00CF1B23" w:rsidRPr="005A5663" w14:paraId="3163E974" w14:textId="77777777" w:rsidTr="00886BAD">
        <w:tc>
          <w:tcPr>
            <w:tcW w:w="511" w:type="dxa"/>
            <w:shd w:val="clear" w:color="auto" w:fill="auto"/>
            <w:vAlign w:val="center"/>
          </w:tcPr>
          <w:p w14:paraId="178CA648" w14:textId="483E88F6" w:rsidR="00CF1B23" w:rsidRPr="005A5663" w:rsidRDefault="00CF1B23" w:rsidP="00CF1B23">
            <w:pPr>
              <w:spacing w:after="120"/>
              <w:rPr>
                <w:rFonts w:ascii="Times New Roman" w:hAnsi="Times New Roman"/>
                <w:b/>
                <w:sz w:val="24"/>
                <w:szCs w:val="24"/>
                <w:lang w:eastAsia="tr-TR"/>
              </w:rPr>
            </w:pPr>
            <w:r w:rsidRPr="005A5663">
              <w:rPr>
                <w:rFonts w:ascii="Times New Roman" w:hAnsi="Times New Roman"/>
                <w:b/>
                <w:sz w:val="24"/>
                <w:szCs w:val="24"/>
                <w:lang w:eastAsia="tr-TR"/>
              </w:rPr>
              <w:t>14.</w:t>
            </w:r>
          </w:p>
        </w:tc>
        <w:tc>
          <w:tcPr>
            <w:tcW w:w="1843" w:type="dxa"/>
            <w:shd w:val="clear" w:color="auto" w:fill="auto"/>
            <w:vAlign w:val="center"/>
          </w:tcPr>
          <w:p w14:paraId="09D3D8D3" w14:textId="73433D0A" w:rsidR="00CF1B23" w:rsidRPr="005A5663" w:rsidRDefault="00CF1B23" w:rsidP="00CF1B23">
            <w:pPr>
              <w:spacing w:after="0" w:line="240" w:lineRule="auto"/>
              <w:rPr>
                <w:rFonts w:ascii="Times New Roman" w:hAnsi="Times New Roman"/>
                <w:sz w:val="24"/>
                <w:szCs w:val="24"/>
              </w:rPr>
            </w:pPr>
            <w:r w:rsidRPr="005A5663">
              <w:rPr>
                <w:rFonts w:ascii="Times New Roman" w:hAnsi="Times New Roman"/>
                <w:sz w:val="24"/>
                <w:szCs w:val="24"/>
              </w:rPr>
              <w:t>Bertan Söğütlü</w:t>
            </w:r>
          </w:p>
        </w:tc>
        <w:tc>
          <w:tcPr>
            <w:tcW w:w="2674" w:type="dxa"/>
            <w:shd w:val="clear" w:color="auto" w:fill="auto"/>
            <w:vAlign w:val="center"/>
          </w:tcPr>
          <w:p w14:paraId="14319079" w14:textId="209CF373" w:rsidR="00CF1B23" w:rsidRPr="005A5663" w:rsidRDefault="00CF1B23" w:rsidP="00CF1B23">
            <w:pPr>
              <w:rPr>
                <w:rFonts w:ascii="Times New Roman" w:hAnsi="Times New Roman"/>
                <w:bCs/>
                <w:sz w:val="24"/>
                <w:szCs w:val="24"/>
              </w:rPr>
            </w:pPr>
            <w:r w:rsidRPr="005A5663">
              <w:rPr>
                <w:rFonts w:ascii="Times New Roman" w:hAnsi="Times New Roman"/>
                <w:bCs/>
                <w:sz w:val="24"/>
                <w:szCs w:val="24"/>
              </w:rPr>
              <w:t>2019-2020 İşletme Yüksek Lisans Programı, Galatasaray Üniversitesi / İstanbul</w:t>
            </w:r>
          </w:p>
          <w:p w14:paraId="1F31C0C4" w14:textId="439241F4" w:rsidR="00CF1B23" w:rsidRPr="005A5663" w:rsidRDefault="00CF1B23" w:rsidP="00CF1B23">
            <w:pPr>
              <w:spacing w:after="0" w:line="240" w:lineRule="auto"/>
              <w:rPr>
                <w:rFonts w:ascii="Times New Roman" w:hAnsi="Times New Roman"/>
                <w:sz w:val="24"/>
                <w:szCs w:val="24"/>
                <w:lang w:eastAsia="tr-TR"/>
              </w:rPr>
            </w:pPr>
            <w:r w:rsidRPr="005A5663">
              <w:rPr>
                <w:rFonts w:ascii="Times New Roman" w:hAnsi="Times New Roman"/>
                <w:bCs/>
                <w:sz w:val="24"/>
                <w:szCs w:val="24"/>
              </w:rPr>
              <w:t>2010-2015 Makine Mühendisliği Lisans Programı, Yıldız Teknik Üniversitesi / İstanbul</w:t>
            </w:r>
          </w:p>
        </w:tc>
        <w:tc>
          <w:tcPr>
            <w:tcW w:w="4317" w:type="dxa"/>
            <w:shd w:val="clear" w:color="auto" w:fill="auto"/>
            <w:vAlign w:val="center"/>
          </w:tcPr>
          <w:p w14:paraId="37A40B9E" w14:textId="77777777" w:rsidR="00CF1B23" w:rsidRPr="005A5663" w:rsidRDefault="00CF1B23" w:rsidP="00CF1B23">
            <w:pPr>
              <w:rPr>
                <w:rFonts w:ascii="Times New Roman" w:hAnsi="Times New Roman"/>
                <w:bCs/>
                <w:sz w:val="24"/>
                <w:szCs w:val="24"/>
              </w:rPr>
            </w:pPr>
            <w:r w:rsidRPr="005A5663">
              <w:rPr>
                <w:rFonts w:ascii="Times New Roman" w:hAnsi="Times New Roman"/>
                <w:bCs/>
                <w:sz w:val="24"/>
                <w:szCs w:val="24"/>
              </w:rPr>
              <w:t>2017 - 2018 / Doğuş İnşaat / Proje Mühendisi</w:t>
            </w:r>
          </w:p>
          <w:p w14:paraId="2B5E899C" w14:textId="77777777" w:rsidR="00CF1B23" w:rsidRPr="005A5663" w:rsidRDefault="00CF1B23" w:rsidP="00CF1B23">
            <w:pPr>
              <w:rPr>
                <w:rFonts w:ascii="Times New Roman" w:hAnsi="Times New Roman"/>
                <w:bCs/>
                <w:sz w:val="24"/>
                <w:szCs w:val="24"/>
              </w:rPr>
            </w:pPr>
            <w:r w:rsidRPr="005A5663">
              <w:rPr>
                <w:rFonts w:ascii="Times New Roman" w:hAnsi="Times New Roman"/>
                <w:bCs/>
                <w:sz w:val="24"/>
                <w:szCs w:val="24"/>
              </w:rPr>
              <w:t xml:space="preserve">2014 - 2017 / </w:t>
            </w:r>
            <w:proofErr w:type="spellStart"/>
            <w:r w:rsidRPr="005A5663">
              <w:rPr>
                <w:rFonts w:ascii="Times New Roman" w:hAnsi="Times New Roman"/>
                <w:bCs/>
                <w:sz w:val="24"/>
                <w:szCs w:val="24"/>
              </w:rPr>
              <w:t>Orjin</w:t>
            </w:r>
            <w:proofErr w:type="spellEnd"/>
            <w:r w:rsidRPr="005A5663">
              <w:rPr>
                <w:rFonts w:ascii="Times New Roman" w:hAnsi="Times New Roman"/>
                <w:bCs/>
                <w:sz w:val="24"/>
                <w:szCs w:val="24"/>
              </w:rPr>
              <w:t xml:space="preserve"> Maslak Bina Yönetim Servisi / İşletme ve Bakım Mühendisi</w:t>
            </w:r>
          </w:p>
          <w:p w14:paraId="64D1FE03" w14:textId="77777777" w:rsidR="00CF1B23" w:rsidRPr="005A5663" w:rsidRDefault="00CF1B23" w:rsidP="00CF1B23">
            <w:pPr>
              <w:rPr>
                <w:rFonts w:ascii="Times New Roman" w:hAnsi="Times New Roman"/>
                <w:bCs/>
                <w:sz w:val="24"/>
                <w:szCs w:val="24"/>
              </w:rPr>
            </w:pPr>
            <w:r w:rsidRPr="005A5663">
              <w:rPr>
                <w:rFonts w:ascii="Times New Roman" w:hAnsi="Times New Roman"/>
                <w:bCs/>
                <w:sz w:val="24"/>
                <w:szCs w:val="24"/>
              </w:rPr>
              <w:t>2014 - 2014 / ZKZY İnşaat / Saha Mühendisi</w:t>
            </w:r>
          </w:p>
          <w:p w14:paraId="52BCD5D3" w14:textId="670A98D9" w:rsidR="00CF1B23" w:rsidRPr="005A5663" w:rsidRDefault="00CF1B23" w:rsidP="00CF1B23">
            <w:pPr>
              <w:spacing w:after="0" w:line="240" w:lineRule="auto"/>
              <w:rPr>
                <w:rFonts w:ascii="Times New Roman" w:hAnsi="Times New Roman"/>
                <w:sz w:val="24"/>
                <w:szCs w:val="24"/>
              </w:rPr>
            </w:pPr>
            <w:r w:rsidRPr="005A5663">
              <w:rPr>
                <w:rFonts w:ascii="Times New Roman" w:hAnsi="Times New Roman"/>
                <w:bCs/>
                <w:sz w:val="24"/>
                <w:szCs w:val="24"/>
              </w:rPr>
              <w:t>2013 - 2013 / İstinye Park Yönetim Hizmetleri (</w:t>
            </w:r>
            <w:proofErr w:type="spellStart"/>
            <w:r w:rsidRPr="005A5663">
              <w:rPr>
                <w:rFonts w:ascii="Times New Roman" w:hAnsi="Times New Roman"/>
                <w:bCs/>
                <w:sz w:val="24"/>
                <w:szCs w:val="24"/>
              </w:rPr>
              <w:t>Orjin</w:t>
            </w:r>
            <w:proofErr w:type="spellEnd"/>
            <w:r w:rsidRPr="005A5663">
              <w:rPr>
                <w:rFonts w:ascii="Times New Roman" w:hAnsi="Times New Roman"/>
                <w:bCs/>
                <w:sz w:val="24"/>
                <w:szCs w:val="24"/>
              </w:rPr>
              <w:t xml:space="preserve"> Grup) / Stajyer Mühendis</w:t>
            </w:r>
          </w:p>
        </w:tc>
      </w:tr>
      <w:tr w:rsidR="00CF1B23" w:rsidRPr="005A5663" w14:paraId="4C5D2C1D" w14:textId="77777777" w:rsidTr="00886BAD">
        <w:tc>
          <w:tcPr>
            <w:tcW w:w="511" w:type="dxa"/>
            <w:shd w:val="clear" w:color="auto" w:fill="auto"/>
            <w:vAlign w:val="center"/>
          </w:tcPr>
          <w:p w14:paraId="793E81B9" w14:textId="5407586B" w:rsidR="00CF1B23" w:rsidRPr="005A5663" w:rsidRDefault="00CF1B23" w:rsidP="00CF1B23">
            <w:pPr>
              <w:spacing w:after="120"/>
              <w:rPr>
                <w:rFonts w:ascii="Times New Roman" w:hAnsi="Times New Roman"/>
                <w:b/>
                <w:sz w:val="24"/>
                <w:szCs w:val="24"/>
                <w:lang w:eastAsia="tr-TR"/>
              </w:rPr>
            </w:pPr>
            <w:r w:rsidRPr="005A5663">
              <w:rPr>
                <w:rFonts w:ascii="Times New Roman" w:hAnsi="Times New Roman"/>
                <w:b/>
                <w:sz w:val="24"/>
                <w:szCs w:val="24"/>
                <w:lang w:eastAsia="tr-TR"/>
              </w:rPr>
              <w:t>15.</w:t>
            </w:r>
          </w:p>
        </w:tc>
        <w:tc>
          <w:tcPr>
            <w:tcW w:w="1843" w:type="dxa"/>
            <w:shd w:val="clear" w:color="auto" w:fill="auto"/>
            <w:vAlign w:val="center"/>
          </w:tcPr>
          <w:p w14:paraId="6E038672" w14:textId="7BF40B3B" w:rsidR="00CF1B23" w:rsidRPr="005A5663" w:rsidRDefault="00CF1B23" w:rsidP="00CF1B23">
            <w:pPr>
              <w:spacing w:after="0" w:line="240" w:lineRule="auto"/>
              <w:rPr>
                <w:rFonts w:ascii="Times New Roman" w:hAnsi="Times New Roman"/>
                <w:sz w:val="24"/>
                <w:szCs w:val="24"/>
              </w:rPr>
            </w:pPr>
            <w:r w:rsidRPr="005A5663">
              <w:rPr>
                <w:rFonts w:ascii="Times New Roman" w:hAnsi="Times New Roman"/>
                <w:sz w:val="24"/>
                <w:szCs w:val="24"/>
              </w:rPr>
              <w:t>Nagihan Aydın</w:t>
            </w:r>
          </w:p>
        </w:tc>
        <w:tc>
          <w:tcPr>
            <w:tcW w:w="2674" w:type="dxa"/>
            <w:shd w:val="clear" w:color="auto" w:fill="auto"/>
            <w:vAlign w:val="center"/>
          </w:tcPr>
          <w:p w14:paraId="1849C784" w14:textId="49B1FDEC" w:rsidR="00CF1B23" w:rsidRPr="005A5663" w:rsidRDefault="00CF1B23" w:rsidP="00CF1B23">
            <w:pPr>
              <w:spacing w:after="0" w:line="240" w:lineRule="auto"/>
              <w:rPr>
                <w:rFonts w:ascii="Times New Roman" w:hAnsi="Times New Roman"/>
                <w:sz w:val="24"/>
                <w:szCs w:val="24"/>
                <w:lang w:eastAsia="tr-TR"/>
              </w:rPr>
            </w:pPr>
            <w:r w:rsidRPr="005A5663">
              <w:rPr>
                <w:rFonts w:ascii="Times New Roman" w:hAnsi="Times New Roman"/>
                <w:bCs/>
                <w:sz w:val="24"/>
                <w:szCs w:val="24"/>
              </w:rPr>
              <w:t>2002-2008 Ankara Üniversitesi jeofizik Mühendisliği</w:t>
            </w:r>
          </w:p>
        </w:tc>
        <w:tc>
          <w:tcPr>
            <w:tcW w:w="4317" w:type="dxa"/>
            <w:shd w:val="clear" w:color="auto" w:fill="auto"/>
            <w:vAlign w:val="center"/>
          </w:tcPr>
          <w:p w14:paraId="6177CF6B" w14:textId="67BB1031" w:rsidR="00CF1B23" w:rsidRPr="005A5663" w:rsidRDefault="00CF1B23" w:rsidP="00CF1B23">
            <w:pPr>
              <w:spacing w:after="0" w:line="240" w:lineRule="auto"/>
              <w:rPr>
                <w:rFonts w:ascii="Times New Roman" w:hAnsi="Times New Roman"/>
                <w:sz w:val="24"/>
                <w:szCs w:val="24"/>
              </w:rPr>
            </w:pPr>
            <w:r w:rsidRPr="005A5663">
              <w:rPr>
                <w:rFonts w:ascii="Times New Roman" w:hAnsi="Times New Roman"/>
                <w:sz w:val="24"/>
                <w:szCs w:val="24"/>
              </w:rPr>
              <w:t>Proje Koordinatörü</w:t>
            </w:r>
          </w:p>
        </w:tc>
      </w:tr>
      <w:tr w:rsidR="00CF1B23" w:rsidRPr="005A5663" w14:paraId="25840643" w14:textId="77777777" w:rsidTr="00886BAD">
        <w:tc>
          <w:tcPr>
            <w:tcW w:w="511" w:type="dxa"/>
            <w:shd w:val="clear" w:color="auto" w:fill="auto"/>
            <w:vAlign w:val="center"/>
          </w:tcPr>
          <w:p w14:paraId="2A15374F" w14:textId="2B0BE86B" w:rsidR="00CF1B23" w:rsidRPr="005A5663" w:rsidRDefault="00CF1B23" w:rsidP="00CF1B23">
            <w:pPr>
              <w:spacing w:after="120"/>
              <w:rPr>
                <w:rFonts w:ascii="Times New Roman" w:hAnsi="Times New Roman"/>
                <w:b/>
                <w:sz w:val="24"/>
                <w:szCs w:val="24"/>
                <w:lang w:eastAsia="tr-TR"/>
              </w:rPr>
            </w:pPr>
            <w:r w:rsidRPr="005A5663">
              <w:rPr>
                <w:rFonts w:ascii="Times New Roman" w:hAnsi="Times New Roman"/>
                <w:b/>
                <w:sz w:val="24"/>
                <w:szCs w:val="24"/>
                <w:lang w:eastAsia="tr-TR"/>
              </w:rPr>
              <w:t>16.</w:t>
            </w:r>
          </w:p>
        </w:tc>
        <w:tc>
          <w:tcPr>
            <w:tcW w:w="1843" w:type="dxa"/>
            <w:shd w:val="clear" w:color="auto" w:fill="auto"/>
            <w:vAlign w:val="center"/>
          </w:tcPr>
          <w:p w14:paraId="0AF79AD5" w14:textId="4BE24EBF" w:rsidR="00CF1B23" w:rsidRPr="005A5663" w:rsidRDefault="00CF1B23" w:rsidP="00CF1B23">
            <w:pPr>
              <w:spacing w:after="0" w:line="240" w:lineRule="auto"/>
              <w:rPr>
                <w:rFonts w:ascii="Times New Roman" w:hAnsi="Times New Roman"/>
                <w:sz w:val="24"/>
                <w:szCs w:val="24"/>
              </w:rPr>
            </w:pPr>
            <w:r w:rsidRPr="005A5663">
              <w:rPr>
                <w:rFonts w:ascii="Times New Roman" w:hAnsi="Times New Roman"/>
                <w:sz w:val="24"/>
                <w:szCs w:val="24"/>
              </w:rPr>
              <w:t>Yazgül Algül</w:t>
            </w:r>
          </w:p>
        </w:tc>
        <w:tc>
          <w:tcPr>
            <w:tcW w:w="2674" w:type="dxa"/>
            <w:shd w:val="clear" w:color="auto" w:fill="auto"/>
            <w:vAlign w:val="center"/>
          </w:tcPr>
          <w:p w14:paraId="57FBA725" w14:textId="0C9EA264" w:rsidR="00CF1B23" w:rsidRPr="005A5663" w:rsidRDefault="00CF1B23" w:rsidP="00CF1B23">
            <w:pPr>
              <w:spacing w:after="0" w:line="240" w:lineRule="auto"/>
              <w:rPr>
                <w:rFonts w:ascii="Times New Roman" w:hAnsi="Times New Roman"/>
                <w:sz w:val="24"/>
                <w:szCs w:val="24"/>
                <w:lang w:eastAsia="tr-TR"/>
              </w:rPr>
            </w:pPr>
            <w:r w:rsidRPr="005A5663">
              <w:rPr>
                <w:rFonts w:ascii="Times New Roman" w:hAnsi="Times New Roman"/>
                <w:sz w:val="24"/>
                <w:szCs w:val="24"/>
              </w:rPr>
              <w:t>2012-2014 Anadolu Üniversitesi İşletme Bölümü</w:t>
            </w:r>
          </w:p>
        </w:tc>
        <w:tc>
          <w:tcPr>
            <w:tcW w:w="4317" w:type="dxa"/>
            <w:shd w:val="clear" w:color="auto" w:fill="auto"/>
            <w:vAlign w:val="center"/>
          </w:tcPr>
          <w:p w14:paraId="6C481CC1" w14:textId="5B77DFF0" w:rsidR="00CF1B23" w:rsidRPr="005A5663" w:rsidRDefault="00CF1B23" w:rsidP="00CF1B23">
            <w:pPr>
              <w:spacing w:after="0" w:line="240" w:lineRule="auto"/>
              <w:rPr>
                <w:rFonts w:ascii="Times New Roman" w:hAnsi="Times New Roman"/>
                <w:sz w:val="24"/>
                <w:szCs w:val="24"/>
              </w:rPr>
            </w:pPr>
            <w:r w:rsidRPr="005A5663">
              <w:rPr>
                <w:rFonts w:ascii="Times New Roman" w:hAnsi="Times New Roman"/>
                <w:sz w:val="24"/>
                <w:szCs w:val="24"/>
              </w:rPr>
              <w:t>Proje Asistanı</w:t>
            </w:r>
          </w:p>
        </w:tc>
      </w:tr>
      <w:tr w:rsidR="00CF1B23" w:rsidRPr="005A5663" w14:paraId="5B7FD0B0" w14:textId="77777777" w:rsidTr="00886BAD">
        <w:tc>
          <w:tcPr>
            <w:tcW w:w="511" w:type="dxa"/>
            <w:shd w:val="clear" w:color="auto" w:fill="auto"/>
            <w:vAlign w:val="center"/>
          </w:tcPr>
          <w:p w14:paraId="729EDB85" w14:textId="3B15E5EA" w:rsidR="00CF1B23" w:rsidRPr="005A5663" w:rsidRDefault="00CF1B23" w:rsidP="00CF1B23">
            <w:pPr>
              <w:spacing w:after="120"/>
              <w:rPr>
                <w:rFonts w:ascii="Times New Roman" w:hAnsi="Times New Roman"/>
                <w:b/>
                <w:sz w:val="24"/>
                <w:szCs w:val="24"/>
                <w:lang w:eastAsia="tr-TR"/>
              </w:rPr>
            </w:pPr>
            <w:r w:rsidRPr="005A5663">
              <w:rPr>
                <w:rFonts w:ascii="Times New Roman" w:hAnsi="Times New Roman"/>
                <w:b/>
                <w:sz w:val="24"/>
                <w:szCs w:val="24"/>
                <w:lang w:eastAsia="tr-TR"/>
              </w:rPr>
              <w:t>17.</w:t>
            </w:r>
          </w:p>
        </w:tc>
        <w:tc>
          <w:tcPr>
            <w:tcW w:w="1843" w:type="dxa"/>
            <w:shd w:val="clear" w:color="auto" w:fill="auto"/>
            <w:vAlign w:val="center"/>
          </w:tcPr>
          <w:p w14:paraId="53587533" w14:textId="31EBF0D9" w:rsidR="00CF1B23" w:rsidRPr="005A5663" w:rsidRDefault="00CF1B23" w:rsidP="00CF1B23">
            <w:pPr>
              <w:spacing w:after="0" w:line="240" w:lineRule="auto"/>
              <w:rPr>
                <w:rFonts w:ascii="Times New Roman" w:hAnsi="Times New Roman"/>
                <w:sz w:val="24"/>
                <w:szCs w:val="24"/>
              </w:rPr>
            </w:pPr>
            <w:r w:rsidRPr="005A5663">
              <w:rPr>
                <w:rFonts w:ascii="Times New Roman" w:hAnsi="Times New Roman"/>
                <w:sz w:val="24"/>
                <w:szCs w:val="24"/>
              </w:rPr>
              <w:t>Büşra Canan Eren</w:t>
            </w:r>
          </w:p>
        </w:tc>
        <w:tc>
          <w:tcPr>
            <w:tcW w:w="2674" w:type="dxa"/>
            <w:shd w:val="clear" w:color="auto" w:fill="auto"/>
            <w:vAlign w:val="center"/>
          </w:tcPr>
          <w:p w14:paraId="03951759" w14:textId="77777777" w:rsidR="00CF1B23" w:rsidRPr="005A5663" w:rsidRDefault="00CF1B23" w:rsidP="00CF1B23">
            <w:pPr>
              <w:spacing w:after="0" w:line="240" w:lineRule="auto"/>
              <w:rPr>
                <w:rFonts w:ascii="Times New Roman" w:hAnsi="Times New Roman"/>
                <w:sz w:val="24"/>
                <w:szCs w:val="24"/>
                <w:lang w:eastAsia="tr-TR"/>
              </w:rPr>
            </w:pPr>
          </w:p>
        </w:tc>
        <w:tc>
          <w:tcPr>
            <w:tcW w:w="4317" w:type="dxa"/>
            <w:shd w:val="clear" w:color="auto" w:fill="auto"/>
            <w:vAlign w:val="center"/>
          </w:tcPr>
          <w:p w14:paraId="09AD6171" w14:textId="77777777" w:rsidR="00CF1B23" w:rsidRPr="005A5663" w:rsidRDefault="00CF1B23" w:rsidP="00CF1B23">
            <w:pPr>
              <w:spacing w:after="0" w:line="240" w:lineRule="auto"/>
              <w:rPr>
                <w:rFonts w:ascii="Times New Roman" w:hAnsi="Times New Roman"/>
                <w:sz w:val="24"/>
                <w:szCs w:val="24"/>
              </w:rPr>
            </w:pPr>
          </w:p>
        </w:tc>
      </w:tr>
      <w:tr w:rsidR="00CF1B23" w:rsidRPr="005A5663" w14:paraId="782ADC05" w14:textId="77777777" w:rsidTr="00420E34">
        <w:tc>
          <w:tcPr>
            <w:tcW w:w="511" w:type="dxa"/>
            <w:shd w:val="clear" w:color="auto" w:fill="auto"/>
            <w:vAlign w:val="center"/>
          </w:tcPr>
          <w:p w14:paraId="67A880B1" w14:textId="7B8D2811" w:rsidR="00CF1B23" w:rsidRPr="005A5663" w:rsidRDefault="00CF1B23" w:rsidP="00CF1B23">
            <w:pPr>
              <w:spacing w:after="120"/>
              <w:rPr>
                <w:rFonts w:ascii="Times New Roman" w:hAnsi="Times New Roman"/>
                <w:b/>
                <w:sz w:val="24"/>
                <w:szCs w:val="24"/>
                <w:lang w:eastAsia="tr-TR"/>
              </w:rPr>
            </w:pPr>
            <w:r w:rsidRPr="005A5663">
              <w:rPr>
                <w:rFonts w:ascii="Times New Roman" w:hAnsi="Times New Roman"/>
                <w:b/>
                <w:sz w:val="24"/>
                <w:szCs w:val="24"/>
                <w:lang w:eastAsia="tr-TR"/>
              </w:rPr>
              <w:t>18.</w:t>
            </w:r>
          </w:p>
        </w:tc>
        <w:tc>
          <w:tcPr>
            <w:tcW w:w="1843" w:type="dxa"/>
            <w:shd w:val="clear" w:color="auto" w:fill="auto"/>
            <w:vAlign w:val="center"/>
          </w:tcPr>
          <w:p w14:paraId="465DE78F" w14:textId="3D3B5CF0" w:rsidR="00CF1B23" w:rsidRPr="005A5663" w:rsidRDefault="00CF1B23" w:rsidP="00CF1B23">
            <w:pPr>
              <w:spacing w:after="0" w:line="240" w:lineRule="auto"/>
              <w:rPr>
                <w:rFonts w:ascii="Times New Roman" w:hAnsi="Times New Roman"/>
                <w:sz w:val="24"/>
                <w:szCs w:val="24"/>
              </w:rPr>
            </w:pPr>
            <w:r w:rsidRPr="005A5663">
              <w:rPr>
                <w:rFonts w:ascii="Times New Roman" w:hAnsi="Times New Roman"/>
                <w:sz w:val="24"/>
                <w:szCs w:val="24"/>
              </w:rPr>
              <w:t>Eyyüp ONAT</w:t>
            </w:r>
          </w:p>
        </w:tc>
        <w:tc>
          <w:tcPr>
            <w:tcW w:w="2674" w:type="dxa"/>
            <w:shd w:val="clear" w:color="auto" w:fill="auto"/>
            <w:vAlign w:val="center"/>
          </w:tcPr>
          <w:p w14:paraId="2969426C" w14:textId="77777777" w:rsidR="00CF1B23" w:rsidRPr="005A5663" w:rsidRDefault="00CF1B23" w:rsidP="00CF1B23">
            <w:pPr>
              <w:spacing w:after="0" w:line="240" w:lineRule="auto"/>
              <w:rPr>
                <w:rFonts w:ascii="Times New Roman" w:eastAsia="Times New Roman" w:hAnsi="Times New Roman"/>
                <w:sz w:val="24"/>
                <w:szCs w:val="24"/>
                <w:lang w:eastAsia="tr-TR"/>
              </w:rPr>
            </w:pPr>
            <w:r w:rsidRPr="005A5663">
              <w:rPr>
                <w:rFonts w:ascii="Times New Roman" w:eastAsia="Times New Roman" w:hAnsi="Times New Roman"/>
                <w:sz w:val="24"/>
                <w:szCs w:val="24"/>
                <w:lang w:eastAsia="tr-TR"/>
              </w:rPr>
              <w:t xml:space="preserve">1987, H.Ü. </w:t>
            </w:r>
            <w:proofErr w:type="spellStart"/>
            <w:r w:rsidRPr="005A5663">
              <w:rPr>
                <w:rFonts w:ascii="Times New Roman" w:eastAsia="Times New Roman" w:hAnsi="Times New Roman"/>
                <w:sz w:val="24"/>
                <w:szCs w:val="24"/>
                <w:lang w:eastAsia="tr-TR"/>
              </w:rPr>
              <w:t>Fen.Bil.Ens</w:t>
            </w:r>
            <w:proofErr w:type="spellEnd"/>
            <w:r w:rsidRPr="005A5663">
              <w:rPr>
                <w:rFonts w:ascii="Times New Roman" w:eastAsia="Times New Roman" w:hAnsi="Times New Roman"/>
                <w:sz w:val="24"/>
                <w:szCs w:val="24"/>
                <w:lang w:eastAsia="tr-TR"/>
              </w:rPr>
              <w:t>. (İstatistik),</w:t>
            </w:r>
            <w:proofErr w:type="spellStart"/>
            <w:r w:rsidRPr="005A5663">
              <w:rPr>
                <w:rFonts w:ascii="Times New Roman" w:eastAsia="Times New Roman" w:hAnsi="Times New Roman"/>
                <w:sz w:val="24"/>
                <w:szCs w:val="24"/>
                <w:lang w:eastAsia="tr-TR"/>
              </w:rPr>
              <w:t>Y.Lisans</w:t>
            </w:r>
            <w:proofErr w:type="spellEnd"/>
          </w:p>
          <w:p w14:paraId="781B1050" w14:textId="4625FDE7" w:rsidR="00CF1B23" w:rsidRPr="005A5663" w:rsidRDefault="00CF1B23" w:rsidP="00CF1B23">
            <w:pPr>
              <w:spacing w:after="0" w:line="240" w:lineRule="auto"/>
              <w:rPr>
                <w:rFonts w:ascii="Times New Roman" w:hAnsi="Times New Roman"/>
                <w:sz w:val="24"/>
                <w:szCs w:val="24"/>
                <w:lang w:eastAsia="tr-TR"/>
              </w:rPr>
            </w:pPr>
            <w:r w:rsidRPr="005A5663">
              <w:rPr>
                <w:rFonts w:ascii="Times New Roman" w:eastAsia="Times New Roman" w:hAnsi="Times New Roman"/>
                <w:sz w:val="24"/>
                <w:szCs w:val="24"/>
                <w:lang w:eastAsia="tr-TR"/>
              </w:rPr>
              <w:t xml:space="preserve">1983, H.Ü. </w:t>
            </w:r>
            <w:proofErr w:type="spellStart"/>
            <w:r w:rsidRPr="005A5663">
              <w:rPr>
                <w:rFonts w:ascii="Times New Roman" w:eastAsia="Times New Roman" w:hAnsi="Times New Roman"/>
                <w:sz w:val="24"/>
                <w:szCs w:val="24"/>
                <w:lang w:eastAsia="tr-TR"/>
              </w:rPr>
              <w:t>Fen.Fak</w:t>
            </w:r>
            <w:proofErr w:type="spellEnd"/>
            <w:r w:rsidRPr="005A5663">
              <w:rPr>
                <w:rFonts w:ascii="Times New Roman" w:eastAsia="Times New Roman" w:hAnsi="Times New Roman"/>
                <w:sz w:val="24"/>
                <w:szCs w:val="24"/>
                <w:lang w:eastAsia="tr-TR"/>
              </w:rPr>
              <w:t>. (İstatistik), Lisans</w:t>
            </w:r>
          </w:p>
        </w:tc>
        <w:tc>
          <w:tcPr>
            <w:tcW w:w="4317" w:type="dxa"/>
            <w:shd w:val="clear" w:color="auto" w:fill="auto"/>
            <w:vAlign w:val="center"/>
          </w:tcPr>
          <w:p w14:paraId="3A8A6A80" w14:textId="77777777" w:rsidR="00CF1B23" w:rsidRPr="005A5663" w:rsidRDefault="00CF1B23" w:rsidP="00CF1B23">
            <w:pPr>
              <w:spacing w:after="0" w:line="240" w:lineRule="auto"/>
              <w:rPr>
                <w:rFonts w:ascii="Times New Roman" w:hAnsi="Times New Roman"/>
                <w:sz w:val="24"/>
                <w:szCs w:val="24"/>
              </w:rPr>
            </w:pPr>
            <w:r w:rsidRPr="005A5663">
              <w:rPr>
                <w:rFonts w:ascii="Times New Roman" w:hAnsi="Times New Roman"/>
                <w:sz w:val="24"/>
                <w:szCs w:val="24"/>
              </w:rPr>
              <w:t xml:space="preserve">2016 – devam, ediyor, MYK, </w:t>
            </w:r>
            <w:proofErr w:type="spellStart"/>
            <w:r w:rsidRPr="005A5663">
              <w:rPr>
                <w:rFonts w:ascii="Times New Roman" w:hAnsi="Times New Roman"/>
                <w:sz w:val="24"/>
                <w:szCs w:val="24"/>
              </w:rPr>
              <w:t>Moderatör</w:t>
            </w:r>
            <w:proofErr w:type="spellEnd"/>
          </w:p>
          <w:p w14:paraId="6B247355" w14:textId="77777777" w:rsidR="00CF1B23" w:rsidRPr="005A5663" w:rsidRDefault="00CF1B23" w:rsidP="00CF1B23">
            <w:pPr>
              <w:spacing w:after="0" w:line="240" w:lineRule="auto"/>
              <w:rPr>
                <w:rFonts w:ascii="Times New Roman" w:hAnsi="Times New Roman"/>
                <w:sz w:val="24"/>
                <w:szCs w:val="24"/>
              </w:rPr>
            </w:pPr>
            <w:r w:rsidRPr="005A5663">
              <w:rPr>
                <w:rFonts w:ascii="Times New Roman" w:hAnsi="Times New Roman"/>
                <w:sz w:val="24"/>
                <w:szCs w:val="24"/>
              </w:rPr>
              <w:t xml:space="preserve">2010-2016 EDUSER, UMS-UY </w:t>
            </w:r>
            <w:proofErr w:type="spellStart"/>
            <w:r w:rsidRPr="005A5663">
              <w:rPr>
                <w:rFonts w:ascii="Times New Roman" w:hAnsi="Times New Roman"/>
                <w:sz w:val="24"/>
                <w:szCs w:val="24"/>
              </w:rPr>
              <w:t>Moderatörlük</w:t>
            </w:r>
            <w:proofErr w:type="spellEnd"/>
            <w:r w:rsidRPr="005A5663">
              <w:rPr>
                <w:rFonts w:ascii="Times New Roman" w:hAnsi="Times New Roman"/>
                <w:sz w:val="24"/>
                <w:szCs w:val="24"/>
              </w:rPr>
              <w:t xml:space="preserve"> ve Ölç. Değ. Uzmanı</w:t>
            </w:r>
          </w:p>
          <w:p w14:paraId="7B1BE4F1" w14:textId="706984FA" w:rsidR="00CF1B23" w:rsidRPr="005A5663" w:rsidRDefault="00CF1B23" w:rsidP="00CF1B23">
            <w:pPr>
              <w:spacing w:after="0" w:line="240" w:lineRule="auto"/>
              <w:rPr>
                <w:rFonts w:ascii="Times New Roman" w:hAnsi="Times New Roman"/>
                <w:sz w:val="24"/>
                <w:szCs w:val="24"/>
                <w:lang w:eastAsia="tr-TR"/>
              </w:rPr>
            </w:pPr>
            <w:r w:rsidRPr="005A5663">
              <w:rPr>
                <w:rFonts w:ascii="Times New Roman" w:hAnsi="Times New Roman"/>
                <w:sz w:val="24"/>
                <w:szCs w:val="24"/>
              </w:rPr>
              <w:t xml:space="preserve">1983-1997 ÖSYM, </w:t>
            </w:r>
            <w:proofErr w:type="spellStart"/>
            <w:r w:rsidRPr="005A5663">
              <w:rPr>
                <w:rFonts w:ascii="Times New Roman" w:hAnsi="Times New Roman"/>
                <w:sz w:val="24"/>
                <w:szCs w:val="24"/>
              </w:rPr>
              <w:t>B.Sayar</w:t>
            </w:r>
            <w:proofErr w:type="spellEnd"/>
            <w:r w:rsidRPr="005A5663">
              <w:rPr>
                <w:rFonts w:ascii="Times New Roman" w:hAnsi="Times New Roman"/>
                <w:sz w:val="24"/>
                <w:szCs w:val="24"/>
              </w:rPr>
              <w:t xml:space="preserve"> Programcı, </w:t>
            </w:r>
            <w:proofErr w:type="spellStart"/>
            <w:r w:rsidRPr="005A5663">
              <w:rPr>
                <w:rFonts w:ascii="Times New Roman" w:hAnsi="Times New Roman"/>
                <w:sz w:val="24"/>
                <w:szCs w:val="24"/>
              </w:rPr>
              <w:t>Ölç.Değ.Uzmanı</w:t>
            </w:r>
            <w:proofErr w:type="spellEnd"/>
          </w:p>
        </w:tc>
      </w:tr>
    </w:tbl>
    <w:p w14:paraId="690376E7" w14:textId="0158C5F8" w:rsidR="004307A8" w:rsidRDefault="004307A8" w:rsidP="000F3113">
      <w:pPr>
        <w:spacing w:after="120"/>
        <w:jc w:val="both"/>
        <w:rPr>
          <w:rFonts w:ascii="Times New Roman" w:eastAsia="Times New Roman" w:hAnsi="Times New Roman"/>
          <w:i/>
          <w:sz w:val="24"/>
          <w:szCs w:val="24"/>
          <w:lang w:eastAsia="tr-TR"/>
        </w:rPr>
      </w:pPr>
      <w:r w:rsidRPr="005A5663">
        <w:rPr>
          <w:rFonts w:ascii="Times New Roman" w:eastAsia="Times New Roman" w:hAnsi="Times New Roman"/>
          <w:i/>
          <w:sz w:val="24"/>
          <w:szCs w:val="24"/>
          <w:lang w:eastAsia="tr-TR"/>
        </w:rPr>
        <w:t>*Yalnızca meslekle ilgili olan eğitim/deneyim bilgilerine yer verilecektir.</w:t>
      </w:r>
    </w:p>
    <w:p w14:paraId="45AF6F8B" w14:textId="703D1C9B" w:rsidR="000B67E7" w:rsidRDefault="000B67E7" w:rsidP="000F3113">
      <w:pPr>
        <w:spacing w:after="120"/>
        <w:jc w:val="both"/>
        <w:rPr>
          <w:rFonts w:ascii="Times New Roman" w:eastAsia="Times New Roman" w:hAnsi="Times New Roman"/>
          <w:i/>
          <w:sz w:val="24"/>
          <w:szCs w:val="24"/>
          <w:lang w:eastAsia="tr-TR"/>
        </w:rPr>
      </w:pPr>
    </w:p>
    <w:p w14:paraId="737F46E3" w14:textId="74CF77E9" w:rsidR="005C3ABF" w:rsidRDefault="005C3ABF" w:rsidP="000F3113">
      <w:pPr>
        <w:spacing w:after="120"/>
        <w:jc w:val="both"/>
        <w:rPr>
          <w:rFonts w:ascii="Times New Roman" w:eastAsia="Times New Roman" w:hAnsi="Times New Roman"/>
          <w:i/>
          <w:sz w:val="24"/>
          <w:szCs w:val="24"/>
          <w:lang w:eastAsia="tr-TR"/>
        </w:rPr>
      </w:pPr>
    </w:p>
    <w:p w14:paraId="563812D0" w14:textId="77777777" w:rsidR="005C3ABF" w:rsidRPr="005A5663" w:rsidRDefault="005C3ABF" w:rsidP="000F3113">
      <w:pPr>
        <w:spacing w:after="120"/>
        <w:jc w:val="both"/>
        <w:rPr>
          <w:rFonts w:ascii="Times New Roman" w:eastAsia="Times New Roman" w:hAnsi="Times New Roman"/>
          <w:i/>
          <w:sz w:val="24"/>
          <w:szCs w:val="24"/>
          <w:lang w:eastAsia="tr-TR"/>
        </w:rPr>
      </w:pPr>
    </w:p>
    <w:p w14:paraId="4B6BCCB0" w14:textId="7BF67FB1" w:rsidR="000B67E7" w:rsidRPr="000B67E7" w:rsidRDefault="000B67E7" w:rsidP="000B67E7">
      <w:pPr>
        <w:pStyle w:val="ListeParagraf"/>
        <w:numPr>
          <w:ilvl w:val="0"/>
          <w:numId w:val="3"/>
        </w:numPr>
        <w:ind w:left="284" w:hanging="284"/>
        <w:rPr>
          <w:rFonts w:ascii="Times New Roman" w:hAnsi="Times New Roman"/>
          <w:b/>
          <w:bCs/>
          <w:sz w:val="24"/>
          <w:szCs w:val="24"/>
        </w:rPr>
      </w:pPr>
      <w:r w:rsidRPr="000B67E7">
        <w:rPr>
          <w:rFonts w:ascii="Times New Roman" w:hAnsi="Times New Roman"/>
          <w:b/>
          <w:bCs/>
          <w:sz w:val="24"/>
          <w:szCs w:val="24"/>
        </w:rPr>
        <w:lastRenderedPageBreak/>
        <w:t>Görüş İstenen Kişi, Kurum ve Kuruluşlar:</w:t>
      </w:r>
    </w:p>
    <w:p w14:paraId="1F40EEF2" w14:textId="77777777" w:rsidR="005C3ABF" w:rsidRPr="002B5AC8" w:rsidRDefault="005C3ABF" w:rsidP="005C3ABF">
      <w:pPr>
        <w:pStyle w:val="ListeParagraf"/>
        <w:ind w:left="360"/>
        <w:rPr>
          <w:rFonts w:ascii="Times New Roman" w:hAnsi="Times New Roman"/>
          <w:b/>
          <w:bCs/>
          <w:color w:val="FF0000"/>
          <w:sz w:val="24"/>
          <w:szCs w:val="24"/>
        </w:rPr>
      </w:pPr>
      <w:r w:rsidRPr="002B5AC8">
        <w:rPr>
          <w:rFonts w:ascii="Times New Roman" w:hAnsi="Times New Roman"/>
          <w:b/>
          <w:bCs/>
          <w:color w:val="FF0000"/>
          <w:sz w:val="24"/>
          <w:szCs w:val="24"/>
          <w:highlight w:val="yellow"/>
        </w:rPr>
        <w:t>Kurum kuruluş listesi eklenecek</w:t>
      </w:r>
    </w:p>
    <w:p w14:paraId="4EDA058A" w14:textId="77777777" w:rsidR="000B67E7" w:rsidRDefault="000B67E7" w:rsidP="000B67E7">
      <w:pPr>
        <w:pStyle w:val="ListeParagraf"/>
        <w:numPr>
          <w:ilvl w:val="0"/>
          <w:numId w:val="3"/>
        </w:numPr>
        <w:ind w:left="284" w:hanging="284"/>
        <w:rPr>
          <w:rFonts w:ascii="Times New Roman" w:hAnsi="Times New Roman"/>
          <w:b/>
          <w:bCs/>
          <w:sz w:val="24"/>
          <w:szCs w:val="24"/>
        </w:rPr>
      </w:pPr>
      <w:r w:rsidRPr="00544D73">
        <w:rPr>
          <w:rFonts w:ascii="Times New Roman" w:hAnsi="Times New Roman"/>
          <w:b/>
          <w:bCs/>
          <w:sz w:val="24"/>
          <w:szCs w:val="24"/>
        </w:rPr>
        <w:t>MYK Sektör Komitesi Üyeleri ve Uzmanlar:</w:t>
      </w:r>
    </w:p>
    <w:p w14:paraId="1D13548E" w14:textId="77777777" w:rsidR="000B67E7" w:rsidRPr="004E6C08" w:rsidRDefault="000B67E7" w:rsidP="000B67E7">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Efe KARACAOĞLU</w:t>
      </w:r>
      <w:r>
        <w:rPr>
          <w:rFonts w:ascii="Times New Roman" w:hAnsi="Times New Roman"/>
          <w:sz w:val="24"/>
          <w:szCs w:val="24"/>
        </w:rPr>
        <w:tab/>
      </w:r>
      <w:r w:rsidRPr="004E6C08">
        <w:rPr>
          <w:rFonts w:ascii="Times New Roman" w:hAnsi="Times New Roman"/>
          <w:sz w:val="24"/>
          <w:szCs w:val="24"/>
        </w:rPr>
        <w:t>Çalışma ve Sosyal Güvenlik Bakanlığı</w:t>
      </w:r>
    </w:p>
    <w:p w14:paraId="099F8D3A" w14:textId="77777777" w:rsidR="000B67E7" w:rsidRPr="004E6C08" w:rsidRDefault="000B67E7" w:rsidP="000B67E7">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Erdoğan ÖZDEMİR</w:t>
      </w:r>
      <w:r>
        <w:rPr>
          <w:rFonts w:ascii="Times New Roman" w:hAnsi="Times New Roman"/>
          <w:sz w:val="24"/>
          <w:szCs w:val="24"/>
        </w:rPr>
        <w:tab/>
      </w:r>
      <w:r w:rsidRPr="004E6C08">
        <w:rPr>
          <w:rFonts w:ascii="Times New Roman" w:hAnsi="Times New Roman"/>
          <w:sz w:val="24"/>
          <w:szCs w:val="24"/>
        </w:rPr>
        <w:t>Milli Eğitim Bakanlığı</w:t>
      </w:r>
    </w:p>
    <w:p w14:paraId="48F9A20B" w14:textId="77777777" w:rsidR="000B67E7" w:rsidRPr="004E6C08" w:rsidRDefault="000B67E7" w:rsidP="000B67E7">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Adem BOLAT</w:t>
      </w:r>
      <w:r w:rsidRPr="004E6C08">
        <w:rPr>
          <w:rFonts w:ascii="Times New Roman" w:hAnsi="Times New Roman"/>
          <w:sz w:val="24"/>
          <w:szCs w:val="24"/>
        </w:rPr>
        <w:tab/>
        <w:t>Enerji ve Tabii Kaynaklar Bakanlığı</w:t>
      </w:r>
    </w:p>
    <w:p w14:paraId="2BCA4DC6" w14:textId="77777777" w:rsidR="000B67E7" w:rsidRPr="004E6C08" w:rsidRDefault="000B67E7" w:rsidP="000B67E7">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Fatih ÖZÇINAR</w:t>
      </w:r>
      <w:r w:rsidRPr="004E6C08">
        <w:rPr>
          <w:rFonts w:ascii="Times New Roman" w:hAnsi="Times New Roman"/>
          <w:sz w:val="24"/>
          <w:szCs w:val="24"/>
        </w:rPr>
        <w:tab/>
        <w:t>Sanayi ve Teknoloji Bakanlığı</w:t>
      </w:r>
    </w:p>
    <w:p w14:paraId="0B166D3D" w14:textId="77777777" w:rsidR="000B67E7" w:rsidRPr="004E6C08" w:rsidRDefault="000B67E7" w:rsidP="000B67E7">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Ferhat SAYGIN</w:t>
      </w:r>
      <w:r w:rsidRPr="004E6C08">
        <w:rPr>
          <w:rFonts w:ascii="Times New Roman" w:hAnsi="Times New Roman"/>
          <w:sz w:val="24"/>
          <w:szCs w:val="24"/>
        </w:rPr>
        <w:tab/>
        <w:t>Çevre, Şehircilik ve İklim Değişikliği Bakanlığı</w:t>
      </w:r>
    </w:p>
    <w:p w14:paraId="76697B7F" w14:textId="77777777" w:rsidR="000B67E7" w:rsidRPr="004E6C08" w:rsidRDefault="000B67E7" w:rsidP="000B67E7">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Prof. Dr. Tayfun MENLİK</w:t>
      </w:r>
      <w:r w:rsidRPr="004E6C08">
        <w:rPr>
          <w:rFonts w:ascii="Times New Roman" w:hAnsi="Times New Roman"/>
          <w:sz w:val="24"/>
          <w:szCs w:val="24"/>
        </w:rPr>
        <w:tab/>
        <w:t>Yükseköğretim Kurulu Başkanlığı</w:t>
      </w:r>
    </w:p>
    <w:p w14:paraId="47B3BC22" w14:textId="77777777" w:rsidR="000B67E7" w:rsidRPr="004E6C08" w:rsidRDefault="000B67E7" w:rsidP="000B67E7">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Celal EROĞLU</w:t>
      </w:r>
      <w:r w:rsidRPr="004E6C08">
        <w:rPr>
          <w:rFonts w:ascii="Times New Roman" w:hAnsi="Times New Roman"/>
          <w:sz w:val="24"/>
          <w:szCs w:val="24"/>
        </w:rPr>
        <w:tab/>
        <w:t>Türkiye Odalar ve Borsalar Birliği</w:t>
      </w:r>
    </w:p>
    <w:p w14:paraId="55454E13" w14:textId="77777777" w:rsidR="000B67E7" w:rsidRPr="004E6C08" w:rsidRDefault="000B67E7" w:rsidP="000B67E7">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Özcan SARAÇOĞLU</w:t>
      </w:r>
      <w:r w:rsidRPr="004E6C08">
        <w:rPr>
          <w:rFonts w:ascii="Times New Roman" w:hAnsi="Times New Roman"/>
          <w:sz w:val="24"/>
          <w:szCs w:val="24"/>
        </w:rPr>
        <w:tab/>
        <w:t>Türkiye Esnaf ve Sanatkarları Konfederasyonu</w:t>
      </w:r>
    </w:p>
    <w:p w14:paraId="5ED1140E" w14:textId="77777777" w:rsidR="000B67E7" w:rsidRPr="004E6C08" w:rsidRDefault="000B67E7" w:rsidP="000B67E7">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Mert DEMİR</w:t>
      </w:r>
      <w:r w:rsidRPr="004E6C08">
        <w:rPr>
          <w:rFonts w:ascii="Times New Roman" w:hAnsi="Times New Roman"/>
          <w:sz w:val="24"/>
          <w:szCs w:val="24"/>
        </w:rPr>
        <w:tab/>
        <w:t>Hak İşçi Sendikaları Konfederasyonu</w:t>
      </w:r>
    </w:p>
    <w:p w14:paraId="15FB3F2C" w14:textId="77777777" w:rsidR="000B67E7" w:rsidRPr="004E6C08" w:rsidRDefault="000B67E7" w:rsidP="000B67E7">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Resul LİMON</w:t>
      </w:r>
      <w:r w:rsidRPr="004E6C08">
        <w:rPr>
          <w:rFonts w:ascii="Times New Roman" w:hAnsi="Times New Roman"/>
          <w:sz w:val="24"/>
          <w:szCs w:val="24"/>
        </w:rPr>
        <w:tab/>
        <w:t>Türkiye İşçi Sendikaları Konfederasyonu</w:t>
      </w:r>
    </w:p>
    <w:p w14:paraId="62B3258B" w14:textId="77777777" w:rsidR="000B67E7" w:rsidRPr="004E6C08" w:rsidRDefault="000B67E7" w:rsidP="000B67E7">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Uğur YÜKSEL</w:t>
      </w:r>
      <w:r w:rsidRPr="004E6C08">
        <w:rPr>
          <w:rFonts w:ascii="Times New Roman" w:hAnsi="Times New Roman"/>
          <w:sz w:val="24"/>
          <w:szCs w:val="24"/>
        </w:rPr>
        <w:tab/>
        <w:t>Türkiye İşveren Sendikaları Konfederasyonu</w:t>
      </w:r>
    </w:p>
    <w:p w14:paraId="0DB425EF" w14:textId="77777777" w:rsidR="000B67E7" w:rsidRPr="004E6C08" w:rsidRDefault="000B67E7" w:rsidP="000B67E7">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Hacı Ali EROĞLU</w:t>
      </w:r>
      <w:r w:rsidRPr="004E6C08">
        <w:rPr>
          <w:rFonts w:ascii="Times New Roman" w:hAnsi="Times New Roman"/>
          <w:sz w:val="24"/>
          <w:szCs w:val="24"/>
        </w:rPr>
        <w:tab/>
        <w:t>Mesleki Yeterlilik Kurumu</w:t>
      </w:r>
    </w:p>
    <w:p w14:paraId="531FEC88" w14:textId="77777777" w:rsidR="000B67E7" w:rsidRDefault="000B67E7" w:rsidP="000B67E7">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Hülya TOKLU</w:t>
      </w:r>
      <w:r w:rsidRPr="004E6C08">
        <w:rPr>
          <w:rFonts w:ascii="Times New Roman" w:hAnsi="Times New Roman"/>
          <w:sz w:val="24"/>
          <w:szCs w:val="24"/>
        </w:rPr>
        <w:tab/>
        <w:t>Mesleki Yeterlilik Kurumu</w:t>
      </w:r>
    </w:p>
    <w:p w14:paraId="0AC20BC7" w14:textId="77777777" w:rsidR="000B67E7" w:rsidRPr="004E6C08" w:rsidRDefault="000B67E7" w:rsidP="000B67E7">
      <w:pPr>
        <w:pStyle w:val="ListeParagraf"/>
        <w:ind w:left="567" w:hanging="284"/>
        <w:rPr>
          <w:rFonts w:ascii="Times New Roman" w:hAnsi="Times New Roman"/>
          <w:sz w:val="24"/>
          <w:szCs w:val="24"/>
        </w:rPr>
      </w:pPr>
    </w:p>
    <w:p w14:paraId="514A9A1F" w14:textId="77777777" w:rsidR="000B67E7" w:rsidRPr="00544D73" w:rsidRDefault="000B67E7" w:rsidP="000B67E7">
      <w:pPr>
        <w:pStyle w:val="ListeParagraf"/>
        <w:numPr>
          <w:ilvl w:val="0"/>
          <w:numId w:val="3"/>
        </w:numPr>
        <w:ind w:left="284" w:hanging="284"/>
        <w:rPr>
          <w:rFonts w:ascii="Times New Roman" w:hAnsi="Times New Roman"/>
          <w:b/>
          <w:bCs/>
          <w:sz w:val="24"/>
          <w:szCs w:val="24"/>
        </w:rPr>
      </w:pPr>
      <w:r w:rsidRPr="00544D73">
        <w:rPr>
          <w:rFonts w:ascii="Times New Roman" w:hAnsi="Times New Roman"/>
          <w:b/>
          <w:bCs/>
          <w:sz w:val="24"/>
          <w:szCs w:val="24"/>
        </w:rPr>
        <w:t>MYK Yönetim Kurulu:</w:t>
      </w:r>
    </w:p>
    <w:p w14:paraId="36078662" w14:textId="77777777" w:rsidR="000B67E7" w:rsidRPr="004E6C08" w:rsidRDefault="000B67E7" w:rsidP="000B67E7">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Adem CEYLAN</w:t>
      </w:r>
      <w:r>
        <w:rPr>
          <w:rFonts w:ascii="Times New Roman" w:hAnsi="Times New Roman"/>
          <w:sz w:val="24"/>
          <w:szCs w:val="24"/>
        </w:rPr>
        <w:tab/>
      </w:r>
      <w:r w:rsidRPr="004E6C08">
        <w:rPr>
          <w:rFonts w:ascii="Times New Roman" w:hAnsi="Times New Roman"/>
          <w:sz w:val="24"/>
          <w:szCs w:val="24"/>
        </w:rPr>
        <w:t>Başkan (Çalışma ve Sosyal Güvenlik Bakanlığı Temsilcisi)</w:t>
      </w:r>
    </w:p>
    <w:p w14:paraId="59BB1F63" w14:textId="77777777" w:rsidR="000B67E7" w:rsidRPr="004E6C08" w:rsidRDefault="000B67E7" w:rsidP="000B67E7">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 xml:space="preserve">Prof. Dr. Mehmet </w:t>
      </w:r>
      <w:r>
        <w:rPr>
          <w:rFonts w:ascii="Times New Roman" w:hAnsi="Times New Roman"/>
          <w:sz w:val="24"/>
          <w:szCs w:val="24"/>
        </w:rPr>
        <w:tab/>
      </w:r>
      <w:r w:rsidRPr="004E6C08">
        <w:rPr>
          <w:rFonts w:ascii="Times New Roman" w:hAnsi="Times New Roman"/>
          <w:sz w:val="24"/>
          <w:szCs w:val="24"/>
        </w:rPr>
        <w:t>ARIBIYIK, Üye (Yükseköğretim Kurulu Başkanlığı Temsilcisi)</w:t>
      </w:r>
    </w:p>
    <w:p w14:paraId="7AB0053C" w14:textId="77777777" w:rsidR="000B67E7" w:rsidRPr="004E6C08" w:rsidRDefault="000B67E7" w:rsidP="000B67E7">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Dr. Recep ALTIN</w:t>
      </w:r>
      <w:r>
        <w:rPr>
          <w:rFonts w:ascii="Times New Roman" w:hAnsi="Times New Roman"/>
          <w:sz w:val="24"/>
          <w:szCs w:val="24"/>
        </w:rPr>
        <w:tab/>
      </w:r>
      <w:r w:rsidRPr="004E6C08">
        <w:rPr>
          <w:rFonts w:ascii="Times New Roman" w:hAnsi="Times New Roman"/>
          <w:sz w:val="24"/>
          <w:szCs w:val="24"/>
        </w:rPr>
        <w:t>Üye (Milli Eğitim Bakanlığı Temsilcisi)</w:t>
      </w:r>
    </w:p>
    <w:p w14:paraId="4DC5BAB1" w14:textId="77777777" w:rsidR="000B67E7" w:rsidRPr="004E6C08" w:rsidRDefault="000B67E7" w:rsidP="000B67E7">
      <w:pPr>
        <w:pStyle w:val="ListeParagraf"/>
        <w:tabs>
          <w:tab w:val="left" w:pos="3119"/>
        </w:tabs>
        <w:ind w:left="567" w:hanging="284"/>
        <w:rPr>
          <w:rFonts w:ascii="Times New Roman" w:hAnsi="Times New Roman"/>
          <w:sz w:val="24"/>
          <w:szCs w:val="24"/>
        </w:rPr>
      </w:pPr>
      <w:proofErr w:type="spellStart"/>
      <w:r w:rsidRPr="004E6C08">
        <w:rPr>
          <w:rFonts w:ascii="Times New Roman" w:hAnsi="Times New Roman"/>
          <w:sz w:val="24"/>
          <w:szCs w:val="24"/>
        </w:rPr>
        <w:t>Bendevi</w:t>
      </w:r>
      <w:proofErr w:type="spellEnd"/>
      <w:r w:rsidRPr="004E6C08">
        <w:rPr>
          <w:rFonts w:ascii="Times New Roman" w:hAnsi="Times New Roman"/>
          <w:sz w:val="24"/>
          <w:szCs w:val="24"/>
        </w:rPr>
        <w:t xml:space="preserve"> PALANDÖKEN</w:t>
      </w:r>
      <w:r>
        <w:rPr>
          <w:rFonts w:ascii="Times New Roman" w:hAnsi="Times New Roman"/>
          <w:sz w:val="24"/>
          <w:szCs w:val="24"/>
        </w:rPr>
        <w:tab/>
      </w:r>
      <w:r w:rsidRPr="004E6C08">
        <w:rPr>
          <w:rFonts w:ascii="Times New Roman" w:hAnsi="Times New Roman"/>
          <w:sz w:val="24"/>
          <w:szCs w:val="24"/>
        </w:rPr>
        <w:t>Üye (Meslek Kuruluşları Temsilcisi)</w:t>
      </w:r>
    </w:p>
    <w:p w14:paraId="359807B8" w14:textId="77777777" w:rsidR="000B67E7" w:rsidRPr="004E6C08" w:rsidRDefault="000B67E7" w:rsidP="000B67E7">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Dr. Osman YILDIZ</w:t>
      </w:r>
      <w:r>
        <w:rPr>
          <w:rFonts w:ascii="Times New Roman" w:hAnsi="Times New Roman"/>
          <w:sz w:val="24"/>
          <w:szCs w:val="24"/>
        </w:rPr>
        <w:tab/>
      </w:r>
      <w:r w:rsidRPr="004E6C08">
        <w:rPr>
          <w:rFonts w:ascii="Times New Roman" w:hAnsi="Times New Roman"/>
          <w:sz w:val="24"/>
          <w:szCs w:val="24"/>
        </w:rPr>
        <w:t>Üye (İşçi Sendikaları Konfederasyonları Temsilcisi)</w:t>
      </w:r>
    </w:p>
    <w:p w14:paraId="246CFB82" w14:textId="77777777" w:rsidR="000B67E7" w:rsidRPr="004E6C08" w:rsidRDefault="000B67E7" w:rsidP="000B67E7">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Celal KOLOĞLU</w:t>
      </w:r>
      <w:r>
        <w:rPr>
          <w:rFonts w:ascii="Times New Roman" w:hAnsi="Times New Roman"/>
          <w:sz w:val="24"/>
          <w:szCs w:val="24"/>
        </w:rPr>
        <w:tab/>
      </w:r>
      <w:r w:rsidRPr="004E6C08">
        <w:rPr>
          <w:rFonts w:ascii="Times New Roman" w:hAnsi="Times New Roman"/>
          <w:sz w:val="24"/>
          <w:szCs w:val="24"/>
        </w:rPr>
        <w:t>Üye (İşveren Sendikaları Konfederasyonu Temsilcisi)</w:t>
      </w:r>
    </w:p>
    <w:p w14:paraId="349BF477" w14:textId="77777777" w:rsidR="00D45F51" w:rsidRPr="000B67E7" w:rsidRDefault="00D45F51" w:rsidP="000B67E7">
      <w:pPr>
        <w:spacing w:after="240"/>
        <w:ind w:right="90"/>
        <w:jc w:val="both"/>
        <w:rPr>
          <w:rFonts w:ascii="Times New Roman" w:hAnsi="Times New Roman"/>
          <w:lang w:eastAsia="tr-TR"/>
        </w:rPr>
      </w:pPr>
    </w:p>
    <w:sectPr w:rsidR="00D45F51" w:rsidRPr="000B67E7" w:rsidSect="00D841D5">
      <w:type w:val="continuous"/>
      <w:pgSz w:w="11906" w:h="16838" w:code="9"/>
      <w:pgMar w:top="678" w:right="1133" w:bottom="1418" w:left="1418" w:header="56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BBB60" w14:textId="77777777" w:rsidR="00C9759A" w:rsidRPr="006451AB" w:rsidRDefault="00C9759A" w:rsidP="00B17B24">
      <w:pPr>
        <w:pStyle w:val="normaltableau"/>
        <w:spacing w:after="0"/>
        <w:rPr>
          <w:rFonts w:ascii="Calibri" w:eastAsia="Calibri" w:hAnsi="Calibri"/>
        </w:rPr>
      </w:pPr>
      <w:r>
        <w:separator/>
      </w:r>
    </w:p>
  </w:endnote>
  <w:endnote w:type="continuationSeparator" w:id="0">
    <w:p w14:paraId="4DCE5785" w14:textId="77777777" w:rsidR="00C9759A" w:rsidRPr="006451AB" w:rsidRDefault="00C9759A" w:rsidP="00B17B24">
      <w:pPr>
        <w:pStyle w:val="normaltableau"/>
        <w:spacing w:after="0"/>
        <w:rPr>
          <w:rFonts w:ascii="Calibri" w:eastAsia="Calibri" w:hAnsi="Calibri"/>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Optima">
    <w:altName w:val="Malgun Gothic"/>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226CB" w14:textId="55B753B8" w:rsidR="00232073" w:rsidRPr="00194ED0" w:rsidRDefault="00232073" w:rsidP="00194ED0">
    <w:pPr>
      <w:pStyle w:val="AltBilgi"/>
      <w:pBdr>
        <w:top w:val="thinThickSmallGap" w:sz="24" w:space="1" w:color="622423"/>
      </w:pBdr>
      <w:tabs>
        <w:tab w:val="clear" w:pos="4536"/>
      </w:tabs>
      <w:rPr>
        <w:rFonts w:ascii="Times New Roman" w:hAnsi="Times New Roman"/>
        <w:sz w:val="24"/>
        <w:szCs w:val="24"/>
      </w:rPr>
    </w:pPr>
    <w:r w:rsidRPr="00117395">
      <w:rPr>
        <w:rFonts w:ascii="Times New Roman" w:hAnsi="Times New Roman"/>
        <w:sz w:val="24"/>
        <w:szCs w:val="24"/>
      </w:rPr>
      <w:t>©</w:t>
    </w:r>
    <w:r>
      <w:rPr>
        <w:rFonts w:ascii="Times New Roman" w:hAnsi="Times New Roman"/>
        <w:sz w:val="24"/>
        <w:szCs w:val="24"/>
      </w:rPr>
      <w:t xml:space="preserve"> Meslekî Yeterlilik Kurumu, 2022</w:t>
    </w:r>
    <w:r w:rsidRPr="00117395">
      <w:rPr>
        <w:rFonts w:ascii="Times New Roman" w:hAnsi="Times New Roman"/>
        <w:sz w:val="24"/>
        <w:szCs w:val="24"/>
      </w:rPr>
      <w:tab/>
      <w:t xml:space="preserve">Sayfa </w:t>
    </w:r>
    <w:r w:rsidRPr="00117395">
      <w:rPr>
        <w:rFonts w:ascii="Times New Roman" w:hAnsi="Times New Roman"/>
        <w:sz w:val="24"/>
        <w:szCs w:val="24"/>
      </w:rPr>
      <w:fldChar w:fldCharType="begin"/>
    </w:r>
    <w:r w:rsidRPr="00117395">
      <w:rPr>
        <w:rFonts w:ascii="Times New Roman" w:hAnsi="Times New Roman"/>
        <w:sz w:val="24"/>
        <w:szCs w:val="24"/>
      </w:rPr>
      <w:instrText xml:space="preserve"> PAGE   \* MERGEFORMAT </w:instrText>
    </w:r>
    <w:r w:rsidRPr="00117395">
      <w:rPr>
        <w:rFonts w:ascii="Times New Roman" w:hAnsi="Times New Roman"/>
        <w:sz w:val="24"/>
        <w:szCs w:val="24"/>
      </w:rPr>
      <w:fldChar w:fldCharType="separate"/>
    </w:r>
    <w:r w:rsidR="00966748">
      <w:rPr>
        <w:rFonts w:ascii="Times New Roman" w:hAnsi="Times New Roman"/>
        <w:noProof/>
        <w:sz w:val="24"/>
        <w:szCs w:val="24"/>
      </w:rPr>
      <w:t>7</w:t>
    </w:r>
    <w:r w:rsidRPr="00117395">
      <w:rPr>
        <w:rFonts w:ascii="Times New Roman" w:hAnsi="Times New Roman"/>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F344A" w14:textId="48A16175" w:rsidR="00232073" w:rsidRPr="007B16FB" w:rsidRDefault="00232073" w:rsidP="00373DEA">
    <w:pPr>
      <w:pStyle w:val="AltBilgi"/>
      <w:pBdr>
        <w:top w:val="thinThickSmallGap" w:sz="24" w:space="1" w:color="622423"/>
      </w:pBdr>
      <w:tabs>
        <w:tab w:val="clear" w:pos="4536"/>
        <w:tab w:val="left" w:pos="7500"/>
      </w:tabs>
      <w:rPr>
        <w:rFonts w:ascii="Times New Roman" w:hAnsi="Times New Roman"/>
        <w:sz w:val="24"/>
        <w:szCs w:val="24"/>
      </w:rPr>
    </w:pPr>
    <w:r w:rsidRPr="00117395">
      <w:rPr>
        <w:rFonts w:ascii="Times New Roman" w:hAnsi="Times New Roman"/>
        <w:sz w:val="24"/>
        <w:szCs w:val="24"/>
      </w:rPr>
      <w:t>©</w:t>
    </w:r>
    <w:r>
      <w:rPr>
        <w:rFonts w:ascii="Times New Roman" w:hAnsi="Times New Roman"/>
        <w:sz w:val="24"/>
        <w:szCs w:val="24"/>
      </w:rPr>
      <w:t xml:space="preserve"> Meslekî Yeterlilik Kurumu, 2020</w:t>
    </w:r>
    <w:r w:rsidRPr="00117395">
      <w:rPr>
        <w:rFonts w:ascii="Times New Roman" w:hAnsi="Times New Roman"/>
        <w:sz w:val="24"/>
        <w:szCs w:val="24"/>
      </w:rPr>
      <w:tab/>
    </w:r>
    <w:r>
      <w:rPr>
        <w:rFonts w:ascii="Times New Roman" w:hAnsi="Times New Roman"/>
        <w:sz w:val="24"/>
        <w:szCs w:val="24"/>
      </w:rPr>
      <w:tab/>
    </w:r>
    <w:r w:rsidRPr="00117395">
      <w:rPr>
        <w:rFonts w:ascii="Times New Roman" w:hAnsi="Times New Roman"/>
        <w:sz w:val="24"/>
        <w:szCs w:val="24"/>
      </w:rPr>
      <w:t xml:space="preserve">Sayfa </w:t>
    </w:r>
    <w:r w:rsidRPr="00117395">
      <w:rPr>
        <w:rFonts w:ascii="Times New Roman" w:hAnsi="Times New Roman"/>
        <w:sz w:val="24"/>
        <w:szCs w:val="24"/>
      </w:rPr>
      <w:fldChar w:fldCharType="begin"/>
    </w:r>
    <w:r w:rsidRPr="00117395">
      <w:rPr>
        <w:rFonts w:ascii="Times New Roman" w:hAnsi="Times New Roman"/>
        <w:sz w:val="24"/>
        <w:szCs w:val="24"/>
      </w:rPr>
      <w:instrText xml:space="preserve"> PAGE   \* MERGEFORMAT </w:instrText>
    </w:r>
    <w:r w:rsidRPr="00117395">
      <w:rPr>
        <w:rFonts w:ascii="Times New Roman" w:hAnsi="Times New Roman"/>
        <w:sz w:val="24"/>
        <w:szCs w:val="24"/>
      </w:rPr>
      <w:fldChar w:fldCharType="separate"/>
    </w:r>
    <w:r w:rsidR="00966748">
      <w:rPr>
        <w:rFonts w:ascii="Times New Roman" w:hAnsi="Times New Roman"/>
        <w:noProof/>
        <w:sz w:val="24"/>
        <w:szCs w:val="24"/>
      </w:rPr>
      <w:t>2</w:t>
    </w:r>
    <w:r w:rsidRPr="00117395">
      <w:rPr>
        <w:rFonts w:ascii="Times New Roman" w:hAnsi="Times New Roman"/>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67F1D" w14:textId="6DC5132E" w:rsidR="00232073" w:rsidRPr="007B16FB" w:rsidRDefault="00232073" w:rsidP="007B16FB">
    <w:pPr>
      <w:pStyle w:val="AltBilgi"/>
      <w:pBdr>
        <w:top w:val="thinThickSmallGap" w:sz="24" w:space="1" w:color="622423"/>
      </w:pBdr>
      <w:tabs>
        <w:tab w:val="clear" w:pos="4536"/>
      </w:tabs>
      <w:rPr>
        <w:rFonts w:ascii="Times New Roman" w:hAnsi="Times New Roman"/>
        <w:sz w:val="24"/>
        <w:szCs w:val="24"/>
      </w:rPr>
    </w:pPr>
    <w:r w:rsidRPr="00117395">
      <w:rPr>
        <w:rFonts w:ascii="Times New Roman" w:hAnsi="Times New Roman"/>
        <w:sz w:val="24"/>
        <w:szCs w:val="24"/>
      </w:rPr>
      <w:t>©</w:t>
    </w:r>
    <w:r>
      <w:rPr>
        <w:rFonts w:ascii="Times New Roman" w:hAnsi="Times New Roman"/>
        <w:sz w:val="24"/>
        <w:szCs w:val="24"/>
      </w:rPr>
      <w:t xml:space="preserve"> Meslekî Yeterlilik Kurumu, 202</w:t>
    </w:r>
    <w:r w:rsidR="005A5663">
      <w:rPr>
        <w:rFonts w:ascii="Times New Roman" w:hAnsi="Times New Roman"/>
        <w:sz w:val="24"/>
        <w:szCs w:val="24"/>
      </w:rPr>
      <w:t>2</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117395">
      <w:rPr>
        <w:rFonts w:ascii="Times New Roman" w:hAnsi="Times New Roman"/>
        <w:sz w:val="24"/>
        <w:szCs w:val="24"/>
      </w:rPr>
      <w:t xml:space="preserve">Sayfa </w:t>
    </w:r>
    <w:r w:rsidRPr="00117395">
      <w:rPr>
        <w:rFonts w:ascii="Times New Roman" w:hAnsi="Times New Roman"/>
        <w:sz w:val="24"/>
        <w:szCs w:val="24"/>
      </w:rPr>
      <w:fldChar w:fldCharType="begin"/>
    </w:r>
    <w:r w:rsidRPr="00117395">
      <w:rPr>
        <w:rFonts w:ascii="Times New Roman" w:hAnsi="Times New Roman"/>
        <w:sz w:val="24"/>
        <w:szCs w:val="24"/>
      </w:rPr>
      <w:instrText xml:space="preserve"> PAGE   \* MERGEFORMAT </w:instrText>
    </w:r>
    <w:r w:rsidRPr="00117395">
      <w:rPr>
        <w:rFonts w:ascii="Times New Roman" w:hAnsi="Times New Roman"/>
        <w:sz w:val="24"/>
        <w:szCs w:val="24"/>
      </w:rPr>
      <w:fldChar w:fldCharType="separate"/>
    </w:r>
    <w:r w:rsidR="00966748">
      <w:rPr>
        <w:rFonts w:ascii="Times New Roman" w:hAnsi="Times New Roman"/>
        <w:noProof/>
        <w:sz w:val="24"/>
        <w:szCs w:val="24"/>
      </w:rPr>
      <w:t>11</w:t>
    </w:r>
    <w:r w:rsidRPr="00117395">
      <w:rPr>
        <w:rFonts w:ascii="Times New Roman" w:hAnsi="Times New Roman"/>
        <w:sz w:val="24"/>
        <w:szCs w:val="24"/>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1E953" w14:textId="5FCCBEC3" w:rsidR="00232073" w:rsidRPr="00194ED0" w:rsidRDefault="00232073" w:rsidP="00194ED0">
    <w:pPr>
      <w:pStyle w:val="AltBilgi"/>
      <w:pBdr>
        <w:top w:val="thinThickSmallGap" w:sz="24" w:space="1" w:color="622423"/>
      </w:pBdr>
      <w:tabs>
        <w:tab w:val="clear" w:pos="4536"/>
      </w:tabs>
      <w:rPr>
        <w:rFonts w:ascii="Times New Roman" w:hAnsi="Times New Roman"/>
        <w:sz w:val="24"/>
        <w:szCs w:val="24"/>
      </w:rPr>
    </w:pPr>
    <w:r w:rsidRPr="00117395">
      <w:rPr>
        <w:rFonts w:ascii="Times New Roman" w:hAnsi="Times New Roman"/>
        <w:sz w:val="24"/>
        <w:szCs w:val="24"/>
      </w:rPr>
      <w:t>©</w:t>
    </w:r>
    <w:r>
      <w:rPr>
        <w:rFonts w:ascii="Times New Roman" w:hAnsi="Times New Roman"/>
        <w:sz w:val="24"/>
        <w:szCs w:val="24"/>
      </w:rPr>
      <w:t xml:space="preserve"> Meslekî Yeterlilik Kurumu, 202</w:t>
    </w:r>
    <w:r w:rsidR="005A5663">
      <w:rPr>
        <w:rFonts w:ascii="Times New Roman" w:hAnsi="Times New Roman"/>
        <w:sz w:val="24"/>
        <w:szCs w:val="24"/>
      </w:rPr>
      <w:t>2</w:t>
    </w:r>
    <w:r w:rsidRPr="00117395">
      <w:rPr>
        <w:rFonts w:ascii="Times New Roman" w:hAnsi="Times New Roman"/>
        <w:sz w:val="24"/>
        <w:szCs w:val="24"/>
      </w:rPr>
      <w:tab/>
      <w:t xml:space="preserve">Sayfa </w:t>
    </w:r>
    <w:r w:rsidRPr="00117395">
      <w:rPr>
        <w:rFonts w:ascii="Times New Roman" w:hAnsi="Times New Roman"/>
        <w:sz w:val="24"/>
        <w:szCs w:val="24"/>
      </w:rPr>
      <w:fldChar w:fldCharType="begin"/>
    </w:r>
    <w:r w:rsidRPr="00117395">
      <w:rPr>
        <w:rFonts w:ascii="Times New Roman" w:hAnsi="Times New Roman"/>
        <w:sz w:val="24"/>
        <w:szCs w:val="24"/>
      </w:rPr>
      <w:instrText xml:space="preserve"> PAGE   \* MERGEFORMAT </w:instrText>
    </w:r>
    <w:r w:rsidRPr="00117395">
      <w:rPr>
        <w:rFonts w:ascii="Times New Roman" w:hAnsi="Times New Roman"/>
        <w:sz w:val="24"/>
        <w:szCs w:val="24"/>
      </w:rPr>
      <w:fldChar w:fldCharType="separate"/>
    </w:r>
    <w:r w:rsidR="00966748">
      <w:rPr>
        <w:rFonts w:ascii="Times New Roman" w:hAnsi="Times New Roman"/>
        <w:noProof/>
        <w:sz w:val="24"/>
        <w:szCs w:val="24"/>
      </w:rPr>
      <w:t>28</w:t>
    </w:r>
    <w:r w:rsidRPr="00117395">
      <w:rPr>
        <w:rFonts w:ascii="Times New Roman" w:hAnsi="Times New Roman"/>
        <w:sz w:val="24"/>
        <w:szCs w:val="24"/>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DA92" w14:textId="5EF75B26" w:rsidR="00232073" w:rsidRPr="00194ED0" w:rsidRDefault="00232073" w:rsidP="00194ED0">
    <w:pPr>
      <w:pStyle w:val="AltBilgi"/>
      <w:pBdr>
        <w:top w:val="thinThickSmallGap" w:sz="24" w:space="1" w:color="622423"/>
      </w:pBdr>
      <w:tabs>
        <w:tab w:val="clear" w:pos="4536"/>
      </w:tabs>
      <w:rPr>
        <w:rFonts w:ascii="Times New Roman" w:hAnsi="Times New Roman"/>
        <w:sz w:val="24"/>
        <w:szCs w:val="24"/>
      </w:rPr>
    </w:pPr>
    <w:r w:rsidRPr="00117395">
      <w:rPr>
        <w:rFonts w:ascii="Times New Roman" w:hAnsi="Times New Roman"/>
        <w:sz w:val="24"/>
        <w:szCs w:val="24"/>
      </w:rPr>
      <w:t>©</w:t>
    </w:r>
    <w:r>
      <w:rPr>
        <w:rFonts w:ascii="Times New Roman" w:hAnsi="Times New Roman"/>
        <w:sz w:val="24"/>
        <w:szCs w:val="24"/>
      </w:rPr>
      <w:t xml:space="preserve"> Meslekî Yeterlilik Kurumu, 202</w:t>
    </w:r>
    <w:r w:rsidR="005A5663">
      <w:rPr>
        <w:rFonts w:ascii="Times New Roman" w:hAnsi="Times New Roman"/>
        <w:sz w:val="24"/>
        <w:szCs w:val="24"/>
      </w:rPr>
      <w:t>2</w:t>
    </w:r>
    <w:r w:rsidRPr="00117395">
      <w:rPr>
        <w:rFonts w:ascii="Times New Roman" w:hAnsi="Times New Roman"/>
        <w:sz w:val="24"/>
        <w:szCs w:val="24"/>
      </w:rPr>
      <w:tab/>
      <w:t xml:space="preserve">Sayfa </w:t>
    </w:r>
    <w:r w:rsidRPr="00117395">
      <w:rPr>
        <w:rFonts w:ascii="Times New Roman" w:hAnsi="Times New Roman"/>
        <w:sz w:val="24"/>
        <w:szCs w:val="24"/>
      </w:rPr>
      <w:fldChar w:fldCharType="begin"/>
    </w:r>
    <w:r w:rsidRPr="00117395">
      <w:rPr>
        <w:rFonts w:ascii="Times New Roman" w:hAnsi="Times New Roman"/>
        <w:sz w:val="24"/>
        <w:szCs w:val="24"/>
      </w:rPr>
      <w:instrText xml:space="preserve"> PAGE   \* MERGEFORMAT </w:instrText>
    </w:r>
    <w:r w:rsidRPr="00117395">
      <w:rPr>
        <w:rFonts w:ascii="Times New Roman" w:hAnsi="Times New Roman"/>
        <w:sz w:val="24"/>
        <w:szCs w:val="24"/>
      </w:rPr>
      <w:fldChar w:fldCharType="separate"/>
    </w:r>
    <w:r w:rsidR="00966748">
      <w:rPr>
        <w:rFonts w:ascii="Times New Roman" w:hAnsi="Times New Roman"/>
        <w:noProof/>
        <w:sz w:val="24"/>
        <w:szCs w:val="24"/>
      </w:rPr>
      <w:t>25</w:t>
    </w:r>
    <w:r w:rsidRPr="00117395">
      <w:rPr>
        <w:rFonts w:ascii="Times New Roman" w:hAnsi="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06CE4" w14:textId="77777777" w:rsidR="00C9759A" w:rsidRPr="006451AB" w:rsidRDefault="00C9759A" w:rsidP="00B17B24">
      <w:pPr>
        <w:pStyle w:val="normaltableau"/>
        <w:spacing w:after="0"/>
        <w:rPr>
          <w:rFonts w:ascii="Calibri" w:eastAsia="Calibri" w:hAnsi="Calibri"/>
        </w:rPr>
      </w:pPr>
      <w:r>
        <w:separator/>
      </w:r>
    </w:p>
  </w:footnote>
  <w:footnote w:type="continuationSeparator" w:id="0">
    <w:p w14:paraId="765F8C9E" w14:textId="77777777" w:rsidR="00C9759A" w:rsidRPr="006451AB" w:rsidRDefault="00C9759A" w:rsidP="00B17B24">
      <w:pPr>
        <w:pStyle w:val="normaltableau"/>
        <w:spacing w:after="0"/>
        <w:rPr>
          <w:rFonts w:ascii="Calibri" w:eastAsia="Calibri" w:hAnsi="Calibri"/>
        </w:rPr>
      </w:pPr>
      <w:r>
        <w:continuationSeparator/>
      </w:r>
    </w:p>
  </w:footnote>
  <w:footnote w:id="1">
    <w:p w14:paraId="351F9A1D" w14:textId="599FAC3B" w:rsidR="00232073" w:rsidRPr="009866CE" w:rsidRDefault="00232073" w:rsidP="002F677E">
      <w:pPr>
        <w:pStyle w:val="DipnotMetni"/>
        <w:jc w:val="both"/>
        <w:rPr>
          <w:rFonts w:ascii="Times New Roman" w:hAnsi="Times New Roman"/>
          <w:sz w:val="22"/>
          <w:szCs w:val="22"/>
        </w:rPr>
      </w:pPr>
      <w:r>
        <w:rPr>
          <w:rStyle w:val="DipnotBavurusu"/>
        </w:rPr>
        <w:footnoteRef/>
      </w:r>
      <w:r w:rsidRPr="00FC0BA2">
        <w:rPr>
          <w:rFonts w:ascii="Times New Roman" w:hAnsi="Times New Roman"/>
          <w:szCs w:val="22"/>
        </w:rPr>
        <w:t xml:space="preserve">Mesleğin yeterlilik seviyesi, 8 seviyeli Türkiye Yeterlilikler Çerçevesine göre seviye </w:t>
      </w:r>
      <w:r>
        <w:rPr>
          <w:rFonts w:ascii="Times New Roman" w:hAnsi="Times New Roman"/>
          <w:szCs w:val="22"/>
        </w:rPr>
        <w:t>4</w:t>
      </w:r>
      <w:r w:rsidRPr="00FC0BA2">
        <w:rPr>
          <w:rFonts w:ascii="Times New Roman" w:hAnsi="Times New Roman"/>
          <w:szCs w:val="22"/>
        </w:rPr>
        <w:t xml:space="preserve"> olarak belirlenmiştir.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92A9D" w14:textId="7507E1C6" w:rsidR="00232073" w:rsidRDefault="00C9759A">
    <w:pPr>
      <w:pStyle w:val="stBilgi"/>
    </w:pPr>
    <w:r>
      <w:rPr>
        <w:noProof/>
      </w:rPr>
      <w:pict w14:anchorId="4A6D6A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4555391" o:spid="_x0000_s1026" type="#_x0000_t75" style="position:absolute;margin-left:0;margin-top:0;width:459.9pt;height:196.65pt;z-index:-251657216;mso-position-horizontal:center;mso-position-horizontal-relative:margin;mso-position-vertical:center;mso-position-vertical-relative:margin" o:allowincell="f">
          <v:imagedata r:id="rId1" o:title="UMS" gain="19661f" blacklevel="22938f"/>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7D756" w14:textId="2DBCE0B3" w:rsidR="00232073" w:rsidRDefault="00C9759A">
    <w:pPr>
      <w:pStyle w:val="stBilgi"/>
    </w:pPr>
    <w:r>
      <w:rPr>
        <w:noProof/>
      </w:rPr>
      <w:pict w14:anchorId="420500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4555400" o:spid="_x0000_s1035" type="#_x0000_t75" style="position:absolute;margin-left:0;margin-top:0;width:459.9pt;height:196.65pt;z-index:-251648000;mso-position-horizontal:center;mso-position-horizontal-relative:margin;mso-position-vertical:center;mso-position-vertical-relative:margin" o:allowincell="f">
          <v:imagedata r:id="rId1" o:title="UMS" gain="19661f" blacklevel="22938f"/>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9A6EC" w14:textId="54EE47CA" w:rsidR="00232073" w:rsidRPr="00836222" w:rsidRDefault="00C9759A" w:rsidP="00D017CC">
    <w:pPr>
      <w:pStyle w:val="stbilgi1"/>
      <w:tabs>
        <w:tab w:val="clear" w:pos="4536"/>
        <w:tab w:val="clear" w:pos="9072"/>
        <w:tab w:val="right" w:pos="9355"/>
      </w:tabs>
      <w:rPr>
        <w:rFonts w:ascii="Times New Roman" w:hAnsi="Times New Roman"/>
      </w:rPr>
    </w:pPr>
    <w:r>
      <w:rPr>
        <w:rFonts w:ascii="Times New Roman" w:hAnsi="Times New Roman"/>
        <w:noProof/>
      </w:rPr>
      <w:pict w14:anchorId="5444E3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4555401" o:spid="_x0000_s1036" type="#_x0000_t75" style="position:absolute;margin-left:0;margin-top:0;width:459.9pt;height:196.65pt;z-index:-251646976;mso-position-horizontal:center;mso-position-horizontal-relative:margin;mso-position-vertical:center;mso-position-vertical-relative:margin" o:allowincell="f">
          <v:imagedata r:id="rId1" o:title="UMS" gain="19661f" blacklevel="22938f"/>
          <w10:wrap anchorx="margin" anchory="margin"/>
        </v:shape>
      </w:pict>
    </w:r>
    <w:r w:rsidR="00232073" w:rsidRPr="00836222">
      <w:rPr>
        <w:rFonts w:ascii="Times New Roman" w:hAnsi="Times New Roman"/>
      </w:rPr>
      <w:t>13UMS035</w:t>
    </w:r>
    <w:r w:rsidR="00232073">
      <w:rPr>
        <w:rFonts w:ascii="Times New Roman" w:hAnsi="Times New Roman"/>
      </w:rPr>
      <w:t>3</w:t>
    </w:r>
    <w:r w:rsidR="00232073" w:rsidRPr="00836222">
      <w:rPr>
        <w:rFonts w:ascii="Times New Roman" w:hAnsi="Times New Roman"/>
      </w:rPr>
      <w:t>-</w:t>
    </w:r>
    <w:r w:rsidR="00232073">
      <w:rPr>
        <w:rFonts w:ascii="Times New Roman" w:hAnsi="Times New Roman"/>
      </w:rPr>
      <w:t>4</w:t>
    </w:r>
    <w:r w:rsidR="00232073" w:rsidRPr="00836222">
      <w:rPr>
        <w:rFonts w:ascii="Times New Roman" w:hAnsi="Times New Roman"/>
      </w:rPr>
      <w:t xml:space="preserve"> Bireysel ve Ticari Klima Sistemleri</w:t>
    </w:r>
    <w:r w:rsidR="00232073">
      <w:rPr>
        <w:rFonts w:ascii="Times New Roman" w:hAnsi="Times New Roman"/>
      </w:rPr>
      <w:t xml:space="preserve"> Montaj ve</w:t>
    </w:r>
    <w:r w:rsidR="00232073" w:rsidRPr="00836222">
      <w:rPr>
        <w:rFonts w:ascii="Times New Roman" w:hAnsi="Times New Roman"/>
      </w:rPr>
      <w:tab/>
      <w:t>Yayım Tarih: .../.../…Rev.No:01</w:t>
    </w:r>
  </w:p>
  <w:p w14:paraId="76BBEC1C" w14:textId="7839409C" w:rsidR="00232073" w:rsidRDefault="00232073" w:rsidP="00680865">
    <w:pPr>
      <w:pStyle w:val="stbilgi1"/>
      <w:tabs>
        <w:tab w:val="clear" w:pos="9072"/>
        <w:tab w:val="right" w:pos="9360"/>
      </w:tabs>
      <w:rPr>
        <w:rFonts w:ascii="Times New Roman" w:hAnsi="Times New Roman"/>
      </w:rPr>
    </w:pPr>
    <w:r>
      <w:rPr>
        <w:rFonts w:ascii="Times New Roman" w:hAnsi="Times New Roman"/>
      </w:rPr>
      <w:t xml:space="preserve">Servis Elemanı </w:t>
    </w:r>
    <w:r w:rsidRPr="00836222">
      <w:rPr>
        <w:rFonts w:ascii="Times New Roman" w:hAnsi="Times New Roman"/>
      </w:rPr>
      <w:t xml:space="preserve">(Seviye </w:t>
    </w:r>
    <w:r>
      <w:rPr>
        <w:rFonts w:ascii="Times New Roman" w:hAnsi="Times New Roman"/>
      </w:rPr>
      <w:t>4</w:t>
    </w:r>
    <w:r w:rsidRPr="00836222">
      <w:rPr>
        <w:rFonts w:ascii="Times New Roman" w:hAnsi="Times New Roman"/>
      </w:rPr>
      <w:t xml:space="preserve">) Ulusal Meslek Standardı                   </w:t>
    </w:r>
  </w:p>
  <w:p w14:paraId="1590ABEC" w14:textId="352ACA4F" w:rsidR="00232073" w:rsidRPr="00680865" w:rsidRDefault="00232073" w:rsidP="00680865">
    <w:pPr>
      <w:pStyle w:val="stbilgi1"/>
      <w:tabs>
        <w:tab w:val="clear" w:pos="9072"/>
        <w:tab w:val="right" w:pos="9360"/>
      </w:tabs>
    </w:pPr>
    <w:r w:rsidRPr="004B7354">
      <w:rPr>
        <w:rFonts w:ascii="Times New Roman" w:hAnsi="Times New Roman"/>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AB12C" w14:textId="45C03B55" w:rsidR="00232073" w:rsidRPr="00836222" w:rsidRDefault="00C9759A" w:rsidP="00D017CC">
    <w:pPr>
      <w:pStyle w:val="stbilgi1"/>
      <w:tabs>
        <w:tab w:val="clear" w:pos="4536"/>
        <w:tab w:val="clear" w:pos="9072"/>
        <w:tab w:val="right" w:pos="9355"/>
      </w:tabs>
      <w:rPr>
        <w:rFonts w:ascii="Times New Roman" w:hAnsi="Times New Roman"/>
      </w:rPr>
    </w:pPr>
    <w:r>
      <w:rPr>
        <w:rFonts w:ascii="Times New Roman" w:hAnsi="Times New Roman"/>
        <w:noProof/>
      </w:rPr>
      <w:pict w14:anchorId="7AB118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4555399" o:spid="_x0000_s1034" type="#_x0000_t75" style="position:absolute;margin-left:0;margin-top:0;width:459.9pt;height:196.65pt;z-index:-251649024;mso-position-horizontal:center;mso-position-horizontal-relative:margin;mso-position-vertical:center;mso-position-vertical-relative:margin" o:allowincell="f">
          <v:imagedata r:id="rId1" o:title="UMS" gain="19661f" blacklevel="22938f"/>
          <w10:wrap anchorx="margin" anchory="margin"/>
        </v:shape>
      </w:pict>
    </w:r>
    <w:r w:rsidR="00232073" w:rsidRPr="00836222">
      <w:rPr>
        <w:rFonts w:ascii="Times New Roman" w:hAnsi="Times New Roman"/>
      </w:rPr>
      <w:t>13UMS035</w:t>
    </w:r>
    <w:r w:rsidR="00232073">
      <w:rPr>
        <w:rFonts w:ascii="Times New Roman" w:hAnsi="Times New Roman"/>
      </w:rPr>
      <w:t>3</w:t>
    </w:r>
    <w:r w:rsidR="00232073" w:rsidRPr="00836222">
      <w:rPr>
        <w:rFonts w:ascii="Times New Roman" w:hAnsi="Times New Roman"/>
      </w:rPr>
      <w:t>-</w:t>
    </w:r>
    <w:r w:rsidR="00232073">
      <w:rPr>
        <w:rFonts w:ascii="Times New Roman" w:hAnsi="Times New Roman"/>
      </w:rPr>
      <w:t>4</w:t>
    </w:r>
    <w:r w:rsidR="00232073" w:rsidRPr="00836222">
      <w:rPr>
        <w:rFonts w:ascii="Times New Roman" w:hAnsi="Times New Roman"/>
      </w:rPr>
      <w:t xml:space="preserve"> Bireysel ve Ticari Klima Sistemleri</w:t>
    </w:r>
    <w:r w:rsidR="00232073">
      <w:rPr>
        <w:rFonts w:ascii="Times New Roman" w:hAnsi="Times New Roman"/>
      </w:rPr>
      <w:t xml:space="preserve"> Montaj ve</w:t>
    </w:r>
    <w:r w:rsidR="00232073" w:rsidRPr="00836222">
      <w:rPr>
        <w:rFonts w:ascii="Times New Roman" w:hAnsi="Times New Roman"/>
      </w:rPr>
      <w:tab/>
      <w:t>Yayım Tarih: .../.../…Rev.No:01</w:t>
    </w:r>
  </w:p>
  <w:p w14:paraId="6845EEA1" w14:textId="131E9C4B" w:rsidR="00232073" w:rsidRDefault="00232073" w:rsidP="00680865">
    <w:pPr>
      <w:pStyle w:val="stbilgi1"/>
      <w:tabs>
        <w:tab w:val="clear" w:pos="9072"/>
        <w:tab w:val="right" w:pos="9360"/>
      </w:tabs>
      <w:rPr>
        <w:rFonts w:ascii="Times New Roman" w:hAnsi="Times New Roman"/>
      </w:rPr>
    </w:pPr>
    <w:r>
      <w:rPr>
        <w:rFonts w:ascii="Times New Roman" w:hAnsi="Times New Roman"/>
      </w:rPr>
      <w:t xml:space="preserve">Servis Elemanı </w:t>
    </w:r>
    <w:r w:rsidRPr="00836222">
      <w:rPr>
        <w:rFonts w:ascii="Times New Roman" w:hAnsi="Times New Roman"/>
      </w:rPr>
      <w:t xml:space="preserve">(Seviye </w:t>
    </w:r>
    <w:r>
      <w:rPr>
        <w:rFonts w:ascii="Times New Roman" w:hAnsi="Times New Roman"/>
      </w:rPr>
      <w:t>4</w:t>
    </w:r>
    <w:r w:rsidRPr="00836222">
      <w:rPr>
        <w:rFonts w:ascii="Times New Roman" w:hAnsi="Times New Roman"/>
      </w:rPr>
      <w:t xml:space="preserve">) Ulusal Meslek Standardı                   </w:t>
    </w:r>
  </w:p>
  <w:p w14:paraId="33DBF2E6" w14:textId="36D90264" w:rsidR="00232073" w:rsidRPr="00680865" w:rsidRDefault="00232073" w:rsidP="00680865">
    <w:pPr>
      <w:pStyle w:val="stbilgi1"/>
      <w:tabs>
        <w:tab w:val="clear" w:pos="9072"/>
        <w:tab w:val="right" w:pos="9360"/>
      </w:tabs>
    </w:pPr>
    <w:r w:rsidRPr="004B7354">
      <w:rPr>
        <w:rFonts w:ascii="Times New Roman" w:hAnsi="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A8789" w14:textId="628F6437" w:rsidR="00232073" w:rsidRPr="00836222" w:rsidRDefault="00C9759A" w:rsidP="002E07D5">
    <w:pPr>
      <w:pStyle w:val="stbilgi1"/>
      <w:tabs>
        <w:tab w:val="clear" w:pos="4536"/>
        <w:tab w:val="clear" w:pos="9072"/>
        <w:tab w:val="right" w:pos="9355"/>
      </w:tabs>
      <w:rPr>
        <w:rFonts w:ascii="Times New Roman" w:hAnsi="Times New Roman"/>
      </w:rPr>
    </w:pPr>
    <w:r>
      <w:rPr>
        <w:rFonts w:ascii="Times New Roman" w:hAnsi="Times New Roman"/>
        <w:noProof/>
      </w:rPr>
      <w:pict w14:anchorId="320475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4555392" o:spid="_x0000_s1027" type="#_x0000_t75" style="position:absolute;margin-left:0;margin-top:0;width:459.9pt;height:196.65pt;z-index:-251656192;mso-position-horizontal:center;mso-position-horizontal-relative:margin;mso-position-vertical:center;mso-position-vertical-relative:margin" o:allowincell="f">
          <v:imagedata r:id="rId1" o:title="UMS" gain="19661f" blacklevel="22938f"/>
          <w10:wrap anchorx="margin" anchory="margin"/>
        </v:shape>
      </w:pict>
    </w:r>
    <w:r w:rsidR="00232073" w:rsidRPr="00836222">
      <w:rPr>
        <w:rFonts w:ascii="Times New Roman" w:hAnsi="Times New Roman"/>
      </w:rPr>
      <w:t>13UMS035</w:t>
    </w:r>
    <w:r w:rsidR="00232073">
      <w:rPr>
        <w:rFonts w:ascii="Times New Roman" w:hAnsi="Times New Roman"/>
      </w:rPr>
      <w:t>3</w:t>
    </w:r>
    <w:r w:rsidR="00232073" w:rsidRPr="00836222">
      <w:rPr>
        <w:rFonts w:ascii="Times New Roman" w:hAnsi="Times New Roman"/>
      </w:rPr>
      <w:t>-</w:t>
    </w:r>
    <w:r w:rsidR="00232073">
      <w:rPr>
        <w:rFonts w:ascii="Times New Roman" w:hAnsi="Times New Roman"/>
      </w:rPr>
      <w:t>4</w:t>
    </w:r>
    <w:r w:rsidR="00232073" w:rsidRPr="00836222">
      <w:rPr>
        <w:rFonts w:ascii="Times New Roman" w:hAnsi="Times New Roman"/>
      </w:rPr>
      <w:t xml:space="preserve"> Bireysel ve Ticari Klima Sistemleri</w:t>
    </w:r>
    <w:r w:rsidR="00232073">
      <w:rPr>
        <w:rFonts w:ascii="Times New Roman" w:hAnsi="Times New Roman"/>
      </w:rPr>
      <w:t xml:space="preserve"> Montaj ve</w:t>
    </w:r>
    <w:r w:rsidR="00232073" w:rsidRPr="00836222">
      <w:rPr>
        <w:rFonts w:ascii="Times New Roman" w:hAnsi="Times New Roman"/>
      </w:rPr>
      <w:tab/>
      <w:t>Yayım Tarih: .../.../…Rev.No:01</w:t>
    </w:r>
  </w:p>
  <w:p w14:paraId="524183A6" w14:textId="348E58D4" w:rsidR="00232073" w:rsidRDefault="00232073" w:rsidP="002E07D5">
    <w:pPr>
      <w:pStyle w:val="stbilgi1"/>
      <w:tabs>
        <w:tab w:val="clear" w:pos="9072"/>
        <w:tab w:val="right" w:pos="9360"/>
      </w:tabs>
      <w:rPr>
        <w:rFonts w:ascii="Times New Roman" w:hAnsi="Times New Roman"/>
      </w:rPr>
    </w:pPr>
    <w:r>
      <w:rPr>
        <w:rFonts w:ascii="Times New Roman" w:hAnsi="Times New Roman"/>
      </w:rPr>
      <w:t xml:space="preserve">Servis Elemanı </w:t>
    </w:r>
    <w:r w:rsidRPr="00836222">
      <w:rPr>
        <w:rFonts w:ascii="Times New Roman" w:hAnsi="Times New Roman"/>
      </w:rPr>
      <w:t xml:space="preserve">(Seviye </w:t>
    </w:r>
    <w:r>
      <w:rPr>
        <w:rFonts w:ascii="Times New Roman" w:hAnsi="Times New Roman"/>
      </w:rPr>
      <w:t>4</w:t>
    </w:r>
    <w:r w:rsidRPr="00836222">
      <w:rPr>
        <w:rFonts w:ascii="Times New Roman" w:hAnsi="Times New Roman"/>
      </w:rPr>
      <w:t xml:space="preserve">) Ulusal Meslek Standardı                   </w:t>
    </w:r>
  </w:p>
  <w:p w14:paraId="5F54813E" w14:textId="2D59348B" w:rsidR="00232073" w:rsidRPr="007B6791" w:rsidRDefault="00232073" w:rsidP="00A574E1">
    <w:pPr>
      <w:pStyle w:val="stbilgi1"/>
      <w:tabs>
        <w:tab w:val="clear" w:pos="9072"/>
        <w:tab w:val="right" w:pos="9360"/>
      </w:tabs>
    </w:pPr>
    <w:r w:rsidRPr="004B7354">
      <w:rPr>
        <w:rFonts w:ascii="Times New Roman" w:hAnsi="Times New Roma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D3F86" w14:textId="5BB6783C" w:rsidR="00232073" w:rsidRPr="002F677E" w:rsidRDefault="00C9759A" w:rsidP="002F677E">
    <w:pPr>
      <w:pStyle w:val="stbilgi1"/>
      <w:tabs>
        <w:tab w:val="clear" w:pos="9072"/>
        <w:tab w:val="right" w:pos="9360"/>
      </w:tabs>
      <w:rPr>
        <w:rFonts w:ascii="Times New Roman" w:hAnsi="Times New Roman"/>
      </w:rPr>
    </w:pPr>
    <w:r>
      <w:rPr>
        <w:rFonts w:ascii="Times New Roman" w:hAnsi="Times New Roman"/>
        <w:noProof/>
      </w:rPr>
      <w:pict w14:anchorId="022F8B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4555390" o:spid="_x0000_s1025" type="#_x0000_t75" style="position:absolute;margin-left:0;margin-top:0;width:459.9pt;height:196.65pt;z-index:-251658240;mso-position-horizontal:center;mso-position-horizontal-relative:margin;mso-position-vertical:center;mso-position-vertical-relative:margin" o:allowincell="f">
          <v:imagedata r:id="rId1" o:title="UMS"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92F89" w14:textId="1141835F" w:rsidR="00232073" w:rsidRDefault="00C9759A">
    <w:pPr>
      <w:pStyle w:val="stBilgi"/>
    </w:pPr>
    <w:r>
      <w:rPr>
        <w:noProof/>
      </w:rPr>
      <w:pict w14:anchorId="19599C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4555394" o:spid="_x0000_s1029" type="#_x0000_t75" style="position:absolute;margin-left:0;margin-top:0;width:459.9pt;height:196.65pt;z-index:-251654144;mso-position-horizontal:center;mso-position-horizontal-relative:margin;mso-position-vertical:center;mso-position-vertical-relative:margin" o:allowincell="f">
          <v:imagedata r:id="rId1" o:title="UMS"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724CF" w14:textId="214BF377" w:rsidR="00232073" w:rsidRPr="00836222" w:rsidRDefault="00232073" w:rsidP="0046159E">
    <w:pPr>
      <w:pStyle w:val="stbilgi1"/>
      <w:tabs>
        <w:tab w:val="clear" w:pos="4536"/>
        <w:tab w:val="clear" w:pos="9072"/>
        <w:tab w:val="right" w:pos="9355"/>
      </w:tabs>
      <w:rPr>
        <w:rFonts w:ascii="Times New Roman" w:hAnsi="Times New Roman"/>
      </w:rPr>
    </w:pPr>
    <w:r>
      <w:rPr>
        <w:rFonts w:ascii="Times New Roman" w:hAnsi="Times New Roman"/>
      </w:rPr>
      <w:t>1</w:t>
    </w:r>
    <w:r w:rsidRPr="00836222">
      <w:rPr>
        <w:rFonts w:ascii="Times New Roman" w:hAnsi="Times New Roman"/>
      </w:rPr>
      <w:t>3UMS035</w:t>
    </w:r>
    <w:r>
      <w:rPr>
        <w:rFonts w:ascii="Times New Roman" w:hAnsi="Times New Roman"/>
      </w:rPr>
      <w:t>3</w:t>
    </w:r>
    <w:r w:rsidRPr="00836222">
      <w:rPr>
        <w:rFonts w:ascii="Times New Roman" w:hAnsi="Times New Roman"/>
      </w:rPr>
      <w:t>-</w:t>
    </w:r>
    <w:r>
      <w:rPr>
        <w:rFonts w:ascii="Times New Roman" w:hAnsi="Times New Roman"/>
      </w:rPr>
      <w:t>4</w:t>
    </w:r>
    <w:r w:rsidRPr="00836222">
      <w:rPr>
        <w:rFonts w:ascii="Times New Roman" w:hAnsi="Times New Roman"/>
      </w:rPr>
      <w:t xml:space="preserve"> Bireysel ve Ticari Klima Sistemleri</w:t>
    </w:r>
    <w:r>
      <w:rPr>
        <w:rFonts w:ascii="Times New Roman" w:hAnsi="Times New Roman"/>
      </w:rPr>
      <w:t xml:space="preserve"> Montaj ve</w:t>
    </w:r>
    <w:r w:rsidRPr="00836222">
      <w:rPr>
        <w:rFonts w:ascii="Times New Roman" w:hAnsi="Times New Roman"/>
      </w:rPr>
      <w:tab/>
      <w:t>Yayım Tarih: .../.../…Rev.No:01</w:t>
    </w:r>
  </w:p>
  <w:p w14:paraId="73FBE34D" w14:textId="77777777" w:rsidR="00232073" w:rsidRPr="00836222" w:rsidRDefault="00232073" w:rsidP="0046159E">
    <w:pPr>
      <w:pStyle w:val="stbilgi1"/>
      <w:tabs>
        <w:tab w:val="clear" w:pos="4536"/>
        <w:tab w:val="clear" w:pos="9072"/>
        <w:tab w:val="right" w:pos="9360"/>
      </w:tabs>
      <w:rPr>
        <w:rFonts w:ascii="Times New Roman" w:hAnsi="Times New Roman"/>
      </w:rPr>
    </w:pPr>
    <w:r>
      <w:rPr>
        <w:rFonts w:ascii="Times New Roman" w:hAnsi="Times New Roman"/>
      </w:rPr>
      <w:t xml:space="preserve">Servis Elemanı </w:t>
    </w:r>
    <w:r w:rsidRPr="00836222">
      <w:rPr>
        <w:rFonts w:ascii="Times New Roman" w:hAnsi="Times New Roman"/>
      </w:rPr>
      <w:t xml:space="preserve">(Seviye </w:t>
    </w:r>
    <w:r>
      <w:rPr>
        <w:rFonts w:ascii="Times New Roman" w:hAnsi="Times New Roman"/>
      </w:rPr>
      <w:t>4</w:t>
    </w:r>
    <w:r w:rsidRPr="00836222">
      <w:rPr>
        <w:rFonts w:ascii="Times New Roman" w:hAnsi="Times New Roman"/>
      </w:rPr>
      <w:t xml:space="preserve">) Ulusal Meslek Standardı                   </w:t>
    </w:r>
  </w:p>
  <w:p w14:paraId="45DC1A98" w14:textId="27F501C0" w:rsidR="00232073" w:rsidRDefault="00C9759A">
    <w:pPr>
      <w:pStyle w:val="stBilgi"/>
    </w:pPr>
    <w:r>
      <w:rPr>
        <w:noProof/>
      </w:rPr>
      <w:pict w14:anchorId="7D50F5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4555395" o:spid="_x0000_s1030" type="#_x0000_t75" style="position:absolute;margin-left:0;margin-top:0;width:459.9pt;height:196.65pt;z-index:-251653120;mso-position-horizontal:center;mso-position-horizontal-relative:margin;mso-position-vertical:center;mso-position-vertical-relative:margin" o:allowincell="f">
          <v:imagedata r:id="rId1" o:title="UMS"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1C6A1" w14:textId="70163889" w:rsidR="00232073" w:rsidRPr="00836222" w:rsidRDefault="00C9759A" w:rsidP="00F61EBC">
    <w:pPr>
      <w:pStyle w:val="stbilgi1"/>
      <w:tabs>
        <w:tab w:val="clear" w:pos="4536"/>
        <w:tab w:val="clear" w:pos="9072"/>
        <w:tab w:val="right" w:pos="9355"/>
      </w:tabs>
      <w:rPr>
        <w:rFonts w:ascii="Times New Roman" w:hAnsi="Times New Roman"/>
      </w:rPr>
    </w:pPr>
    <w:r>
      <w:rPr>
        <w:rFonts w:ascii="Times New Roman" w:hAnsi="Times New Roman"/>
        <w:noProof/>
      </w:rPr>
      <w:pict w14:anchorId="1F83C6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4555393" o:spid="_x0000_s1028" type="#_x0000_t75" style="position:absolute;margin-left:0;margin-top:0;width:459.9pt;height:196.65pt;z-index:-251655168;mso-position-horizontal:center;mso-position-horizontal-relative:margin;mso-position-vertical:center;mso-position-vertical-relative:margin" o:allowincell="f">
          <v:imagedata r:id="rId1" o:title="UMS" gain="19661f" blacklevel="22938f"/>
          <w10:wrap anchorx="margin" anchory="margin"/>
        </v:shape>
      </w:pict>
    </w:r>
    <w:r w:rsidR="00232073" w:rsidRPr="00836222">
      <w:rPr>
        <w:rFonts w:ascii="Times New Roman" w:hAnsi="Times New Roman"/>
      </w:rPr>
      <w:t>13UMS035</w:t>
    </w:r>
    <w:r w:rsidR="00232073">
      <w:rPr>
        <w:rFonts w:ascii="Times New Roman" w:hAnsi="Times New Roman"/>
      </w:rPr>
      <w:t>3</w:t>
    </w:r>
    <w:r w:rsidR="00232073" w:rsidRPr="00836222">
      <w:rPr>
        <w:rFonts w:ascii="Times New Roman" w:hAnsi="Times New Roman"/>
      </w:rPr>
      <w:t>-</w:t>
    </w:r>
    <w:r w:rsidR="00232073">
      <w:rPr>
        <w:rFonts w:ascii="Times New Roman" w:hAnsi="Times New Roman"/>
      </w:rPr>
      <w:t>4</w:t>
    </w:r>
    <w:r w:rsidR="00232073" w:rsidRPr="00836222">
      <w:rPr>
        <w:rFonts w:ascii="Times New Roman" w:hAnsi="Times New Roman"/>
      </w:rPr>
      <w:t xml:space="preserve"> Bireysel ve Ticari Klima Sistemleri</w:t>
    </w:r>
    <w:r w:rsidR="00232073">
      <w:rPr>
        <w:rFonts w:ascii="Times New Roman" w:hAnsi="Times New Roman"/>
      </w:rPr>
      <w:t xml:space="preserve"> Montaj ve</w:t>
    </w:r>
    <w:r w:rsidR="00232073" w:rsidRPr="00836222">
      <w:rPr>
        <w:rFonts w:ascii="Times New Roman" w:hAnsi="Times New Roman"/>
      </w:rPr>
      <w:tab/>
      <w:t>Yayım Tarih: .../.../…Rev.No:01</w:t>
    </w:r>
  </w:p>
  <w:p w14:paraId="1EB2807C" w14:textId="62F3D2AA" w:rsidR="00232073" w:rsidRPr="00836222" w:rsidRDefault="00232073" w:rsidP="00F61EBC">
    <w:pPr>
      <w:pStyle w:val="stbilgi1"/>
      <w:tabs>
        <w:tab w:val="clear" w:pos="4536"/>
        <w:tab w:val="clear" w:pos="9072"/>
        <w:tab w:val="right" w:pos="9360"/>
      </w:tabs>
      <w:rPr>
        <w:rFonts w:ascii="Times New Roman" w:hAnsi="Times New Roman"/>
      </w:rPr>
    </w:pPr>
    <w:r>
      <w:rPr>
        <w:rFonts w:ascii="Times New Roman" w:hAnsi="Times New Roman"/>
      </w:rPr>
      <w:t xml:space="preserve">Servis Elemanı </w:t>
    </w:r>
    <w:r w:rsidRPr="00836222">
      <w:rPr>
        <w:rFonts w:ascii="Times New Roman" w:hAnsi="Times New Roman"/>
      </w:rPr>
      <w:t xml:space="preserve">(Seviye </w:t>
    </w:r>
    <w:r>
      <w:rPr>
        <w:rFonts w:ascii="Times New Roman" w:hAnsi="Times New Roman"/>
      </w:rPr>
      <w:t>4</w:t>
    </w:r>
    <w:r w:rsidRPr="00836222">
      <w:rPr>
        <w:rFonts w:ascii="Times New Roman" w:hAnsi="Times New Roman"/>
      </w:rPr>
      <w:t xml:space="preserve">) Ulusal Meslek Standardı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1796C" w14:textId="47CBE51F" w:rsidR="00232073" w:rsidRDefault="00C9759A">
    <w:pPr>
      <w:pStyle w:val="stBilgi"/>
    </w:pPr>
    <w:r>
      <w:rPr>
        <w:noProof/>
      </w:rPr>
      <w:pict w14:anchorId="7421BB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4555397" o:spid="_x0000_s1032" type="#_x0000_t75" style="position:absolute;margin-left:0;margin-top:0;width:459.9pt;height:196.65pt;z-index:-251651072;mso-position-horizontal:center;mso-position-horizontal-relative:margin;mso-position-vertical:center;mso-position-vertical-relative:margin" o:allowincell="f">
          <v:imagedata r:id="rId1" o:title="UMS"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BEF50" w14:textId="4D285333" w:rsidR="00232073" w:rsidRPr="004A4177" w:rsidRDefault="00C9759A" w:rsidP="00E7517B">
    <w:pPr>
      <w:pStyle w:val="stbilgi1"/>
      <w:tabs>
        <w:tab w:val="clear" w:pos="9072"/>
        <w:tab w:val="right" w:pos="9360"/>
      </w:tabs>
      <w:rPr>
        <w:rFonts w:ascii="Times New Roman" w:hAnsi="Times New Roman"/>
      </w:rPr>
    </w:pPr>
    <w:r>
      <w:rPr>
        <w:rFonts w:ascii="Times New Roman" w:hAnsi="Times New Roman"/>
        <w:noProof/>
      </w:rPr>
      <w:pict w14:anchorId="1F0CB6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4555398" o:spid="_x0000_s1033" type="#_x0000_t75" style="position:absolute;margin-left:0;margin-top:0;width:459.9pt;height:196.65pt;z-index:-251650048;mso-position-horizontal:center;mso-position-horizontal-relative:margin;mso-position-vertical:center;mso-position-vertical-relative:margin" o:allowincell="f">
          <v:imagedata r:id="rId1" o:title="UMS" gain="19661f" blacklevel="22938f"/>
          <w10:wrap anchorx="margin" anchory="margin"/>
        </v:shape>
      </w:pict>
    </w:r>
    <w:r w:rsidR="00232073" w:rsidRPr="00F61EBC">
      <w:rPr>
        <w:rFonts w:ascii="Times New Roman" w:hAnsi="Times New Roman"/>
      </w:rPr>
      <w:t>13UMS035</w:t>
    </w:r>
    <w:r w:rsidR="00232073">
      <w:rPr>
        <w:rFonts w:ascii="Times New Roman" w:hAnsi="Times New Roman"/>
      </w:rPr>
      <w:t>3</w:t>
    </w:r>
    <w:r w:rsidR="00232073" w:rsidRPr="00F61EBC">
      <w:rPr>
        <w:rFonts w:ascii="Times New Roman" w:hAnsi="Times New Roman"/>
      </w:rPr>
      <w:t>-</w:t>
    </w:r>
    <w:r w:rsidR="00232073">
      <w:rPr>
        <w:rFonts w:ascii="Times New Roman" w:hAnsi="Times New Roman"/>
      </w:rPr>
      <w:t>4 Bireysel ve Ticari Klima Sistemleri</w:t>
    </w:r>
    <w:r w:rsidR="00232073" w:rsidRPr="00F61EBC">
      <w:rPr>
        <w:rFonts w:ascii="Times New Roman" w:hAnsi="Times New Roman"/>
      </w:rPr>
      <w:t xml:space="preserve"> </w:t>
    </w:r>
    <w:r w:rsidR="00232073">
      <w:rPr>
        <w:rFonts w:ascii="Times New Roman" w:hAnsi="Times New Roman"/>
      </w:rPr>
      <w:t>Montaj ve Servis Elemanı (Seviye 4)</w:t>
    </w:r>
    <w:r w:rsidR="00232073">
      <w:rPr>
        <w:rFonts w:ascii="Times New Roman" w:hAnsi="Times New Roman"/>
      </w:rPr>
      <w:tab/>
    </w:r>
    <w:r w:rsidR="00232073">
      <w:rPr>
        <w:rFonts w:ascii="Times New Roman" w:hAnsi="Times New Roman"/>
      </w:rPr>
      <w:tab/>
    </w:r>
    <w:r w:rsidR="00232073">
      <w:rPr>
        <w:rFonts w:ascii="Times New Roman" w:hAnsi="Times New Roman"/>
      </w:rPr>
      <w:tab/>
    </w:r>
    <w:r w:rsidR="00232073">
      <w:rPr>
        <w:rFonts w:ascii="Times New Roman" w:hAnsi="Times New Roman"/>
      </w:rPr>
      <w:tab/>
    </w:r>
    <w:r w:rsidR="00232073" w:rsidRPr="000E326F">
      <w:rPr>
        <w:rFonts w:ascii="Times New Roman" w:hAnsi="Times New Roman"/>
      </w:rPr>
      <w:t>Ya</w:t>
    </w:r>
    <w:r w:rsidR="00232073">
      <w:rPr>
        <w:rFonts w:ascii="Times New Roman" w:hAnsi="Times New Roman"/>
      </w:rPr>
      <w:t xml:space="preserve">yım Tarih: .../.../…  </w:t>
    </w:r>
    <w:proofErr w:type="spellStart"/>
    <w:r w:rsidR="00232073">
      <w:rPr>
        <w:rFonts w:ascii="Times New Roman" w:hAnsi="Times New Roman"/>
      </w:rPr>
      <w:t>Rev</w:t>
    </w:r>
    <w:proofErr w:type="spellEnd"/>
    <w:r w:rsidR="00232073">
      <w:rPr>
        <w:rFonts w:ascii="Times New Roman" w:hAnsi="Times New Roman"/>
      </w:rPr>
      <w:t>. No:01</w:t>
    </w:r>
  </w:p>
  <w:p w14:paraId="221148FC" w14:textId="1CC8C3AE" w:rsidR="00232073" w:rsidRPr="00E7517B" w:rsidRDefault="00232073" w:rsidP="00E7517B">
    <w:pPr>
      <w:pStyle w:val="stBilgi"/>
    </w:pPr>
    <w:r w:rsidRPr="000E326F">
      <w:rPr>
        <w:rFonts w:ascii="Times New Roman" w:hAnsi="Times New Roman"/>
      </w:rPr>
      <w:t xml:space="preserve">Ulusal Meslek Standardı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78144" w14:textId="25FA09E9" w:rsidR="00232073" w:rsidRPr="004A4177" w:rsidRDefault="00C9759A" w:rsidP="002F677E">
    <w:pPr>
      <w:pStyle w:val="stbilgi1"/>
      <w:tabs>
        <w:tab w:val="clear" w:pos="9072"/>
        <w:tab w:val="right" w:pos="9360"/>
      </w:tabs>
      <w:rPr>
        <w:rFonts w:ascii="Times New Roman" w:hAnsi="Times New Roman"/>
      </w:rPr>
    </w:pPr>
    <w:r>
      <w:rPr>
        <w:rFonts w:ascii="Times New Roman" w:hAnsi="Times New Roman"/>
        <w:noProof/>
      </w:rPr>
      <w:pict w14:anchorId="045AF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4555396" o:spid="_x0000_s1031" type="#_x0000_t75" style="position:absolute;margin-left:0;margin-top:0;width:459.9pt;height:196.65pt;z-index:-251652096;mso-position-horizontal:center;mso-position-horizontal-relative:margin;mso-position-vertical:center;mso-position-vertical-relative:margin" o:allowincell="f">
          <v:imagedata r:id="rId1" o:title="UMS" gain="19661f" blacklevel="22938f"/>
          <w10:wrap anchorx="margin" anchory="margin"/>
        </v:shape>
      </w:pict>
    </w:r>
    <w:r w:rsidR="00232073" w:rsidRPr="00F61EBC">
      <w:rPr>
        <w:rFonts w:ascii="Times New Roman" w:hAnsi="Times New Roman"/>
      </w:rPr>
      <w:t>13UMS035</w:t>
    </w:r>
    <w:r w:rsidR="00232073">
      <w:rPr>
        <w:rFonts w:ascii="Times New Roman" w:hAnsi="Times New Roman"/>
      </w:rPr>
      <w:t>3</w:t>
    </w:r>
    <w:r w:rsidR="00232073" w:rsidRPr="00F61EBC">
      <w:rPr>
        <w:rFonts w:ascii="Times New Roman" w:hAnsi="Times New Roman"/>
      </w:rPr>
      <w:t>-</w:t>
    </w:r>
    <w:r w:rsidR="00232073">
      <w:rPr>
        <w:rFonts w:ascii="Times New Roman" w:hAnsi="Times New Roman"/>
      </w:rPr>
      <w:t>4 Bireysel ve Ticari Klima Sistemleri</w:t>
    </w:r>
    <w:r w:rsidR="00232073" w:rsidRPr="00F61EBC">
      <w:rPr>
        <w:rFonts w:ascii="Times New Roman" w:hAnsi="Times New Roman"/>
      </w:rPr>
      <w:t xml:space="preserve"> </w:t>
    </w:r>
    <w:r w:rsidR="00232073">
      <w:rPr>
        <w:rFonts w:ascii="Times New Roman" w:hAnsi="Times New Roman"/>
      </w:rPr>
      <w:t>Montaj ve Servis Elemanı (Seviye 4)</w:t>
    </w:r>
    <w:r w:rsidR="00232073">
      <w:rPr>
        <w:rFonts w:ascii="Times New Roman" w:hAnsi="Times New Roman"/>
      </w:rPr>
      <w:tab/>
    </w:r>
    <w:r w:rsidR="00232073">
      <w:rPr>
        <w:rFonts w:ascii="Times New Roman" w:hAnsi="Times New Roman"/>
      </w:rPr>
      <w:tab/>
    </w:r>
    <w:r w:rsidR="00232073">
      <w:rPr>
        <w:rFonts w:ascii="Times New Roman" w:hAnsi="Times New Roman"/>
      </w:rPr>
      <w:tab/>
    </w:r>
    <w:r w:rsidR="00232073">
      <w:rPr>
        <w:rFonts w:ascii="Times New Roman" w:hAnsi="Times New Roman"/>
      </w:rPr>
      <w:tab/>
    </w:r>
    <w:r w:rsidR="00232073" w:rsidRPr="000E326F">
      <w:rPr>
        <w:rFonts w:ascii="Times New Roman" w:hAnsi="Times New Roman"/>
      </w:rPr>
      <w:t>Ya</w:t>
    </w:r>
    <w:r w:rsidR="00232073">
      <w:rPr>
        <w:rFonts w:ascii="Times New Roman" w:hAnsi="Times New Roman"/>
      </w:rPr>
      <w:t xml:space="preserve">yım Tarih: .../.../…  </w:t>
    </w:r>
    <w:proofErr w:type="spellStart"/>
    <w:r w:rsidR="00232073">
      <w:rPr>
        <w:rFonts w:ascii="Times New Roman" w:hAnsi="Times New Roman"/>
      </w:rPr>
      <w:t>Rev</w:t>
    </w:r>
    <w:proofErr w:type="spellEnd"/>
    <w:r w:rsidR="00232073">
      <w:rPr>
        <w:rFonts w:ascii="Times New Roman" w:hAnsi="Times New Roman"/>
      </w:rPr>
      <w:t>. No:01</w:t>
    </w:r>
  </w:p>
  <w:p w14:paraId="6026C1C7" w14:textId="4B3AAEBE" w:rsidR="00232073" w:rsidRPr="002F677E" w:rsidRDefault="00232073" w:rsidP="002F677E">
    <w:pPr>
      <w:pStyle w:val="stbilgi1"/>
      <w:tabs>
        <w:tab w:val="clear" w:pos="9072"/>
        <w:tab w:val="right" w:pos="9360"/>
      </w:tabs>
      <w:rPr>
        <w:rFonts w:ascii="Times New Roman" w:hAnsi="Times New Roman"/>
      </w:rPr>
    </w:pPr>
    <w:r w:rsidRPr="000E326F">
      <w:rPr>
        <w:rFonts w:ascii="Times New Roman" w:hAnsi="Times New Roman"/>
      </w:rPr>
      <w:t xml:space="preserve">Ulusal Meslek Standardı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3BF8"/>
    <w:multiLevelType w:val="hybridMultilevel"/>
    <w:tmpl w:val="5F187FA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1486714"/>
    <w:multiLevelType w:val="hybridMultilevel"/>
    <w:tmpl w:val="DA1AC044"/>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40A2DD7"/>
    <w:multiLevelType w:val="hybridMultilevel"/>
    <w:tmpl w:val="932C8C4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4AD0FDA"/>
    <w:multiLevelType w:val="hybridMultilevel"/>
    <w:tmpl w:val="FF52B2C6"/>
    <w:lvl w:ilvl="0" w:tplc="041F000F">
      <w:start w:val="1"/>
      <w:numFmt w:val="decimal"/>
      <w:lvlText w:val="%1."/>
      <w:lvlJc w:val="left"/>
      <w:pPr>
        <w:ind w:left="3338"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05C03F76"/>
    <w:multiLevelType w:val="multilevel"/>
    <w:tmpl w:val="C1FA377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540"/>
        </w:tabs>
        <w:ind w:left="5252" w:hanging="432"/>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15:restartNumberingAfterBreak="0">
    <w:nsid w:val="06CB51B3"/>
    <w:multiLevelType w:val="hybridMultilevel"/>
    <w:tmpl w:val="830A7F7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07BF5B51"/>
    <w:multiLevelType w:val="hybridMultilevel"/>
    <w:tmpl w:val="5F187FA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094F46AC"/>
    <w:multiLevelType w:val="multilevel"/>
    <w:tmpl w:val="E3AE4C8E"/>
    <w:lvl w:ilvl="0">
      <w:start w:val="1"/>
      <w:numFmt w:val="decimal"/>
      <w:lvlText w:val="%1."/>
      <w:lvlJc w:val="left"/>
      <w:pPr>
        <w:tabs>
          <w:tab w:val="num" w:pos="360"/>
        </w:tabs>
        <w:ind w:left="360" w:hanging="360"/>
      </w:pPr>
      <w:rPr>
        <w:rFonts w:ascii="Times New Roman" w:hAnsi="Times New Roman" w:cs="Times New Roman" w:hint="default"/>
        <w:b/>
        <w:sz w:val="24"/>
        <w:szCs w:val="24"/>
      </w:rPr>
    </w:lvl>
    <w:lvl w:ilvl="1">
      <w:start w:val="1"/>
      <w:numFmt w:val="decimal"/>
      <w:lvlText w:val="%1.%2."/>
      <w:lvlJc w:val="left"/>
      <w:pPr>
        <w:tabs>
          <w:tab w:val="num" w:pos="1160"/>
        </w:tabs>
        <w:ind w:left="872" w:hanging="588"/>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15:restartNumberingAfterBreak="0">
    <w:nsid w:val="0CB82CEF"/>
    <w:multiLevelType w:val="hybridMultilevel"/>
    <w:tmpl w:val="5F187FA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6E96649"/>
    <w:multiLevelType w:val="hybridMultilevel"/>
    <w:tmpl w:val="5F187FA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293C3089"/>
    <w:multiLevelType w:val="hybridMultilevel"/>
    <w:tmpl w:val="830A7F7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29556BE3"/>
    <w:multiLevelType w:val="hybridMultilevel"/>
    <w:tmpl w:val="BE3800D0"/>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2" w15:restartNumberingAfterBreak="0">
    <w:nsid w:val="2DA375B6"/>
    <w:multiLevelType w:val="hybridMultilevel"/>
    <w:tmpl w:val="DF36AA34"/>
    <w:lvl w:ilvl="0" w:tplc="3342C0AE">
      <w:start w:val="1"/>
      <w:numFmt w:val="decimal"/>
      <w:lvlText w:val="%1."/>
      <w:lvlJc w:val="left"/>
      <w:pPr>
        <w:ind w:left="720" w:hanging="360"/>
      </w:pPr>
      <w:rPr>
        <w:b w:val="0"/>
        <w:bCs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2DE264C7"/>
    <w:multiLevelType w:val="hybridMultilevel"/>
    <w:tmpl w:val="E61090D2"/>
    <w:lvl w:ilvl="0" w:tplc="60AC4388">
      <w:start w:val="1"/>
      <w:numFmt w:val="decimal"/>
      <w:lvlText w:val="%1."/>
      <w:lvlJc w:val="left"/>
      <w:pPr>
        <w:ind w:left="398" w:hanging="360"/>
      </w:pPr>
      <w:rPr>
        <w:rFonts w:hint="default"/>
        <w:color w:val="FF0000"/>
        <w:sz w:val="22"/>
        <w:szCs w:val="22"/>
      </w:rPr>
    </w:lvl>
    <w:lvl w:ilvl="1" w:tplc="041F0019" w:tentative="1">
      <w:start w:val="1"/>
      <w:numFmt w:val="lowerLetter"/>
      <w:lvlText w:val="%2."/>
      <w:lvlJc w:val="left"/>
      <w:pPr>
        <w:ind w:left="1118" w:hanging="360"/>
      </w:pPr>
    </w:lvl>
    <w:lvl w:ilvl="2" w:tplc="041F001B" w:tentative="1">
      <w:start w:val="1"/>
      <w:numFmt w:val="lowerRoman"/>
      <w:lvlText w:val="%3."/>
      <w:lvlJc w:val="right"/>
      <w:pPr>
        <w:ind w:left="1838" w:hanging="180"/>
      </w:pPr>
    </w:lvl>
    <w:lvl w:ilvl="3" w:tplc="041F000F" w:tentative="1">
      <w:start w:val="1"/>
      <w:numFmt w:val="decimal"/>
      <w:lvlText w:val="%4."/>
      <w:lvlJc w:val="left"/>
      <w:pPr>
        <w:ind w:left="2558" w:hanging="360"/>
      </w:pPr>
    </w:lvl>
    <w:lvl w:ilvl="4" w:tplc="041F0019" w:tentative="1">
      <w:start w:val="1"/>
      <w:numFmt w:val="lowerLetter"/>
      <w:lvlText w:val="%5."/>
      <w:lvlJc w:val="left"/>
      <w:pPr>
        <w:ind w:left="3278" w:hanging="360"/>
      </w:pPr>
    </w:lvl>
    <w:lvl w:ilvl="5" w:tplc="041F001B" w:tentative="1">
      <w:start w:val="1"/>
      <w:numFmt w:val="lowerRoman"/>
      <w:lvlText w:val="%6."/>
      <w:lvlJc w:val="right"/>
      <w:pPr>
        <w:ind w:left="3998" w:hanging="180"/>
      </w:pPr>
    </w:lvl>
    <w:lvl w:ilvl="6" w:tplc="041F000F" w:tentative="1">
      <w:start w:val="1"/>
      <w:numFmt w:val="decimal"/>
      <w:lvlText w:val="%7."/>
      <w:lvlJc w:val="left"/>
      <w:pPr>
        <w:ind w:left="4718" w:hanging="360"/>
      </w:pPr>
    </w:lvl>
    <w:lvl w:ilvl="7" w:tplc="041F0019" w:tentative="1">
      <w:start w:val="1"/>
      <w:numFmt w:val="lowerLetter"/>
      <w:lvlText w:val="%8."/>
      <w:lvlJc w:val="left"/>
      <w:pPr>
        <w:ind w:left="5438" w:hanging="360"/>
      </w:pPr>
    </w:lvl>
    <w:lvl w:ilvl="8" w:tplc="041F001B" w:tentative="1">
      <w:start w:val="1"/>
      <w:numFmt w:val="lowerRoman"/>
      <w:lvlText w:val="%9."/>
      <w:lvlJc w:val="right"/>
      <w:pPr>
        <w:ind w:left="6158" w:hanging="180"/>
      </w:pPr>
    </w:lvl>
  </w:abstractNum>
  <w:abstractNum w:abstractNumId="14" w15:restartNumberingAfterBreak="0">
    <w:nsid w:val="35DD0FBD"/>
    <w:multiLevelType w:val="hybridMultilevel"/>
    <w:tmpl w:val="0338F286"/>
    <w:lvl w:ilvl="0" w:tplc="8C0E9CFE">
      <w:start w:val="1"/>
      <w:numFmt w:val="bullet"/>
      <w:pStyle w:val="04maddeliste"/>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3A725A9E"/>
    <w:multiLevelType w:val="hybridMultilevel"/>
    <w:tmpl w:val="830A7F7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408E4576"/>
    <w:multiLevelType w:val="hybridMultilevel"/>
    <w:tmpl w:val="5F187FA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42B25B15"/>
    <w:multiLevelType w:val="hybridMultilevel"/>
    <w:tmpl w:val="5F187FA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443B5F01"/>
    <w:multiLevelType w:val="hybridMultilevel"/>
    <w:tmpl w:val="1670343E"/>
    <w:lvl w:ilvl="0" w:tplc="7E7A778E">
      <w:start w:val="1"/>
      <w:numFmt w:val="decimal"/>
      <w:lvlText w:val="%1."/>
      <w:lvlJc w:val="left"/>
      <w:pPr>
        <w:ind w:left="398" w:hanging="360"/>
      </w:pPr>
      <w:rPr>
        <w:rFonts w:hint="default"/>
        <w:color w:val="FF0000"/>
      </w:rPr>
    </w:lvl>
    <w:lvl w:ilvl="1" w:tplc="041F0019" w:tentative="1">
      <w:start w:val="1"/>
      <w:numFmt w:val="lowerLetter"/>
      <w:lvlText w:val="%2."/>
      <w:lvlJc w:val="left"/>
      <w:pPr>
        <w:ind w:left="1118" w:hanging="360"/>
      </w:pPr>
    </w:lvl>
    <w:lvl w:ilvl="2" w:tplc="041F001B" w:tentative="1">
      <w:start w:val="1"/>
      <w:numFmt w:val="lowerRoman"/>
      <w:lvlText w:val="%3."/>
      <w:lvlJc w:val="right"/>
      <w:pPr>
        <w:ind w:left="1838" w:hanging="180"/>
      </w:pPr>
    </w:lvl>
    <w:lvl w:ilvl="3" w:tplc="041F000F" w:tentative="1">
      <w:start w:val="1"/>
      <w:numFmt w:val="decimal"/>
      <w:lvlText w:val="%4."/>
      <w:lvlJc w:val="left"/>
      <w:pPr>
        <w:ind w:left="2558" w:hanging="360"/>
      </w:pPr>
    </w:lvl>
    <w:lvl w:ilvl="4" w:tplc="041F0019" w:tentative="1">
      <w:start w:val="1"/>
      <w:numFmt w:val="lowerLetter"/>
      <w:lvlText w:val="%5."/>
      <w:lvlJc w:val="left"/>
      <w:pPr>
        <w:ind w:left="3278" w:hanging="360"/>
      </w:pPr>
    </w:lvl>
    <w:lvl w:ilvl="5" w:tplc="041F001B" w:tentative="1">
      <w:start w:val="1"/>
      <w:numFmt w:val="lowerRoman"/>
      <w:lvlText w:val="%6."/>
      <w:lvlJc w:val="right"/>
      <w:pPr>
        <w:ind w:left="3998" w:hanging="180"/>
      </w:pPr>
    </w:lvl>
    <w:lvl w:ilvl="6" w:tplc="041F000F" w:tentative="1">
      <w:start w:val="1"/>
      <w:numFmt w:val="decimal"/>
      <w:lvlText w:val="%7."/>
      <w:lvlJc w:val="left"/>
      <w:pPr>
        <w:ind w:left="4718" w:hanging="360"/>
      </w:pPr>
    </w:lvl>
    <w:lvl w:ilvl="7" w:tplc="041F0019" w:tentative="1">
      <w:start w:val="1"/>
      <w:numFmt w:val="lowerLetter"/>
      <w:lvlText w:val="%8."/>
      <w:lvlJc w:val="left"/>
      <w:pPr>
        <w:ind w:left="5438" w:hanging="360"/>
      </w:pPr>
    </w:lvl>
    <w:lvl w:ilvl="8" w:tplc="041F001B" w:tentative="1">
      <w:start w:val="1"/>
      <w:numFmt w:val="lowerRoman"/>
      <w:lvlText w:val="%9."/>
      <w:lvlJc w:val="right"/>
      <w:pPr>
        <w:ind w:left="6158" w:hanging="180"/>
      </w:pPr>
    </w:lvl>
  </w:abstractNum>
  <w:abstractNum w:abstractNumId="19" w15:restartNumberingAfterBreak="0">
    <w:nsid w:val="4C1D4AE0"/>
    <w:multiLevelType w:val="hybridMultilevel"/>
    <w:tmpl w:val="F0601E30"/>
    <w:lvl w:ilvl="0" w:tplc="041F000F">
      <w:start w:val="13"/>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4E2E79C2"/>
    <w:multiLevelType w:val="hybridMultilevel"/>
    <w:tmpl w:val="5F187FA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4E53016B"/>
    <w:multiLevelType w:val="hybridMultilevel"/>
    <w:tmpl w:val="5F187FA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519C02B7"/>
    <w:multiLevelType w:val="hybridMultilevel"/>
    <w:tmpl w:val="ECFACC6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51E165AA"/>
    <w:multiLevelType w:val="hybridMultilevel"/>
    <w:tmpl w:val="5F187FA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54FB6146"/>
    <w:multiLevelType w:val="multilevel"/>
    <w:tmpl w:val="308E0D00"/>
    <w:lvl w:ilvl="0">
      <w:start w:val="3"/>
      <w:numFmt w:val="decimal"/>
      <w:lvlText w:val="%1."/>
      <w:lvlJc w:val="left"/>
      <w:pPr>
        <w:ind w:left="360" w:hanging="360"/>
      </w:pPr>
      <w:rPr>
        <w:rFonts w:hint="default"/>
        <w:b/>
        <w:i w:val="0"/>
      </w:rPr>
    </w:lvl>
    <w:lvl w:ilvl="1">
      <w:start w:val="1"/>
      <w:numFmt w:val="decimal"/>
      <w:lvlText w:val="%1.%2."/>
      <w:lvlJc w:val="left"/>
      <w:pPr>
        <w:ind w:left="360" w:hanging="360"/>
      </w:pPr>
      <w:rPr>
        <w:rFonts w:hint="default"/>
        <w:b/>
      </w:rPr>
    </w:lvl>
    <w:lvl w:ilvl="2">
      <w:start w:val="1"/>
      <w:numFmt w:val="decimal"/>
      <w:lvlText w:val="%1.%2.%3."/>
      <w:lvlJc w:val="left"/>
      <w:pPr>
        <w:ind w:left="2296" w:hanging="720"/>
      </w:pPr>
      <w:rPr>
        <w:rFonts w:hint="default"/>
      </w:rPr>
    </w:lvl>
    <w:lvl w:ilvl="3">
      <w:start w:val="1"/>
      <w:numFmt w:val="decimal"/>
      <w:lvlText w:val="%1.%2.%3.%4."/>
      <w:lvlJc w:val="left"/>
      <w:pPr>
        <w:ind w:left="3084" w:hanging="720"/>
      </w:pPr>
      <w:rPr>
        <w:rFonts w:hint="default"/>
      </w:rPr>
    </w:lvl>
    <w:lvl w:ilvl="4">
      <w:start w:val="1"/>
      <w:numFmt w:val="decimal"/>
      <w:lvlText w:val="%1.%2.%3.%4.%5."/>
      <w:lvlJc w:val="left"/>
      <w:pPr>
        <w:ind w:left="4232" w:hanging="1080"/>
      </w:pPr>
      <w:rPr>
        <w:rFonts w:hint="default"/>
      </w:rPr>
    </w:lvl>
    <w:lvl w:ilvl="5">
      <w:start w:val="1"/>
      <w:numFmt w:val="decimal"/>
      <w:lvlText w:val="%1.%2.%3.%4.%5.%6."/>
      <w:lvlJc w:val="left"/>
      <w:pPr>
        <w:ind w:left="5020" w:hanging="1080"/>
      </w:pPr>
      <w:rPr>
        <w:rFonts w:hint="default"/>
      </w:rPr>
    </w:lvl>
    <w:lvl w:ilvl="6">
      <w:start w:val="1"/>
      <w:numFmt w:val="decimal"/>
      <w:lvlText w:val="%1.%2.%3.%4.%5.%6.%7."/>
      <w:lvlJc w:val="left"/>
      <w:pPr>
        <w:ind w:left="6168" w:hanging="1440"/>
      </w:pPr>
      <w:rPr>
        <w:rFonts w:hint="default"/>
      </w:rPr>
    </w:lvl>
    <w:lvl w:ilvl="7">
      <w:start w:val="1"/>
      <w:numFmt w:val="decimal"/>
      <w:lvlText w:val="%1.%2.%3.%4.%5.%6.%7.%8."/>
      <w:lvlJc w:val="left"/>
      <w:pPr>
        <w:ind w:left="6956" w:hanging="1440"/>
      </w:pPr>
      <w:rPr>
        <w:rFonts w:hint="default"/>
      </w:rPr>
    </w:lvl>
    <w:lvl w:ilvl="8">
      <w:start w:val="1"/>
      <w:numFmt w:val="decimal"/>
      <w:lvlText w:val="%1.%2.%3.%4.%5.%6.%7.%8.%9."/>
      <w:lvlJc w:val="left"/>
      <w:pPr>
        <w:ind w:left="8104" w:hanging="1800"/>
      </w:pPr>
      <w:rPr>
        <w:rFonts w:hint="default"/>
      </w:rPr>
    </w:lvl>
  </w:abstractNum>
  <w:abstractNum w:abstractNumId="25" w15:restartNumberingAfterBreak="0">
    <w:nsid w:val="5727389A"/>
    <w:multiLevelType w:val="hybridMultilevel"/>
    <w:tmpl w:val="B2FA9EFA"/>
    <w:lvl w:ilvl="0" w:tplc="8DE2861E">
      <w:start w:val="13"/>
      <w:numFmt w:val="decimal"/>
      <w:lvlText w:val="%1."/>
      <w:lvlJc w:val="left"/>
      <w:pPr>
        <w:ind w:left="720" w:hanging="360"/>
      </w:pPr>
      <w:rPr>
        <w:rFonts w:hint="default"/>
        <w:color w:val="FF000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5A425AA8"/>
    <w:multiLevelType w:val="hybridMultilevel"/>
    <w:tmpl w:val="5964E5B2"/>
    <w:lvl w:ilvl="0" w:tplc="8EC0F0B8">
      <w:start w:val="1"/>
      <w:numFmt w:val="upperLetter"/>
      <w:pStyle w:val="PMaddeimi"/>
      <w:lvlText w:val="%1."/>
      <w:lvlJc w:val="left"/>
      <w:pPr>
        <w:ind w:left="720" w:hanging="360"/>
      </w:pPr>
      <w:rPr>
        <w:rFonts w:hint="default"/>
        <w:b/>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27" w15:restartNumberingAfterBreak="0">
    <w:nsid w:val="5DED052B"/>
    <w:multiLevelType w:val="hybridMultilevel"/>
    <w:tmpl w:val="F7F62AE8"/>
    <w:lvl w:ilvl="0" w:tplc="041F0001">
      <w:start w:val="1"/>
      <w:numFmt w:val="bullet"/>
      <w:lvlText w:val=""/>
      <w:lvlJc w:val="left"/>
      <w:pPr>
        <w:ind w:left="1183" w:hanging="360"/>
      </w:pPr>
      <w:rPr>
        <w:rFonts w:ascii="Symbol" w:hAnsi="Symbol" w:hint="default"/>
      </w:rPr>
    </w:lvl>
    <w:lvl w:ilvl="1" w:tplc="041F0003" w:tentative="1">
      <w:start w:val="1"/>
      <w:numFmt w:val="bullet"/>
      <w:lvlText w:val="o"/>
      <w:lvlJc w:val="left"/>
      <w:pPr>
        <w:ind w:left="1903" w:hanging="360"/>
      </w:pPr>
      <w:rPr>
        <w:rFonts w:ascii="Courier New" w:hAnsi="Courier New" w:cs="Courier New" w:hint="default"/>
      </w:rPr>
    </w:lvl>
    <w:lvl w:ilvl="2" w:tplc="041F0005" w:tentative="1">
      <w:start w:val="1"/>
      <w:numFmt w:val="bullet"/>
      <w:lvlText w:val=""/>
      <w:lvlJc w:val="left"/>
      <w:pPr>
        <w:ind w:left="2623" w:hanging="360"/>
      </w:pPr>
      <w:rPr>
        <w:rFonts w:ascii="Wingdings" w:hAnsi="Wingdings" w:hint="default"/>
      </w:rPr>
    </w:lvl>
    <w:lvl w:ilvl="3" w:tplc="041F0001" w:tentative="1">
      <w:start w:val="1"/>
      <w:numFmt w:val="bullet"/>
      <w:lvlText w:val=""/>
      <w:lvlJc w:val="left"/>
      <w:pPr>
        <w:ind w:left="3343" w:hanging="360"/>
      </w:pPr>
      <w:rPr>
        <w:rFonts w:ascii="Symbol" w:hAnsi="Symbol" w:hint="default"/>
      </w:rPr>
    </w:lvl>
    <w:lvl w:ilvl="4" w:tplc="041F0003" w:tentative="1">
      <w:start w:val="1"/>
      <w:numFmt w:val="bullet"/>
      <w:lvlText w:val="o"/>
      <w:lvlJc w:val="left"/>
      <w:pPr>
        <w:ind w:left="4063" w:hanging="360"/>
      </w:pPr>
      <w:rPr>
        <w:rFonts w:ascii="Courier New" w:hAnsi="Courier New" w:cs="Courier New" w:hint="default"/>
      </w:rPr>
    </w:lvl>
    <w:lvl w:ilvl="5" w:tplc="041F0005" w:tentative="1">
      <w:start w:val="1"/>
      <w:numFmt w:val="bullet"/>
      <w:lvlText w:val=""/>
      <w:lvlJc w:val="left"/>
      <w:pPr>
        <w:ind w:left="4783" w:hanging="360"/>
      </w:pPr>
      <w:rPr>
        <w:rFonts w:ascii="Wingdings" w:hAnsi="Wingdings" w:hint="default"/>
      </w:rPr>
    </w:lvl>
    <w:lvl w:ilvl="6" w:tplc="041F0001" w:tentative="1">
      <w:start w:val="1"/>
      <w:numFmt w:val="bullet"/>
      <w:lvlText w:val=""/>
      <w:lvlJc w:val="left"/>
      <w:pPr>
        <w:ind w:left="5503" w:hanging="360"/>
      </w:pPr>
      <w:rPr>
        <w:rFonts w:ascii="Symbol" w:hAnsi="Symbol" w:hint="default"/>
      </w:rPr>
    </w:lvl>
    <w:lvl w:ilvl="7" w:tplc="041F0003" w:tentative="1">
      <w:start w:val="1"/>
      <w:numFmt w:val="bullet"/>
      <w:lvlText w:val="o"/>
      <w:lvlJc w:val="left"/>
      <w:pPr>
        <w:ind w:left="6223" w:hanging="360"/>
      </w:pPr>
      <w:rPr>
        <w:rFonts w:ascii="Courier New" w:hAnsi="Courier New" w:cs="Courier New" w:hint="default"/>
      </w:rPr>
    </w:lvl>
    <w:lvl w:ilvl="8" w:tplc="041F0005" w:tentative="1">
      <w:start w:val="1"/>
      <w:numFmt w:val="bullet"/>
      <w:lvlText w:val=""/>
      <w:lvlJc w:val="left"/>
      <w:pPr>
        <w:ind w:left="6943" w:hanging="360"/>
      </w:pPr>
      <w:rPr>
        <w:rFonts w:ascii="Wingdings" w:hAnsi="Wingdings" w:hint="default"/>
      </w:rPr>
    </w:lvl>
  </w:abstractNum>
  <w:abstractNum w:abstractNumId="28" w15:restartNumberingAfterBreak="0">
    <w:nsid w:val="61EF4D1C"/>
    <w:multiLevelType w:val="hybridMultilevel"/>
    <w:tmpl w:val="2E526CFC"/>
    <w:lvl w:ilvl="0" w:tplc="5D70F7A2">
      <w:start w:val="1"/>
      <w:numFmt w:val="decimal"/>
      <w:lvlText w:val="%1."/>
      <w:lvlJc w:val="left"/>
      <w:pPr>
        <w:ind w:left="720" w:hanging="360"/>
      </w:pPr>
      <w:rPr>
        <w:rFonts w:hint="default"/>
        <w:color w:val="FF0000"/>
        <w:sz w:val="22"/>
        <w:szCs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648461C8"/>
    <w:multiLevelType w:val="hybridMultilevel"/>
    <w:tmpl w:val="FF52B2C6"/>
    <w:lvl w:ilvl="0" w:tplc="041F000F">
      <w:start w:val="1"/>
      <w:numFmt w:val="decimal"/>
      <w:lvlText w:val="%1."/>
      <w:lvlJc w:val="left"/>
      <w:pPr>
        <w:ind w:left="3338"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66435BDF"/>
    <w:multiLevelType w:val="hybridMultilevel"/>
    <w:tmpl w:val="808E5F4C"/>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68CA5143"/>
    <w:multiLevelType w:val="hybridMultilevel"/>
    <w:tmpl w:val="6EC4D5C0"/>
    <w:lvl w:ilvl="0" w:tplc="041F0001">
      <w:start w:val="1"/>
      <w:numFmt w:val="bullet"/>
      <w:lvlText w:val=""/>
      <w:lvlJc w:val="left"/>
      <w:pPr>
        <w:ind w:left="720" w:hanging="360"/>
      </w:pPr>
      <w:rPr>
        <w:rFonts w:ascii="Symbol" w:hAnsi="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15:restartNumberingAfterBreak="0">
    <w:nsid w:val="69455CC8"/>
    <w:multiLevelType w:val="hybridMultilevel"/>
    <w:tmpl w:val="5F187FA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3" w15:restartNumberingAfterBreak="0">
    <w:nsid w:val="6D634191"/>
    <w:multiLevelType w:val="hybridMultilevel"/>
    <w:tmpl w:val="E8D02A5E"/>
    <w:lvl w:ilvl="0" w:tplc="AEE648C4">
      <w:start w:val="1"/>
      <w:numFmt w:val="decimal"/>
      <w:lvlText w:val="%1."/>
      <w:lvlJc w:val="left"/>
      <w:pPr>
        <w:ind w:left="398" w:hanging="360"/>
      </w:pPr>
      <w:rPr>
        <w:rFonts w:hint="default"/>
      </w:rPr>
    </w:lvl>
    <w:lvl w:ilvl="1" w:tplc="041F0019" w:tentative="1">
      <w:start w:val="1"/>
      <w:numFmt w:val="lowerLetter"/>
      <w:lvlText w:val="%2."/>
      <w:lvlJc w:val="left"/>
      <w:pPr>
        <w:ind w:left="1118" w:hanging="360"/>
      </w:pPr>
    </w:lvl>
    <w:lvl w:ilvl="2" w:tplc="041F001B" w:tentative="1">
      <w:start w:val="1"/>
      <w:numFmt w:val="lowerRoman"/>
      <w:lvlText w:val="%3."/>
      <w:lvlJc w:val="right"/>
      <w:pPr>
        <w:ind w:left="1838" w:hanging="180"/>
      </w:pPr>
    </w:lvl>
    <w:lvl w:ilvl="3" w:tplc="041F000F" w:tentative="1">
      <w:start w:val="1"/>
      <w:numFmt w:val="decimal"/>
      <w:lvlText w:val="%4."/>
      <w:lvlJc w:val="left"/>
      <w:pPr>
        <w:ind w:left="2558" w:hanging="360"/>
      </w:pPr>
    </w:lvl>
    <w:lvl w:ilvl="4" w:tplc="041F0019" w:tentative="1">
      <w:start w:val="1"/>
      <w:numFmt w:val="lowerLetter"/>
      <w:lvlText w:val="%5."/>
      <w:lvlJc w:val="left"/>
      <w:pPr>
        <w:ind w:left="3278" w:hanging="360"/>
      </w:pPr>
    </w:lvl>
    <w:lvl w:ilvl="5" w:tplc="041F001B" w:tentative="1">
      <w:start w:val="1"/>
      <w:numFmt w:val="lowerRoman"/>
      <w:lvlText w:val="%6."/>
      <w:lvlJc w:val="right"/>
      <w:pPr>
        <w:ind w:left="3998" w:hanging="180"/>
      </w:pPr>
    </w:lvl>
    <w:lvl w:ilvl="6" w:tplc="041F000F" w:tentative="1">
      <w:start w:val="1"/>
      <w:numFmt w:val="decimal"/>
      <w:lvlText w:val="%7."/>
      <w:lvlJc w:val="left"/>
      <w:pPr>
        <w:ind w:left="4718" w:hanging="360"/>
      </w:pPr>
    </w:lvl>
    <w:lvl w:ilvl="7" w:tplc="041F0019" w:tentative="1">
      <w:start w:val="1"/>
      <w:numFmt w:val="lowerLetter"/>
      <w:lvlText w:val="%8."/>
      <w:lvlJc w:val="left"/>
      <w:pPr>
        <w:ind w:left="5438" w:hanging="360"/>
      </w:pPr>
    </w:lvl>
    <w:lvl w:ilvl="8" w:tplc="041F001B" w:tentative="1">
      <w:start w:val="1"/>
      <w:numFmt w:val="lowerRoman"/>
      <w:lvlText w:val="%9."/>
      <w:lvlJc w:val="right"/>
      <w:pPr>
        <w:ind w:left="6158" w:hanging="180"/>
      </w:pPr>
    </w:lvl>
  </w:abstractNum>
  <w:abstractNum w:abstractNumId="34" w15:restartNumberingAfterBreak="0">
    <w:nsid w:val="6E976CAB"/>
    <w:multiLevelType w:val="hybridMultilevel"/>
    <w:tmpl w:val="6B4234F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5" w15:restartNumberingAfterBreak="0">
    <w:nsid w:val="6F8C1578"/>
    <w:multiLevelType w:val="hybridMultilevel"/>
    <w:tmpl w:val="5F187FA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6" w15:restartNumberingAfterBreak="0">
    <w:nsid w:val="702E75CC"/>
    <w:multiLevelType w:val="hybridMultilevel"/>
    <w:tmpl w:val="AEC8A7E8"/>
    <w:lvl w:ilvl="0" w:tplc="177418FC">
      <w:start w:val="1"/>
      <w:numFmt w:val="decimal"/>
      <w:lvlText w:val="%1."/>
      <w:lvlJc w:val="left"/>
      <w:pPr>
        <w:ind w:left="398" w:hanging="360"/>
      </w:pPr>
      <w:rPr>
        <w:rFonts w:hint="default"/>
        <w:color w:val="FF0000"/>
      </w:rPr>
    </w:lvl>
    <w:lvl w:ilvl="1" w:tplc="041F0019" w:tentative="1">
      <w:start w:val="1"/>
      <w:numFmt w:val="lowerLetter"/>
      <w:lvlText w:val="%2."/>
      <w:lvlJc w:val="left"/>
      <w:pPr>
        <w:ind w:left="1118" w:hanging="360"/>
      </w:pPr>
    </w:lvl>
    <w:lvl w:ilvl="2" w:tplc="041F001B" w:tentative="1">
      <w:start w:val="1"/>
      <w:numFmt w:val="lowerRoman"/>
      <w:lvlText w:val="%3."/>
      <w:lvlJc w:val="right"/>
      <w:pPr>
        <w:ind w:left="1838" w:hanging="180"/>
      </w:pPr>
    </w:lvl>
    <w:lvl w:ilvl="3" w:tplc="041F000F" w:tentative="1">
      <w:start w:val="1"/>
      <w:numFmt w:val="decimal"/>
      <w:lvlText w:val="%4."/>
      <w:lvlJc w:val="left"/>
      <w:pPr>
        <w:ind w:left="2558" w:hanging="360"/>
      </w:pPr>
    </w:lvl>
    <w:lvl w:ilvl="4" w:tplc="041F0019" w:tentative="1">
      <w:start w:val="1"/>
      <w:numFmt w:val="lowerLetter"/>
      <w:lvlText w:val="%5."/>
      <w:lvlJc w:val="left"/>
      <w:pPr>
        <w:ind w:left="3278" w:hanging="360"/>
      </w:pPr>
    </w:lvl>
    <w:lvl w:ilvl="5" w:tplc="041F001B" w:tentative="1">
      <w:start w:val="1"/>
      <w:numFmt w:val="lowerRoman"/>
      <w:lvlText w:val="%6."/>
      <w:lvlJc w:val="right"/>
      <w:pPr>
        <w:ind w:left="3998" w:hanging="180"/>
      </w:pPr>
    </w:lvl>
    <w:lvl w:ilvl="6" w:tplc="041F000F" w:tentative="1">
      <w:start w:val="1"/>
      <w:numFmt w:val="decimal"/>
      <w:lvlText w:val="%7."/>
      <w:lvlJc w:val="left"/>
      <w:pPr>
        <w:ind w:left="4718" w:hanging="360"/>
      </w:pPr>
    </w:lvl>
    <w:lvl w:ilvl="7" w:tplc="041F0019" w:tentative="1">
      <w:start w:val="1"/>
      <w:numFmt w:val="lowerLetter"/>
      <w:lvlText w:val="%8."/>
      <w:lvlJc w:val="left"/>
      <w:pPr>
        <w:ind w:left="5438" w:hanging="360"/>
      </w:pPr>
    </w:lvl>
    <w:lvl w:ilvl="8" w:tplc="041F001B" w:tentative="1">
      <w:start w:val="1"/>
      <w:numFmt w:val="lowerRoman"/>
      <w:lvlText w:val="%9."/>
      <w:lvlJc w:val="right"/>
      <w:pPr>
        <w:ind w:left="6158" w:hanging="180"/>
      </w:pPr>
    </w:lvl>
  </w:abstractNum>
  <w:abstractNum w:abstractNumId="37" w15:restartNumberingAfterBreak="0">
    <w:nsid w:val="72126604"/>
    <w:multiLevelType w:val="hybridMultilevel"/>
    <w:tmpl w:val="687846EC"/>
    <w:lvl w:ilvl="0" w:tplc="31B6A25C">
      <w:start w:val="1"/>
      <w:numFmt w:val="decimal"/>
      <w:lvlText w:val="%1."/>
      <w:lvlJc w:val="left"/>
      <w:pPr>
        <w:ind w:left="720" w:hanging="360"/>
      </w:pPr>
      <w:rPr>
        <w:b w:val="0"/>
        <w:bCs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8" w15:restartNumberingAfterBreak="0">
    <w:nsid w:val="75587258"/>
    <w:multiLevelType w:val="hybridMultilevel"/>
    <w:tmpl w:val="5F187FA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9" w15:restartNumberingAfterBreak="0">
    <w:nsid w:val="75F80A5C"/>
    <w:multiLevelType w:val="multilevel"/>
    <w:tmpl w:val="F852F14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F662D4D"/>
    <w:multiLevelType w:val="hybridMultilevel"/>
    <w:tmpl w:val="987442B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9"/>
  </w:num>
  <w:num w:numId="2">
    <w:abstractNumId w:val="4"/>
  </w:num>
  <w:num w:numId="3">
    <w:abstractNumId w:val="7"/>
  </w:num>
  <w:num w:numId="4">
    <w:abstractNumId w:val="24"/>
  </w:num>
  <w:num w:numId="5">
    <w:abstractNumId w:val="1"/>
  </w:num>
  <w:num w:numId="6">
    <w:abstractNumId w:val="30"/>
  </w:num>
  <w:num w:numId="7">
    <w:abstractNumId w:val="14"/>
  </w:num>
  <w:num w:numId="8">
    <w:abstractNumId w:val="5"/>
  </w:num>
  <w:num w:numId="9">
    <w:abstractNumId w:val="10"/>
  </w:num>
  <w:num w:numId="10">
    <w:abstractNumId w:val="15"/>
  </w:num>
  <w:num w:numId="11">
    <w:abstractNumId w:val="0"/>
  </w:num>
  <w:num w:numId="12">
    <w:abstractNumId w:val="29"/>
  </w:num>
  <w:num w:numId="13">
    <w:abstractNumId w:val="34"/>
  </w:num>
  <w:num w:numId="14">
    <w:abstractNumId w:val="6"/>
  </w:num>
  <w:num w:numId="15">
    <w:abstractNumId w:val="16"/>
  </w:num>
  <w:num w:numId="16">
    <w:abstractNumId w:val="23"/>
  </w:num>
  <w:num w:numId="17">
    <w:abstractNumId w:val="32"/>
  </w:num>
  <w:num w:numId="18">
    <w:abstractNumId w:val="20"/>
  </w:num>
  <w:num w:numId="19">
    <w:abstractNumId w:val="9"/>
  </w:num>
  <w:num w:numId="20">
    <w:abstractNumId w:val="8"/>
  </w:num>
  <w:num w:numId="21">
    <w:abstractNumId w:val="28"/>
  </w:num>
  <w:num w:numId="22">
    <w:abstractNumId w:val="35"/>
  </w:num>
  <w:num w:numId="23">
    <w:abstractNumId w:val="38"/>
  </w:num>
  <w:num w:numId="24">
    <w:abstractNumId w:val="21"/>
  </w:num>
  <w:num w:numId="25">
    <w:abstractNumId w:val="18"/>
  </w:num>
  <w:num w:numId="26">
    <w:abstractNumId w:val="3"/>
  </w:num>
  <w:num w:numId="27">
    <w:abstractNumId w:val="37"/>
  </w:num>
  <w:num w:numId="28">
    <w:abstractNumId w:val="12"/>
  </w:num>
  <w:num w:numId="29">
    <w:abstractNumId w:val="13"/>
  </w:num>
  <w:num w:numId="30">
    <w:abstractNumId w:val="17"/>
  </w:num>
  <w:num w:numId="31">
    <w:abstractNumId w:val="19"/>
  </w:num>
  <w:num w:numId="32">
    <w:abstractNumId w:val="25"/>
  </w:num>
  <w:num w:numId="33">
    <w:abstractNumId w:val="36"/>
  </w:num>
  <w:num w:numId="34">
    <w:abstractNumId w:val="26"/>
  </w:num>
  <w:num w:numId="35">
    <w:abstractNumId w:val="2"/>
  </w:num>
  <w:num w:numId="36">
    <w:abstractNumId w:val="31"/>
  </w:num>
  <w:num w:numId="37">
    <w:abstractNumId w:val="22"/>
  </w:num>
  <w:num w:numId="38">
    <w:abstractNumId w:val="27"/>
  </w:num>
  <w:num w:numId="39">
    <w:abstractNumId w:val="33"/>
  </w:num>
  <w:num w:numId="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0"/>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ülya TOKLU">
    <w15:presenceInfo w15:providerId="AD" w15:userId="S-1-5-21-2750539344-2151222760-1654978674-24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10"/>
  <w:displayHorizontalDrawingGridEvery w:val="2"/>
  <w:characterSpacingControl w:val="doNotCompress"/>
  <w:hdrShapeDefaults>
    <o:shapedefaults v:ext="edit" spidmax="2050" fillcolor="none [2092]" strokecolor="#f2f2f2">
      <v:fill color="none [2092]" color2="black" angle="-135" focus="100%" type="gradient"/>
      <v:stroke color="#f2f2f2" weight="1pt"/>
      <v:shadow on="t" type="perspective" color="#999" opacity=".5" origin=",.5" offset="0,0" matrix=",-56756f,,.5"/>
      <v:textbox inset=".5mm,2.3mm,.5mm,.3mm"/>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2EF"/>
    <w:rsid w:val="0000021C"/>
    <w:rsid w:val="000015AC"/>
    <w:rsid w:val="0000237C"/>
    <w:rsid w:val="00002A1F"/>
    <w:rsid w:val="00003B39"/>
    <w:rsid w:val="00005DD3"/>
    <w:rsid w:val="000060DB"/>
    <w:rsid w:val="00007A32"/>
    <w:rsid w:val="00010330"/>
    <w:rsid w:val="00010A8D"/>
    <w:rsid w:val="000128B2"/>
    <w:rsid w:val="000148FC"/>
    <w:rsid w:val="00014A6F"/>
    <w:rsid w:val="00014D32"/>
    <w:rsid w:val="000167C3"/>
    <w:rsid w:val="00016918"/>
    <w:rsid w:val="00016D7A"/>
    <w:rsid w:val="00016F2F"/>
    <w:rsid w:val="00017858"/>
    <w:rsid w:val="00020557"/>
    <w:rsid w:val="00021867"/>
    <w:rsid w:val="00023408"/>
    <w:rsid w:val="00026012"/>
    <w:rsid w:val="0002754D"/>
    <w:rsid w:val="00027F8E"/>
    <w:rsid w:val="00031D9F"/>
    <w:rsid w:val="00031EF8"/>
    <w:rsid w:val="00032ABC"/>
    <w:rsid w:val="00033AB0"/>
    <w:rsid w:val="00035B7D"/>
    <w:rsid w:val="000369F1"/>
    <w:rsid w:val="00040FBD"/>
    <w:rsid w:val="000413E1"/>
    <w:rsid w:val="00044594"/>
    <w:rsid w:val="000477A6"/>
    <w:rsid w:val="00047EF5"/>
    <w:rsid w:val="00052139"/>
    <w:rsid w:val="00052852"/>
    <w:rsid w:val="000528F6"/>
    <w:rsid w:val="000529B0"/>
    <w:rsid w:val="00056BC1"/>
    <w:rsid w:val="00056CFE"/>
    <w:rsid w:val="0006068E"/>
    <w:rsid w:val="000609B6"/>
    <w:rsid w:val="000610A8"/>
    <w:rsid w:val="00061E7B"/>
    <w:rsid w:val="00062EF8"/>
    <w:rsid w:val="00063B77"/>
    <w:rsid w:val="00063E69"/>
    <w:rsid w:val="00064236"/>
    <w:rsid w:val="00064FA1"/>
    <w:rsid w:val="000655CE"/>
    <w:rsid w:val="0006629D"/>
    <w:rsid w:val="000663B2"/>
    <w:rsid w:val="000677AA"/>
    <w:rsid w:val="00067AD0"/>
    <w:rsid w:val="0007090D"/>
    <w:rsid w:val="000713EE"/>
    <w:rsid w:val="0007143A"/>
    <w:rsid w:val="00072B46"/>
    <w:rsid w:val="00074AB6"/>
    <w:rsid w:val="0007535F"/>
    <w:rsid w:val="00075757"/>
    <w:rsid w:val="00076955"/>
    <w:rsid w:val="000774EA"/>
    <w:rsid w:val="00082F44"/>
    <w:rsid w:val="00083203"/>
    <w:rsid w:val="0008321C"/>
    <w:rsid w:val="00083885"/>
    <w:rsid w:val="00084A90"/>
    <w:rsid w:val="00084CF8"/>
    <w:rsid w:val="00084D9C"/>
    <w:rsid w:val="0008505A"/>
    <w:rsid w:val="00085091"/>
    <w:rsid w:val="0008671C"/>
    <w:rsid w:val="00087B6A"/>
    <w:rsid w:val="00087BE6"/>
    <w:rsid w:val="00090743"/>
    <w:rsid w:val="0009087F"/>
    <w:rsid w:val="000908C8"/>
    <w:rsid w:val="00090985"/>
    <w:rsid w:val="00091084"/>
    <w:rsid w:val="00091561"/>
    <w:rsid w:val="00091709"/>
    <w:rsid w:val="000925A0"/>
    <w:rsid w:val="000926D5"/>
    <w:rsid w:val="000931E7"/>
    <w:rsid w:val="00093EA1"/>
    <w:rsid w:val="000941F3"/>
    <w:rsid w:val="000A0FDE"/>
    <w:rsid w:val="000A2685"/>
    <w:rsid w:val="000A2AC5"/>
    <w:rsid w:val="000A3CA8"/>
    <w:rsid w:val="000A42D8"/>
    <w:rsid w:val="000A50D5"/>
    <w:rsid w:val="000A671C"/>
    <w:rsid w:val="000A6875"/>
    <w:rsid w:val="000A68AD"/>
    <w:rsid w:val="000A6D15"/>
    <w:rsid w:val="000A728A"/>
    <w:rsid w:val="000A72F4"/>
    <w:rsid w:val="000A7F98"/>
    <w:rsid w:val="000B311E"/>
    <w:rsid w:val="000B67E7"/>
    <w:rsid w:val="000B71A9"/>
    <w:rsid w:val="000B71C2"/>
    <w:rsid w:val="000C1F17"/>
    <w:rsid w:val="000C5B4F"/>
    <w:rsid w:val="000C5FC6"/>
    <w:rsid w:val="000C619A"/>
    <w:rsid w:val="000C6FF0"/>
    <w:rsid w:val="000C70BA"/>
    <w:rsid w:val="000D053B"/>
    <w:rsid w:val="000D08E0"/>
    <w:rsid w:val="000D0AA7"/>
    <w:rsid w:val="000D0D8D"/>
    <w:rsid w:val="000D259E"/>
    <w:rsid w:val="000D3436"/>
    <w:rsid w:val="000D36F8"/>
    <w:rsid w:val="000D4CBF"/>
    <w:rsid w:val="000D50D0"/>
    <w:rsid w:val="000D56C9"/>
    <w:rsid w:val="000D5D86"/>
    <w:rsid w:val="000D62DD"/>
    <w:rsid w:val="000D6745"/>
    <w:rsid w:val="000D7374"/>
    <w:rsid w:val="000E0D2F"/>
    <w:rsid w:val="000E0D89"/>
    <w:rsid w:val="000E1464"/>
    <w:rsid w:val="000E1D62"/>
    <w:rsid w:val="000E280C"/>
    <w:rsid w:val="000E3376"/>
    <w:rsid w:val="000E3DFF"/>
    <w:rsid w:val="000E44E6"/>
    <w:rsid w:val="000E452A"/>
    <w:rsid w:val="000E4767"/>
    <w:rsid w:val="000E4BD3"/>
    <w:rsid w:val="000E5132"/>
    <w:rsid w:val="000E5930"/>
    <w:rsid w:val="000E646B"/>
    <w:rsid w:val="000F048F"/>
    <w:rsid w:val="000F11BE"/>
    <w:rsid w:val="000F1E11"/>
    <w:rsid w:val="000F1E20"/>
    <w:rsid w:val="000F3113"/>
    <w:rsid w:val="000F3B33"/>
    <w:rsid w:val="000F6BE5"/>
    <w:rsid w:val="000F6BFD"/>
    <w:rsid w:val="000F79F8"/>
    <w:rsid w:val="001023CB"/>
    <w:rsid w:val="001038F1"/>
    <w:rsid w:val="00103EA5"/>
    <w:rsid w:val="00105846"/>
    <w:rsid w:val="00105C4D"/>
    <w:rsid w:val="00106D0E"/>
    <w:rsid w:val="00106E33"/>
    <w:rsid w:val="00107146"/>
    <w:rsid w:val="00107E2B"/>
    <w:rsid w:val="0011011C"/>
    <w:rsid w:val="0011020E"/>
    <w:rsid w:val="00110B44"/>
    <w:rsid w:val="00111167"/>
    <w:rsid w:val="00111FF3"/>
    <w:rsid w:val="00113372"/>
    <w:rsid w:val="001142B9"/>
    <w:rsid w:val="00117846"/>
    <w:rsid w:val="00117F03"/>
    <w:rsid w:val="00120707"/>
    <w:rsid w:val="00120794"/>
    <w:rsid w:val="00120F9C"/>
    <w:rsid w:val="00122FA0"/>
    <w:rsid w:val="00123A25"/>
    <w:rsid w:val="00123A6C"/>
    <w:rsid w:val="00124ECC"/>
    <w:rsid w:val="0012507C"/>
    <w:rsid w:val="00125434"/>
    <w:rsid w:val="00125B9B"/>
    <w:rsid w:val="00126211"/>
    <w:rsid w:val="001267C7"/>
    <w:rsid w:val="00126F99"/>
    <w:rsid w:val="00127122"/>
    <w:rsid w:val="00127FBF"/>
    <w:rsid w:val="00130389"/>
    <w:rsid w:val="001303EE"/>
    <w:rsid w:val="00131EA4"/>
    <w:rsid w:val="00134135"/>
    <w:rsid w:val="00134FA1"/>
    <w:rsid w:val="0013598E"/>
    <w:rsid w:val="00136698"/>
    <w:rsid w:val="00136B09"/>
    <w:rsid w:val="00137924"/>
    <w:rsid w:val="001409CB"/>
    <w:rsid w:val="0014101A"/>
    <w:rsid w:val="00142341"/>
    <w:rsid w:val="00143A97"/>
    <w:rsid w:val="00143B83"/>
    <w:rsid w:val="00143FA8"/>
    <w:rsid w:val="00145AC0"/>
    <w:rsid w:val="00146EDE"/>
    <w:rsid w:val="00147764"/>
    <w:rsid w:val="0014798F"/>
    <w:rsid w:val="00150C5B"/>
    <w:rsid w:val="0015109E"/>
    <w:rsid w:val="00151984"/>
    <w:rsid w:val="00151DF6"/>
    <w:rsid w:val="001528AE"/>
    <w:rsid w:val="001530EF"/>
    <w:rsid w:val="001534AA"/>
    <w:rsid w:val="001535DC"/>
    <w:rsid w:val="0015363A"/>
    <w:rsid w:val="00153D98"/>
    <w:rsid w:val="0015402E"/>
    <w:rsid w:val="00155D88"/>
    <w:rsid w:val="00156A5A"/>
    <w:rsid w:val="00157448"/>
    <w:rsid w:val="00157A5A"/>
    <w:rsid w:val="00161615"/>
    <w:rsid w:val="00163660"/>
    <w:rsid w:val="001636C9"/>
    <w:rsid w:val="00163C6A"/>
    <w:rsid w:val="00163FC7"/>
    <w:rsid w:val="00163FE9"/>
    <w:rsid w:val="00164702"/>
    <w:rsid w:val="00164DEA"/>
    <w:rsid w:val="001658C4"/>
    <w:rsid w:val="00167847"/>
    <w:rsid w:val="00167D9E"/>
    <w:rsid w:val="00171E6A"/>
    <w:rsid w:val="001729CE"/>
    <w:rsid w:val="00172A7D"/>
    <w:rsid w:val="0017583A"/>
    <w:rsid w:val="00176E51"/>
    <w:rsid w:val="00176E57"/>
    <w:rsid w:val="001777BC"/>
    <w:rsid w:val="00182087"/>
    <w:rsid w:val="00182AB0"/>
    <w:rsid w:val="0018335F"/>
    <w:rsid w:val="00185088"/>
    <w:rsid w:val="001857C9"/>
    <w:rsid w:val="00186343"/>
    <w:rsid w:val="001865A8"/>
    <w:rsid w:val="00186C3E"/>
    <w:rsid w:val="00186E0B"/>
    <w:rsid w:val="001900A8"/>
    <w:rsid w:val="001904F1"/>
    <w:rsid w:val="00190DC1"/>
    <w:rsid w:val="00192675"/>
    <w:rsid w:val="001928B8"/>
    <w:rsid w:val="0019491A"/>
    <w:rsid w:val="00194ED0"/>
    <w:rsid w:val="0019551B"/>
    <w:rsid w:val="00196038"/>
    <w:rsid w:val="00196441"/>
    <w:rsid w:val="00196C94"/>
    <w:rsid w:val="00196E8B"/>
    <w:rsid w:val="00197095"/>
    <w:rsid w:val="0019781B"/>
    <w:rsid w:val="001A0619"/>
    <w:rsid w:val="001A0E75"/>
    <w:rsid w:val="001A138E"/>
    <w:rsid w:val="001A38DB"/>
    <w:rsid w:val="001A5791"/>
    <w:rsid w:val="001A5E8C"/>
    <w:rsid w:val="001B061A"/>
    <w:rsid w:val="001B0858"/>
    <w:rsid w:val="001B12F9"/>
    <w:rsid w:val="001B46CC"/>
    <w:rsid w:val="001B4A73"/>
    <w:rsid w:val="001B4C94"/>
    <w:rsid w:val="001B59ED"/>
    <w:rsid w:val="001B5A6B"/>
    <w:rsid w:val="001B5FEA"/>
    <w:rsid w:val="001B62A3"/>
    <w:rsid w:val="001B6C00"/>
    <w:rsid w:val="001C3104"/>
    <w:rsid w:val="001C3172"/>
    <w:rsid w:val="001C3237"/>
    <w:rsid w:val="001C42D4"/>
    <w:rsid w:val="001C4D69"/>
    <w:rsid w:val="001C6964"/>
    <w:rsid w:val="001C7211"/>
    <w:rsid w:val="001D01EB"/>
    <w:rsid w:val="001D0748"/>
    <w:rsid w:val="001D365E"/>
    <w:rsid w:val="001D44B9"/>
    <w:rsid w:val="001D4D64"/>
    <w:rsid w:val="001D6C66"/>
    <w:rsid w:val="001D7149"/>
    <w:rsid w:val="001D7EA0"/>
    <w:rsid w:val="001E04EB"/>
    <w:rsid w:val="001E0C23"/>
    <w:rsid w:val="001E148B"/>
    <w:rsid w:val="001E1723"/>
    <w:rsid w:val="001E1D81"/>
    <w:rsid w:val="001E332A"/>
    <w:rsid w:val="001E4D40"/>
    <w:rsid w:val="001E4DC5"/>
    <w:rsid w:val="001E4EE0"/>
    <w:rsid w:val="001E65A6"/>
    <w:rsid w:val="001E6BE5"/>
    <w:rsid w:val="001E6E5F"/>
    <w:rsid w:val="001E6FEC"/>
    <w:rsid w:val="001E7FA9"/>
    <w:rsid w:val="001F35F2"/>
    <w:rsid w:val="001F3A55"/>
    <w:rsid w:val="001F570C"/>
    <w:rsid w:val="001F57D5"/>
    <w:rsid w:val="001F6172"/>
    <w:rsid w:val="002003E7"/>
    <w:rsid w:val="00200A94"/>
    <w:rsid w:val="00206427"/>
    <w:rsid w:val="00206A11"/>
    <w:rsid w:val="0021022B"/>
    <w:rsid w:val="00210F32"/>
    <w:rsid w:val="0021339C"/>
    <w:rsid w:val="002144FD"/>
    <w:rsid w:val="00215284"/>
    <w:rsid w:val="00217926"/>
    <w:rsid w:val="0022033D"/>
    <w:rsid w:val="002206C5"/>
    <w:rsid w:val="00220C01"/>
    <w:rsid w:val="002213A7"/>
    <w:rsid w:val="0022156C"/>
    <w:rsid w:val="0022157F"/>
    <w:rsid w:val="00221FF9"/>
    <w:rsid w:val="002222A3"/>
    <w:rsid w:val="00222727"/>
    <w:rsid w:val="00222938"/>
    <w:rsid w:val="00223460"/>
    <w:rsid w:val="00224E0B"/>
    <w:rsid w:val="00227330"/>
    <w:rsid w:val="00227924"/>
    <w:rsid w:val="002304B1"/>
    <w:rsid w:val="002305D1"/>
    <w:rsid w:val="00231819"/>
    <w:rsid w:val="00232073"/>
    <w:rsid w:val="00232653"/>
    <w:rsid w:val="00232D75"/>
    <w:rsid w:val="00232DAC"/>
    <w:rsid w:val="00232EF4"/>
    <w:rsid w:val="00234033"/>
    <w:rsid w:val="00234E49"/>
    <w:rsid w:val="002352A0"/>
    <w:rsid w:val="00235C93"/>
    <w:rsid w:val="00237594"/>
    <w:rsid w:val="00240B0D"/>
    <w:rsid w:val="0024146F"/>
    <w:rsid w:val="00241769"/>
    <w:rsid w:val="002422D4"/>
    <w:rsid w:val="00244A1A"/>
    <w:rsid w:val="00245280"/>
    <w:rsid w:val="00245496"/>
    <w:rsid w:val="00246ABA"/>
    <w:rsid w:val="00246C4D"/>
    <w:rsid w:val="0024750A"/>
    <w:rsid w:val="002476C9"/>
    <w:rsid w:val="00252047"/>
    <w:rsid w:val="00252D64"/>
    <w:rsid w:val="002531F2"/>
    <w:rsid w:val="00254E1A"/>
    <w:rsid w:val="00256D89"/>
    <w:rsid w:val="00257822"/>
    <w:rsid w:val="00263D14"/>
    <w:rsid w:val="002640E7"/>
    <w:rsid w:val="00264E72"/>
    <w:rsid w:val="002662FF"/>
    <w:rsid w:val="002675A3"/>
    <w:rsid w:val="00270200"/>
    <w:rsid w:val="002707B9"/>
    <w:rsid w:val="00271FD8"/>
    <w:rsid w:val="00272A68"/>
    <w:rsid w:val="00272F77"/>
    <w:rsid w:val="00273CC5"/>
    <w:rsid w:val="002742C4"/>
    <w:rsid w:val="00277043"/>
    <w:rsid w:val="00277463"/>
    <w:rsid w:val="002803AC"/>
    <w:rsid w:val="00281680"/>
    <w:rsid w:val="00283A36"/>
    <w:rsid w:val="0028411B"/>
    <w:rsid w:val="00284616"/>
    <w:rsid w:val="00285533"/>
    <w:rsid w:val="0028706E"/>
    <w:rsid w:val="002871FF"/>
    <w:rsid w:val="00287A4F"/>
    <w:rsid w:val="002903E7"/>
    <w:rsid w:val="00290BB7"/>
    <w:rsid w:val="002913AE"/>
    <w:rsid w:val="00292385"/>
    <w:rsid w:val="00292722"/>
    <w:rsid w:val="002932C3"/>
    <w:rsid w:val="002937A5"/>
    <w:rsid w:val="00293C47"/>
    <w:rsid w:val="0029435C"/>
    <w:rsid w:val="002943CA"/>
    <w:rsid w:val="00295B23"/>
    <w:rsid w:val="00296268"/>
    <w:rsid w:val="00296645"/>
    <w:rsid w:val="002969ED"/>
    <w:rsid w:val="00297024"/>
    <w:rsid w:val="00297227"/>
    <w:rsid w:val="002A0653"/>
    <w:rsid w:val="002A090D"/>
    <w:rsid w:val="002A2C05"/>
    <w:rsid w:val="002A306C"/>
    <w:rsid w:val="002A3954"/>
    <w:rsid w:val="002A4480"/>
    <w:rsid w:val="002A45C3"/>
    <w:rsid w:val="002A47FC"/>
    <w:rsid w:val="002A4CA7"/>
    <w:rsid w:val="002A63DD"/>
    <w:rsid w:val="002A652D"/>
    <w:rsid w:val="002A68FC"/>
    <w:rsid w:val="002A712D"/>
    <w:rsid w:val="002A765C"/>
    <w:rsid w:val="002B078D"/>
    <w:rsid w:val="002B0CA1"/>
    <w:rsid w:val="002B1C71"/>
    <w:rsid w:val="002B3D88"/>
    <w:rsid w:val="002B6468"/>
    <w:rsid w:val="002B6C2F"/>
    <w:rsid w:val="002C0908"/>
    <w:rsid w:val="002C0AB5"/>
    <w:rsid w:val="002C1AAD"/>
    <w:rsid w:val="002C4320"/>
    <w:rsid w:val="002C44F1"/>
    <w:rsid w:val="002C580E"/>
    <w:rsid w:val="002C5899"/>
    <w:rsid w:val="002C5AC5"/>
    <w:rsid w:val="002C6043"/>
    <w:rsid w:val="002C7D4A"/>
    <w:rsid w:val="002D053C"/>
    <w:rsid w:val="002D226A"/>
    <w:rsid w:val="002D402B"/>
    <w:rsid w:val="002D557B"/>
    <w:rsid w:val="002D5792"/>
    <w:rsid w:val="002D71F7"/>
    <w:rsid w:val="002D7D33"/>
    <w:rsid w:val="002E07D5"/>
    <w:rsid w:val="002E0948"/>
    <w:rsid w:val="002E0DFF"/>
    <w:rsid w:val="002E13BE"/>
    <w:rsid w:val="002E222C"/>
    <w:rsid w:val="002E2248"/>
    <w:rsid w:val="002E4628"/>
    <w:rsid w:val="002E48F5"/>
    <w:rsid w:val="002E4F7A"/>
    <w:rsid w:val="002E5F43"/>
    <w:rsid w:val="002E7597"/>
    <w:rsid w:val="002E77E2"/>
    <w:rsid w:val="002E7E0A"/>
    <w:rsid w:val="002F110E"/>
    <w:rsid w:val="002F1410"/>
    <w:rsid w:val="002F1DE3"/>
    <w:rsid w:val="002F276C"/>
    <w:rsid w:val="002F3464"/>
    <w:rsid w:val="002F37F8"/>
    <w:rsid w:val="002F3A7D"/>
    <w:rsid w:val="002F55F8"/>
    <w:rsid w:val="002F56D5"/>
    <w:rsid w:val="002F677E"/>
    <w:rsid w:val="002F69FF"/>
    <w:rsid w:val="002F6D2A"/>
    <w:rsid w:val="002F7869"/>
    <w:rsid w:val="00301DAB"/>
    <w:rsid w:val="00302303"/>
    <w:rsid w:val="00302C6F"/>
    <w:rsid w:val="0030442F"/>
    <w:rsid w:val="00306BA9"/>
    <w:rsid w:val="00307BD3"/>
    <w:rsid w:val="00307CD4"/>
    <w:rsid w:val="003101E0"/>
    <w:rsid w:val="003106FE"/>
    <w:rsid w:val="00310A34"/>
    <w:rsid w:val="003117CA"/>
    <w:rsid w:val="00311B1E"/>
    <w:rsid w:val="00311E6E"/>
    <w:rsid w:val="00312108"/>
    <w:rsid w:val="00312F29"/>
    <w:rsid w:val="0031382B"/>
    <w:rsid w:val="00313D09"/>
    <w:rsid w:val="00314459"/>
    <w:rsid w:val="00320634"/>
    <w:rsid w:val="00320956"/>
    <w:rsid w:val="00321BBA"/>
    <w:rsid w:val="00321E52"/>
    <w:rsid w:val="00322383"/>
    <w:rsid w:val="003223DF"/>
    <w:rsid w:val="0032286E"/>
    <w:rsid w:val="00323395"/>
    <w:rsid w:val="003275D6"/>
    <w:rsid w:val="00327E82"/>
    <w:rsid w:val="003300A7"/>
    <w:rsid w:val="00330704"/>
    <w:rsid w:val="00331E99"/>
    <w:rsid w:val="00333CD9"/>
    <w:rsid w:val="00334B37"/>
    <w:rsid w:val="0033761E"/>
    <w:rsid w:val="003404EE"/>
    <w:rsid w:val="00340B99"/>
    <w:rsid w:val="00340E59"/>
    <w:rsid w:val="00340FFE"/>
    <w:rsid w:val="0034155D"/>
    <w:rsid w:val="00341F37"/>
    <w:rsid w:val="00343CE3"/>
    <w:rsid w:val="00344931"/>
    <w:rsid w:val="003457CE"/>
    <w:rsid w:val="00345CA3"/>
    <w:rsid w:val="003472B4"/>
    <w:rsid w:val="003500F1"/>
    <w:rsid w:val="003502CF"/>
    <w:rsid w:val="00350E58"/>
    <w:rsid w:val="003511FA"/>
    <w:rsid w:val="00351661"/>
    <w:rsid w:val="003516C2"/>
    <w:rsid w:val="0035199A"/>
    <w:rsid w:val="003524A8"/>
    <w:rsid w:val="00352937"/>
    <w:rsid w:val="003533D0"/>
    <w:rsid w:val="00356577"/>
    <w:rsid w:val="0035728E"/>
    <w:rsid w:val="00357864"/>
    <w:rsid w:val="00357884"/>
    <w:rsid w:val="00357D07"/>
    <w:rsid w:val="0036083B"/>
    <w:rsid w:val="00360B66"/>
    <w:rsid w:val="0036569F"/>
    <w:rsid w:val="0036624D"/>
    <w:rsid w:val="003665E0"/>
    <w:rsid w:val="00367FAC"/>
    <w:rsid w:val="00370C02"/>
    <w:rsid w:val="00371510"/>
    <w:rsid w:val="003716E3"/>
    <w:rsid w:val="00372003"/>
    <w:rsid w:val="00373A10"/>
    <w:rsid w:val="00373DEA"/>
    <w:rsid w:val="00374ECB"/>
    <w:rsid w:val="003759A2"/>
    <w:rsid w:val="00375AEB"/>
    <w:rsid w:val="00375F64"/>
    <w:rsid w:val="00376E25"/>
    <w:rsid w:val="003812BB"/>
    <w:rsid w:val="00382CB2"/>
    <w:rsid w:val="00382CD0"/>
    <w:rsid w:val="0038604B"/>
    <w:rsid w:val="0038694B"/>
    <w:rsid w:val="00387246"/>
    <w:rsid w:val="00387419"/>
    <w:rsid w:val="00390593"/>
    <w:rsid w:val="0039070D"/>
    <w:rsid w:val="00390877"/>
    <w:rsid w:val="003936FD"/>
    <w:rsid w:val="00394C29"/>
    <w:rsid w:val="003A0CC4"/>
    <w:rsid w:val="003A0F0B"/>
    <w:rsid w:val="003A16C0"/>
    <w:rsid w:val="003A186F"/>
    <w:rsid w:val="003A1B22"/>
    <w:rsid w:val="003A2145"/>
    <w:rsid w:val="003A223C"/>
    <w:rsid w:val="003A232D"/>
    <w:rsid w:val="003A4F22"/>
    <w:rsid w:val="003A5938"/>
    <w:rsid w:val="003A6746"/>
    <w:rsid w:val="003B008E"/>
    <w:rsid w:val="003B17B8"/>
    <w:rsid w:val="003B29D6"/>
    <w:rsid w:val="003B40C1"/>
    <w:rsid w:val="003B4766"/>
    <w:rsid w:val="003B53B5"/>
    <w:rsid w:val="003B5924"/>
    <w:rsid w:val="003C3A82"/>
    <w:rsid w:val="003C4CFD"/>
    <w:rsid w:val="003C64EB"/>
    <w:rsid w:val="003C69D6"/>
    <w:rsid w:val="003C707A"/>
    <w:rsid w:val="003C799A"/>
    <w:rsid w:val="003C7DD2"/>
    <w:rsid w:val="003C7FF2"/>
    <w:rsid w:val="003D11F8"/>
    <w:rsid w:val="003D22BA"/>
    <w:rsid w:val="003D2DC2"/>
    <w:rsid w:val="003D2EA3"/>
    <w:rsid w:val="003D327D"/>
    <w:rsid w:val="003D37F4"/>
    <w:rsid w:val="003D3A68"/>
    <w:rsid w:val="003D3BE6"/>
    <w:rsid w:val="003D6227"/>
    <w:rsid w:val="003D6C32"/>
    <w:rsid w:val="003E0393"/>
    <w:rsid w:val="003E06F8"/>
    <w:rsid w:val="003E0C0F"/>
    <w:rsid w:val="003E0D9C"/>
    <w:rsid w:val="003E3255"/>
    <w:rsid w:val="003E34C7"/>
    <w:rsid w:val="003E4BFF"/>
    <w:rsid w:val="003E55A6"/>
    <w:rsid w:val="003E5E39"/>
    <w:rsid w:val="003E6162"/>
    <w:rsid w:val="003F128A"/>
    <w:rsid w:val="003F15FF"/>
    <w:rsid w:val="003F16A3"/>
    <w:rsid w:val="003F19CD"/>
    <w:rsid w:val="003F2C92"/>
    <w:rsid w:val="003F3738"/>
    <w:rsid w:val="003F4B11"/>
    <w:rsid w:val="003F4E1B"/>
    <w:rsid w:val="003F5EAE"/>
    <w:rsid w:val="003F66D9"/>
    <w:rsid w:val="003F699B"/>
    <w:rsid w:val="003F7FAE"/>
    <w:rsid w:val="00400956"/>
    <w:rsid w:val="00401FE5"/>
    <w:rsid w:val="00402103"/>
    <w:rsid w:val="004027F3"/>
    <w:rsid w:val="00402D18"/>
    <w:rsid w:val="00404ACC"/>
    <w:rsid w:val="00405150"/>
    <w:rsid w:val="004054F4"/>
    <w:rsid w:val="00406540"/>
    <w:rsid w:val="0041055A"/>
    <w:rsid w:val="00411A9C"/>
    <w:rsid w:val="00411ADB"/>
    <w:rsid w:val="00411DFB"/>
    <w:rsid w:val="00412063"/>
    <w:rsid w:val="00413FCA"/>
    <w:rsid w:val="004157A7"/>
    <w:rsid w:val="00415A23"/>
    <w:rsid w:val="00416AAE"/>
    <w:rsid w:val="00417647"/>
    <w:rsid w:val="0042022B"/>
    <w:rsid w:val="00420366"/>
    <w:rsid w:val="00420E34"/>
    <w:rsid w:val="00423B48"/>
    <w:rsid w:val="00423E80"/>
    <w:rsid w:val="004244A0"/>
    <w:rsid w:val="004255E4"/>
    <w:rsid w:val="004257BE"/>
    <w:rsid w:val="00425B36"/>
    <w:rsid w:val="00425E55"/>
    <w:rsid w:val="00425FC8"/>
    <w:rsid w:val="00426AD0"/>
    <w:rsid w:val="00426CEE"/>
    <w:rsid w:val="0043009B"/>
    <w:rsid w:val="004307A8"/>
    <w:rsid w:val="00430B2C"/>
    <w:rsid w:val="00431EB4"/>
    <w:rsid w:val="0043204B"/>
    <w:rsid w:val="004324D4"/>
    <w:rsid w:val="00434D51"/>
    <w:rsid w:val="00435DAA"/>
    <w:rsid w:val="00437FA1"/>
    <w:rsid w:val="0044115D"/>
    <w:rsid w:val="00441283"/>
    <w:rsid w:val="00442A26"/>
    <w:rsid w:val="00444129"/>
    <w:rsid w:val="004460B1"/>
    <w:rsid w:val="004463D0"/>
    <w:rsid w:val="004472D3"/>
    <w:rsid w:val="004478B7"/>
    <w:rsid w:val="00452D17"/>
    <w:rsid w:val="00452E3D"/>
    <w:rsid w:val="004530B7"/>
    <w:rsid w:val="004536AA"/>
    <w:rsid w:val="00454B2F"/>
    <w:rsid w:val="00456A95"/>
    <w:rsid w:val="0045744F"/>
    <w:rsid w:val="0045749B"/>
    <w:rsid w:val="00457528"/>
    <w:rsid w:val="004578B7"/>
    <w:rsid w:val="00460506"/>
    <w:rsid w:val="0046159E"/>
    <w:rsid w:val="00461C3A"/>
    <w:rsid w:val="00465BD3"/>
    <w:rsid w:val="00465D42"/>
    <w:rsid w:val="00467856"/>
    <w:rsid w:val="00467CA3"/>
    <w:rsid w:val="00470150"/>
    <w:rsid w:val="0047075D"/>
    <w:rsid w:val="00470B75"/>
    <w:rsid w:val="00470BDD"/>
    <w:rsid w:val="004717AF"/>
    <w:rsid w:val="00471ACC"/>
    <w:rsid w:val="00471DA0"/>
    <w:rsid w:val="004736B5"/>
    <w:rsid w:val="00473E5E"/>
    <w:rsid w:val="004763BF"/>
    <w:rsid w:val="00480720"/>
    <w:rsid w:val="004809FC"/>
    <w:rsid w:val="00481261"/>
    <w:rsid w:val="004812EC"/>
    <w:rsid w:val="004829AF"/>
    <w:rsid w:val="00482D23"/>
    <w:rsid w:val="00483D2F"/>
    <w:rsid w:val="004845DA"/>
    <w:rsid w:val="004855E9"/>
    <w:rsid w:val="00486466"/>
    <w:rsid w:val="00486500"/>
    <w:rsid w:val="00491796"/>
    <w:rsid w:val="00491DE6"/>
    <w:rsid w:val="00492363"/>
    <w:rsid w:val="00492894"/>
    <w:rsid w:val="004933CB"/>
    <w:rsid w:val="00494337"/>
    <w:rsid w:val="00496B66"/>
    <w:rsid w:val="00496C3E"/>
    <w:rsid w:val="00496F0C"/>
    <w:rsid w:val="00497D2E"/>
    <w:rsid w:val="004A00CA"/>
    <w:rsid w:val="004A0C6F"/>
    <w:rsid w:val="004A0EF5"/>
    <w:rsid w:val="004A2F46"/>
    <w:rsid w:val="004A4C1C"/>
    <w:rsid w:val="004A4E80"/>
    <w:rsid w:val="004A504F"/>
    <w:rsid w:val="004A6E42"/>
    <w:rsid w:val="004B0E6F"/>
    <w:rsid w:val="004B13D6"/>
    <w:rsid w:val="004B14E6"/>
    <w:rsid w:val="004B1AC3"/>
    <w:rsid w:val="004B1D90"/>
    <w:rsid w:val="004B37B4"/>
    <w:rsid w:val="004B3BCC"/>
    <w:rsid w:val="004B4260"/>
    <w:rsid w:val="004B4FBB"/>
    <w:rsid w:val="004B5A2C"/>
    <w:rsid w:val="004B5CBD"/>
    <w:rsid w:val="004B673D"/>
    <w:rsid w:val="004B7354"/>
    <w:rsid w:val="004C01AB"/>
    <w:rsid w:val="004C0AA5"/>
    <w:rsid w:val="004C211C"/>
    <w:rsid w:val="004C2162"/>
    <w:rsid w:val="004C3764"/>
    <w:rsid w:val="004C3765"/>
    <w:rsid w:val="004C55D7"/>
    <w:rsid w:val="004C68D2"/>
    <w:rsid w:val="004C6C35"/>
    <w:rsid w:val="004C7025"/>
    <w:rsid w:val="004C70E4"/>
    <w:rsid w:val="004D0169"/>
    <w:rsid w:val="004D0A29"/>
    <w:rsid w:val="004D20BA"/>
    <w:rsid w:val="004D273F"/>
    <w:rsid w:val="004D3188"/>
    <w:rsid w:val="004D41B2"/>
    <w:rsid w:val="004D4286"/>
    <w:rsid w:val="004D5687"/>
    <w:rsid w:val="004D5A92"/>
    <w:rsid w:val="004D613A"/>
    <w:rsid w:val="004D75AC"/>
    <w:rsid w:val="004E0EA6"/>
    <w:rsid w:val="004E3496"/>
    <w:rsid w:val="004E444F"/>
    <w:rsid w:val="004E5022"/>
    <w:rsid w:val="004E7E57"/>
    <w:rsid w:val="004F0D31"/>
    <w:rsid w:val="004F3228"/>
    <w:rsid w:val="004F4C71"/>
    <w:rsid w:val="004F51BA"/>
    <w:rsid w:val="004F54A4"/>
    <w:rsid w:val="004F5E1E"/>
    <w:rsid w:val="004F63CF"/>
    <w:rsid w:val="004F6457"/>
    <w:rsid w:val="005018FF"/>
    <w:rsid w:val="00501ED0"/>
    <w:rsid w:val="005021B4"/>
    <w:rsid w:val="005024BD"/>
    <w:rsid w:val="005026D0"/>
    <w:rsid w:val="00504933"/>
    <w:rsid w:val="00504B7B"/>
    <w:rsid w:val="00505BE7"/>
    <w:rsid w:val="00505FD4"/>
    <w:rsid w:val="0050609D"/>
    <w:rsid w:val="0050688B"/>
    <w:rsid w:val="00506BE9"/>
    <w:rsid w:val="005070AB"/>
    <w:rsid w:val="00511AFD"/>
    <w:rsid w:val="00512B55"/>
    <w:rsid w:val="00515312"/>
    <w:rsid w:val="00515A09"/>
    <w:rsid w:val="00515B84"/>
    <w:rsid w:val="00515E78"/>
    <w:rsid w:val="0051681B"/>
    <w:rsid w:val="005169A4"/>
    <w:rsid w:val="00516AD9"/>
    <w:rsid w:val="0051753C"/>
    <w:rsid w:val="00517552"/>
    <w:rsid w:val="0051797B"/>
    <w:rsid w:val="005179FA"/>
    <w:rsid w:val="00517E04"/>
    <w:rsid w:val="00520D45"/>
    <w:rsid w:val="00522CF0"/>
    <w:rsid w:val="00522EF6"/>
    <w:rsid w:val="00524C9C"/>
    <w:rsid w:val="00524CB5"/>
    <w:rsid w:val="00526A2D"/>
    <w:rsid w:val="00526EF7"/>
    <w:rsid w:val="00527A34"/>
    <w:rsid w:val="00532D2B"/>
    <w:rsid w:val="005334A3"/>
    <w:rsid w:val="005338DB"/>
    <w:rsid w:val="00533F5B"/>
    <w:rsid w:val="005364A8"/>
    <w:rsid w:val="00537019"/>
    <w:rsid w:val="005406DE"/>
    <w:rsid w:val="0054090E"/>
    <w:rsid w:val="00542280"/>
    <w:rsid w:val="0054232A"/>
    <w:rsid w:val="005440FC"/>
    <w:rsid w:val="00544CCA"/>
    <w:rsid w:val="00544DD1"/>
    <w:rsid w:val="00546E8E"/>
    <w:rsid w:val="005507E9"/>
    <w:rsid w:val="005508B9"/>
    <w:rsid w:val="00551148"/>
    <w:rsid w:val="00552AF4"/>
    <w:rsid w:val="00554C3B"/>
    <w:rsid w:val="0055500B"/>
    <w:rsid w:val="00555331"/>
    <w:rsid w:val="0055566F"/>
    <w:rsid w:val="005557C8"/>
    <w:rsid w:val="0055628B"/>
    <w:rsid w:val="00556B27"/>
    <w:rsid w:val="00557852"/>
    <w:rsid w:val="005626EB"/>
    <w:rsid w:val="0056403C"/>
    <w:rsid w:val="00565D4E"/>
    <w:rsid w:val="00565E34"/>
    <w:rsid w:val="0056718F"/>
    <w:rsid w:val="005672AB"/>
    <w:rsid w:val="00567FE8"/>
    <w:rsid w:val="00571A33"/>
    <w:rsid w:val="00572217"/>
    <w:rsid w:val="00572370"/>
    <w:rsid w:val="005726E2"/>
    <w:rsid w:val="00573140"/>
    <w:rsid w:val="00574A09"/>
    <w:rsid w:val="00575C16"/>
    <w:rsid w:val="0057734A"/>
    <w:rsid w:val="00577868"/>
    <w:rsid w:val="00577985"/>
    <w:rsid w:val="00577AA5"/>
    <w:rsid w:val="00577CD5"/>
    <w:rsid w:val="00581A50"/>
    <w:rsid w:val="00582147"/>
    <w:rsid w:val="00587ACF"/>
    <w:rsid w:val="00587F19"/>
    <w:rsid w:val="005901C9"/>
    <w:rsid w:val="00590CF7"/>
    <w:rsid w:val="0059374A"/>
    <w:rsid w:val="00594266"/>
    <w:rsid w:val="00594FA6"/>
    <w:rsid w:val="005957D9"/>
    <w:rsid w:val="0059677E"/>
    <w:rsid w:val="00597A60"/>
    <w:rsid w:val="005A1048"/>
    <w:rsid w:val="005A179E"/>
    <w:rsid w:val="005A21D0"/>
    <w:rsid w:val="005A2396"/>
    <w:rsid w:val="005A26C0"/>
    <w:rsid w:val="005A3DBB"/>
    <w:rsid w:val="005A4DB4"/>
    <w:rsid w:val="005A5663"/>
    <w:rsid w:val="005A5E97"/>
    <w:rsid w:val="005A5F2A"/>
    <w:rsid w:val="005A66A3"/>
    <w:rsid w:val="005A6725"/>
    <w:rsid w:val="005A6E95"/>
    <w:rsid w:val="005B0728"/>
    <w:rsid w:val="005B2016"/>
    <w:rsid w:val="005B313C"/>
    <w:rsid w:val="005B53B3"/>
    <w:rsid w:val="005B55AD"/>
    <w:rsid w:val="005B576B"/>
    <w:rsid w:val="005B6556"/>
    <w:rsid w:val="005B6961"/>
    <w:rsid w:val="005C16D2"/>
    <w:rsid w:val="005C2BDA"/>
    <w:rsid w:val="005C3ABF"/>
    <w:rsid w:val="005C5275"/>
    <w:rsid w:val="005C528B"/>
    <w:rsid w:val="005C5A7D"/>
    <w:rsid w:val="005D02EA"/>
    <w:rsid w:val="005D1156"/>
    <w:rsid w:val="005D1276"/>
    <w:rsid w:val="005D1AE7"/>
    <w:rsid w:val="005D1CA5"/>
    <w:rsid w:val="005D4296"/>
    <w:rsid w:val="005E06E2"/>
    <w:rsid w:val="005E1081"/>
    <w:rsid w:val="005E260B"/>
    <w:rsid w:val="005E2BD3"/>
    <w:rsid w:val="005E465B"/>
    <w:rsid w:val="005E4DB3"/>
    <w:rsid w:val="005E5A2E"/>
    <w:rsid w:val="005E6458"/>
    <w:rsid w:val="005E6ACC"/>
    <w:rsid w:val="005E7082"/>
    <w:rsid w:val="005E7808"/>
    <w:rsid w:val="005F0034"/>
    <w:rsid w:val="005F1C56"/>
    <w:rsid w:val="005F1F99"/>
    <w:rsid w:val="005F2077"/>
    <w:rsid w:val="005F5B8E"/>
    <w:rsid w:val="005F68FA"/>
    <w:rsid w:val="005F6E51"/>
    <w:rsid w:val="005F70C0"/>
    <w:rsid w:val="00601839"/>
    <w:rsid w:val="00601A0A"/>
    <w:rsid w:val="00601CD7"/>
    <w:rsid w:val="00602538"/>
    <w:rsid w:val="00602FC8"/>
    <w:rsid w:val="006030DE"/>
    <w:rsid w:val="00603CCA"/>
    <w:rsid w:val="00605B93"/>
    <w:rsid w:val="006075B7"/>
    <w:rsid w:val="0060789E"/>
    <w:rsid w:val="00607A05"/>
    <w:rsid w:val="00607A1D"/>
    <w:rsid w:val="006100EB"/>
    <w:rsid w:val="00610D35"/>
    <w:rsid w:val="00611207"/>
    <w:rsid w:val="00611238"/>
    <w:rsid w:val="0061260E"/>
    <w:rsid w:val="00613C23"/>
    <w:rsid w:val="0061405C"/>
    <w:rsid w:val="00614CA6"/>
    <w:rsid w:val="00616404"/>
    <w:rsid w:val="00616949"/>
    <w:rsid w:val="006171C9"/>
    <w:rsid w:val="006206C7"/>
    <w:rsid w:val="006212E3"/>
    <w:rsid w:val="006213D1"/>
    <w:rsid w:val="00621C2A"/>
    <w:rsid w:val="006227CD"/>
    <w:rsid w:val="00622FBB"/>
    <w:rsid w:val="00623E40"/>
    <w:rsid w:val="00623F0D"/>
    <w:rsid w:val="00624512"/>
    <w:rsid w:val="0062632A"/>
    <w:rsid w:val="00626F0A"/>
    <w:rsid w:val="00627A7A"/>
    <w:rsid w:val="00631625"/>
    <w:rsid w:val="00633238"/>
    <w:rsid w:val="00633F7D"/>
    <w:rsid w:val="006348A5"/>
    <w:rsid w:val="00635C1D"/>
    <w:rsid w:val="00636826"/>
    <w:rsid w:val="00640922"/>
    <w:rsid w:val="006409CB"/>
    <w:rsid w:val="00640F52"/>
    <w:rsid w:val="00641F35"/>
    <w:rsid w:val="00644240"/>
    <w:rsid w:val="00644C7A"/>
    <w:rsid w:val="00644DE0"/>
    <w:rsid w:val="00645F8C"/>
    <w:rsid w:val="00646636"/>
    <w:rsid w:val="00647715"/>
    <w:rsid w:val="00647A5E"/>
    <w:rsid w:val="00650CF3"/>
    <w:rsid w:val="00651C7D"/>
    <w:rsid w:val="00655581"/>
    <w:rsid w:val="00655610"/>
    <w:rsid w:val="00657C85"/>
    <w:rsid w:val="00660D94"/>
    <w:rsid w:val="00660FF2"/>
    <w:rsid w:val="0066121E"/>
    <w:rsid w:val="00661E31"/>
    <w:rsid w:val="006621E1"/>
    <w:rsid w:val="00662C39"/>
    <w:rsid w:val="00664261"/>
    <w:rsid w:val="006659CB"/>
    <w:rsid w:val="00666484"/>
    <w:rsid w:val="0066713B"/>
    <w:rsid w:val="00670D47"/>
    <w:rsid w:val="00670D7F"/>
    <w:rsid w:val="006740BC"/>
    <w:rsid w:val="00674A14"/>
    <w:rsid w:val="00674A53"/>
    <w:rsid w:val="006761EF"/>
    <w:rsid w:val="00676AA1"/>
    <w:rsid w:val="00676D36"/>
    <w:rsid w:val="006779AA"/>
    <w:rsid w:val="006804E7"/>
    <w:rsid w:val="00680865"/>
    <w:rsid w:val="00681655"/>
    <w:rsid w:val="00681839"/>
    <w:rsid w:val="00681AD8"/>
    <w:rsid w:val="0068295F"/>
    <w:rsid w:val="00682E18"/>
    <w:rsid w:val="006841ED"/>
    <w:rsid w:val="00686011"/>
    <w:rsid w:val="00686824"/>
    <w:rsid w:val="00686832"/>
    <w:rsid w:val="0068712E"/>
    <w:rsid w:val="00687AEB"/>
    <w:rsid w:val="00692CF0"/>
    <w:rsid w:val="00692F5F"/>
    <w:rsid w:val="00694744"/>
    <w:rsid w:val="006959F0"/>
    <w:rsid w:val="006961B2"/>
    <w:rsid w:val="00696F47"/>
    <w:rsid w:val="00697285"/>
    <w:rsid w:val="00697CB1"/>
    <w:rsid w:val="00697F70"/>
    <w:rsid w:val="006A1AF6"/>
    <w:rsid w:val="006A1CD9"/>
    <w:rsid w:val="006A2C6F"/>
    <w:rsid w:val="006A3692"/>
    <w:rsid w:val="006A3709"/>
    <w:rsid w:val="006A4C13"/>
    <w:rsid w:val="006A4EAE"/>
    <w:rsid w:val="006A5DBC"/>
    <w:rsid w:val="006A65D2"/>
    <w:rsid w:val="006A6D48"/>
    <w:rsid w:val="006A74BE"/>
    <w:rsid w:val="006A7F4D"/>
    <w:rsid w:val="006B025E"/>
    <w:rsid w:val="006B0A67"/>
    <w:rsid w:val="006B1FC6"/>
    <w:rsid w:val="006B217C"/>
    <w:rsid w:val="006B2FDF"/>
    <w:rsid w:val="006B3C6A"/>
    <w:rsid w:val="006B482A"/>
    <w:rsid w:val="006B780D"/>
    <w:rsid w:val="006C01A0"/>
    <w:rsid w:val="006C1FBB"/>
    <w:rsid w:val="006C3621"/>
    <w:rsid w:val="006C3708"/>
    <w:rsid w:val="006C40A8"/>
    <w:rsid w:val="006C5AD3"/>
    <w:rsid w:val="006C5E5A"/>
    <w:rsid w:val="006C64FF"/>
    <w:rsid w:val="006C7933"/>
    <w:rsid w:val="006C7B13"/>
    <w:rsid w:val="006D2EA1"/>
    <w:rsid w:val="006D3862"/>
    <w:rsid w:val="006D40DA"/>
    <w:rsid w:val="006D4478"/>
    <w:rsid w:val="006D6524"/>
    <w:rsid w:val="006E0652"/>
    <w:rsid w:val="006E24AE"/>
    <w:rsid w:val="006E2F68"/>
    <w:rsid w:val="006E2F7B"/>
    <w:rsid w:val="006E63D5"/>
    <w:rsid w:val="006E707C"/>
    <w:rsid w:val="006F2F85"/>
    <w:rsid w:val="006F41A9"/>
    <w:rsid w:val="006F60FA"/>
    <w:rsid w:val="00700069"/>
    <w:rsid w:val="00701C83"/>
    <w:rsid w:val="00702985"/>
    <w:rsid w:val="00702D0F"/>
    <w:rsid w:val="00703885"/>
    <w:rsid w:val="007062B1"/>
    <w:rsid w:val="00706E12"/>
    <w:rsid w:val="0070790F"/>
    <w:rsid w:val="00710579"/>
    <w:rsid w:val="00712156"/>
    <w:rsid w:val="0071236D"/>
    <w:rsid w:val="00714508"/>
    <w:rsid w:val="00715729"/>
    <w:rsid w:val="007159A6"/>
    <w:rsid w:val="007167BA"/>
    <w:rsid w:val="00717470"/>
    <w:rsid w:val="00717CD6"/>
    <w:rsid w:val="00720CE2"/>
    <w:rsid w:val="00723138"/>
    <w:rsid w:val="007235D3"/>
    <w:rsid w:val="0072516E"/>
    <w:rsid w:val="00725291"/>
    <w:rsid w:val="007261F3"/>
    <w:rsid w:val="00726C0E"/>
    <w:rsid w:val="00726EB5"/>
    <w:rsid w:val="007270A1"/>
    <w:rsid w:val="007272CC"/>
    <w:rsid w:val="00727506"/>
    <w:rsid w:val="0072792B"/>
    <w:rsid w:val="00727BE5"/>
    <w:rsid w:val="007319C1"/>
    <w:rsid w:val="007320E9"/>
    <w:rsid w:val="00733220"/>
    <w:rsid w:val="0073352E"/>
    <w:rsid w:val="00734096"/>
    <w:rsid w:val="00734F75"/>
    <w:rsid w:val="007350DE"/>
    <w:rsid w:val="007358DC"/>
    <w:rsid w:val="00736D2D"/>
    <w:rsid w:val="00736F2F"/>
    <w:rsid w:val="007406F6"/>
    <w:rsid w:val="007422EB"/>
    <w:rsid w:val="00742CFB"/>
    <w:rsid w:val="00743527"/>
    <w:rsid w:val="00743A06"/>
    <w:rsid w:val="00743EF1"/>
    <w:rsid w:val="0074426D"/>
    <w:rsid w:val="00745870"/>
    <w:rsid w:val="00745F14"/>
    <w:rsid w:val="00747278"/>
    <w:rsid w:val="007501B9"/>
    <w:rsid w:val="007515BD"/>
    <w:rsid w:val="00751DDF"/>
    <w:rsid w:val="007523F0"/>
    <w:rsid w:val="007576E6"/>
    <w:rsid w:val="00762E8E"/>
    <w:rsid w:val="00762ED6"/>
    <w:rsid w:val="00764C3A"/>
    <w:rsid w:val="00765B75"/>
    <w:rsid w:val="00765E62"/>
    <w:rsid w:val="00767F4A"/>
    <w:rsid w:val="00771F76"/>
    <w:rsid w:val="00772DC1"/>
    <w:rsid w:val="00773AE7"/>
    <w:rsid w:val="00776B1C"/>
    <w:rsid w:val="007776A7"/>
    <w:rsid w:val="00780E7D"/>
    <w:rsid w:val="007813A2"/>
    <w:rsid w:val="00781F3A"/>
    <w:rsid w:val="007823FE"/>
    <w:rsid w:val="00782A11"/>
    <w:rsid w:val="00783856"/>
    <w:rsid w:val="0078564B"/>
    <w:rsid w:val="007865AC"/>
    <w:rsid w:val="00786D84"/>
    <w:rsid w:val="007909DD"/>
    <w:rsid w:val="00790EE5"/>
    <w:rsid w:val="007936CC"/>
    <w:rsid w:val="00793A8D"/>
    <w:rsid w:val="00793B26"/>
    <w:rsid w:val="00795978"/>
    <w:rsid w:val="007969B3"/>
    <w:rsid w:val="00796E9B"/>
    <w:rsid w:val="0079757F"/>
    <w:rsid w:val="007A0555"/>
    <w:rsid w:val="007A0B68"/>
    <w:rsid w:val="007A0D7D"/>
    <w:rsid w:val="007A256F"/>
    <w:rsid w:val="007A2868"/>
    <w:rsid w:val="007A2D3A"/>
    <w:rsid w:val="007A3C7C"/>
    <w:rsid w:val="007A3D79"/>
    <w:rsid w:val="007A4F5E"/>
    <w:rsid w:val="007A620F"/>
    <w:rsid w:val="007A64F2"/>
    <w:rsid w:val="007A7A9D"/>
    <w:rsid w:val="007A7B32"/>
    <w:rsid w:val="007A7F43"/>
    <w:rsid w:val="007B0101"/>
    <w:rsid w:val="007B066D"/>
    <w:rsid w:val="007B16FB"/>
    <w:rsid w:val="007B3C7C"/>
    <w:rsid w:val="007B4A72"/>
    <w:rsid w:val="007B5BF7"/>
    <w:rsid w:val="007B612C"/>
    <w:rsid w:val="007B6791"/>
    <w:rsid w:val="007B75D1"/>
    <w:rsid w:val="007B7746"/>
    <w:rsid w:val="007B7B9A"/>
    <w:rsid w:val="007C0F2D"/>
    <w:rsid w:val="007C4BD3"/>
    <w:rsid w:val="007C6153"/>
    <w:rsid w:val="007C61AD"/>
    <w:rsid w:val="007C6629"/>
    <w:rsid w:val="007C6EAE"/>
    <w:rsid w:val="007C6F30"/>
    <w:rsid w:val="007C71BD"/>
    <w:rsid w:val="007D08BA"/>
    <w:rsid w:val="007D1DC6"/>
    <w:rsid w:val="007D1DF0"/>
    <w:rsid w:val="007D3699"/>
    <w:rsid w:val="007D3E20"/>
    <w:rsid w:val="007D4655"/>
    <w:rsid w:val="007D50A0"/>
    <w:rsid w:val="007D610C"/>
    <w:rsid w:val="007D71F4"/>
    <w:rsid w:val="007D71F9"/>
    <w:rsid w:val="007E41A9"/>
    <w:rsid w:val="007E5B4E"/>
    <w:rsid w:val="007E5D57"/>
    <w:rsid w:val="007E716E"/>
    <w:rsid w:val="007F2145"/>
    <w:rsid w:val="007F23A7"/>
    <w:rsid w:val="007F2F32"/>
    <w:rsid w:val="007F30CE"/>
    <w:rsid w:val="007F33EB"/>
    <w:rsid w:val="007F385B"/>
    <w:rsid w:val="007F3DD4"/>
    <w:rsid w:val="007F3EB1"/>
    <w:rsid w:val="007F4CD5"/>
    <w:rsid w:val="007F4FE9"/>
    <w:rsid w:val="007F53F9"/>
    <w:rsid w:val="007F56E9"/>
    <w:rsid w:val="007F6C74"/>
    <w:rsid w:val="007F70C0"/>
    <w:rsid w:val="007F79B3"/>
    <w:rsid w:val="007F7AC8"/>
    <w:rsid w:val="007F7B53"/>
    <w:rsid w:val="00800904"/>
    <w:rsid w:val="00801A39"/>
    <w:rsid w:val="00802179"/>
    <w:rsid w:val="008023A3"/>
    <w:rsid w:val="00802EC5"/>
    <w:rsid w:val="00802F46"/>
    <w:rsid w:val="008035F0"/>
    <w:rsid w:val="00803C92"/>
    <w:rsid w:val="00804D48"/>
    <w:rsid w:val="00805BEC"/>
    <w:rsid w:val="0080630C"/>
    <w:rsid w:val="00806654"/>
    <w:rsid w:val="0080681C"/>
    <w:rsid w:val="00811CE6"/>
    <w:rsid w:val="008144F6"/>
    <w:rsid w:val="00814CAB"/>
    <w:rsid w:val="008150EE"/>
    <w:rsid w:val="00815C05"/>
    <w:rsid w:val="00815EE7"/>
    <w:rsid w:val="00820067"/>
    <w:rsid w:val="008203C0"/>
    <w:rsid w:val="0082040E"/>
    <w:rsid w:val="0082050F"/>
    <w:rsid w:val="00820B7D"/>
    <w:rsid w:val="00820F98"/>
    <w:rsid w:val="008223F2"/>
    <w:rsid w:val="0082260B"/>
    <w:rsid w:val="00826C50"/>
    <w:rsid w:val="00827D5A"/>
    <w:rsid w:val="00827EFC"/>
    <w:rsid w:val="00830FD8"/>
    <w:rsid w:val="0083118B"/>
    <w:rsid w:val="008342A0"/>
    <w:rsid w:val="00834366"/>
    <w:rsid w:val="008346C9"/>
    <w:rsid w:val="008346FB"/>
    <w:rsid w:val="008355C1"/>
    <w:rsid w:val="00835A1C"/>
    <w:rsid w:val="00835CED"/>
    <w:rsid w:val="00836222"/>
    <w:rsid w:val="008364B5"/>
    <w:rsid w:val="00836DAF"/>
    <w:rsid w:val="00837EA6"/>
    <w:rsid w:val="008405F7"/>
    <w:rsid w:val="00840960"/>
    <w:rsid w:val="00840E0A"/>
    <w:rsid w:val="008447FA"/>
    <w:rsid w:val="0084522A"/>
    <w:rsid w:val="00845967"/>
    <w:rsid w:val="008479B4"/>
    <w:rsid w:val="00850ED9"/>
    <w:rsid w:val="008514CB"/>
    <w:rsid w:val="00851B1B"/>
    <w:rsid w:val="008524C5"/>
    <w:rsid w:val="0085311F"/>
    <w:rsid w:val="00853DEF"/>
    <w:rsid w:val="00854715"/>
    <w:rsid w:val="00854931"/>
    <w:rsid w:val="008561D1"/>
    <w:rsid w:val="008576FE"/>
    <w:rsid w:val="00857AAE"/>
    <w:rsid w:val="0086112F"/>
    <w:rsid w:val="008617E7"/>
    <w:rsid w:val="00861B47"/>
    <w:rsid w:val="00861FD6"/>
    <w:rsid w:val="00862526"/>
    <w:rsid w:val="008636BA"/>
    <w:rsid w:val="008636D9"/>
    <w:rsid w:val="008640AF"/>
    <w:rsid w:val="008643E4"/>
    <w:rsid w:val="008644E3"/>
    <w:rsid w:val="008647F1"/>
    <w:rsid w:val="00864841"/>
    <w:rsid w:val="00864C35"/>
    <w:rsid w:val="008659AD"/>
    <w:rsid w:val="008662E4"/>
    <w:rsid w:val="008705D4"/>
    <w:rsid w:val="0087176D"/>
    <w:rsid w:val="0087196F"/>
    <w:rsid w:val="008735CF"/>
    <w:rsid w:val="00873BA4"/>
    <w:rsid w:val="008750D7"/>
    <w:rsid w:val="008754B1"/>
    <w:rsid w:val="00876C9A"/>
    <w:rsid w:val="00876DB1"/>
    <w:rsid w:val="0087706F"/>
    <w:rsid w:val="008814C5"/>
    <w:rsid w:val="00881FF8"/>
    <w:rsid w:val="008834C5"/>
    <w:rsid w:val="0088426C"/>
    <w:rsid w:val="00884326"/>
    <w:rsid w:val="008846EF"/>
    <w:rsid w:val="008848A6"/>
    <w:rsid w:val="008849DF"/>
    <w:rsid w:val="0088511A"/>
    <w:rsid w:val="00885605"/>
    <w:rsid w:val="008868E6"/>
    <w:rsid w:val="00886BAD"/>
    <w:rsid w:val="00890C2D"/>
    <w:rsid w:val="008914E0"/>
    <w:rsid w:val="00891BDF"/>
    <w:rsid w:val="00891D5E"/>
    <w:rsid w:val="0089217A"/>
    <w:rsid w:val="00892869"/>
    <w:rsid w:val="0089414E"/>
    <w:rsid w:val="008941A1"/>
    <w:rsid w:val="00894BE4"/>
    <w:rsid w:val="00896D11"/>
    <w:rsid w:val="0089713C"/>
    <w:rsid w:val="00897370"/>
    <w:rsid w:val="008A01FF"/>
    <w:rsid w:val="008A023B"/>
    <w:rsid w:val="008A0CB1"/>
    <w:rsid w:val="008A11E5"/>
    <w:rsid w:val="008A3383"/>
    <w:rsid w:val="008A512D"/>
    <w:rsid w:val="008A63CF"/>
    <w:rsid w:val="008A6526"/>
    <w:rsid w:val="008A6F66"/>
    <w:rsid w:val="008B09D2"/>
    <w:rsid w:val="008B147A"/>
    <w:rsid w:val="008B1D72"/>
    <w:rsid w:val="008B1EF0"/>
    <w:rsid w:val="008B2314"/>
    <w:rsid w:val="008B2931"/>
    <w:rsid w:val="008B29FD"/>
    <w:rsid w:val="008B3FAC"/>
    <w:rsid w:val="008B484F"/>
    <w:rsid w:val="008B4DFD"/>
    <w:rsid w:val="008B6625"/>
    <w:rsid w:val="008B6C4B"/>
    <w:rsid w:val="008C05B2"/>
    <w:rsid w:val="008C191E"/>
    <w:rsid w:val="008C2053"/>
    <w:rsid w:val="008C2161"/>
    <w:rsid w:val="008C2868"/>
    <w:rsid w:val="008C2AF7"/>
    <w:rsid w:val="008C36C9"/>
    <w:rsid w:val="008C3951"/>
    <w:rsid w:val="008C4FE7"/>
    <w:rsid w:val="008C512F"/>
    <w:rsid w:val="008C5A6A"/>
    <w:rsid w:val="008C5C92"/>
    <w:rsid w:val="008C64F4"/>
    <w:rsid w:val="008C69EC"/>
    <w:rsid w:val="008D0082"/>
    <w:rsid w:val="008D0D5F"/>
    <w:rsid w:val="008D148F"/>
    <w:rsid w:val="008D272D"/>
    <w:rsid w:val="008D2C22"/>
    <w:rsid w:val="008D45EE"/>
    <w:rsid w:val="008D5E29"/>
    <w:rsid w:val="008E0788"/>
    <w:rsid w:val="008E0FD6"/>
    <w:rsid w:val="008E1632"/>
    <w:rsid w:val="008E176F"/>
    <w:rsid w:val="008E31A1"/>
    <w:rsid w:val="008E4A51"/>
    <w:rsid w:val="008E56DD"/>
    <w:rsid w:val="008E6127"/>
    <w:rsid w:val="008E7940"/>
    <w:rsid w:val="008F1C56"/>
    <w:rsid w:val="008F6717"/>
    <w:rsid w:val="008F77E5"/>
    <w:rsid w:val="00900A6A"/>
    <w:rsid w:val="00901CF6"/>
    <w:rsid w:val="009027A3"/>
    <w:rsid w:val="00903518"/>
    <w:rsid w:val="00903661"/>
    <w:rsid w:val="00903D4A"/>
    <w:rsid w:val="00907A2A"/>
    <w:rsid w:val="009112A5"/>
    <w:rsid w:val="009119C8"/>
    <w:rsid w:val="009121C7"/>
    <w:rsid w:val="009124AF"/>
    <w:rsid w:val="00913F5F"/>
    <w:rsid w:val="00915A03"/>
    <w:rsid w:val="00915EF3"/>
    <w:rsid w:val="00916A96"/>
    <w:rsid w:val="009172DD"/>
    <w:rsid w:val="009200BE"/>
    <w:rsid w:val="009202A6"/>
    <w:rsid w:val="00921DCC"/>
    <w:rsid w:val="00921E05"/>
    <w:rsid w:val="00921ED0"/>
    <w:rsid w:val="009240CE"/>
    <w:rsid w:val="00924B0A"/>
    <w:rsid w:val="00925E97"/>
    <w:rsid w:val="0092602E"/>
    <w:rsid w:val="00926C6B"/>
    <w:rsid w:val="00930415"/>
    <w:rsid w:val="00931629"/>
    <w:rsid w:val="009353BA"/>
    <w:rsid w:val="00935D92"/>
    <w:rsid w:val="0093610D"/>
    <w:rsid w:val="00936522"/>
    <w:rsid w:val="0093681E"/>
    <w:rsid w:val="00936FC6"/>
    <w:rsid w:val="0094019D"/>
    <w:rsid w:val="00942637"/>
    <w:rsid w:val="009432FD"/>
    <w:rsid w:val="0094369E"/>
    <w:rsid w:val="009445AC"/>
    <w:rsid w:val="00944711"/>
    <w:rsid w:val="00944F43"/>
    <w:rsid w:val="00944F72"/>
    <w:rsid w:val="00945B14"/>
    <w:rsid w:val="00946A75"/>
    <w:rsid w:val="009472F6"/>
    <w:rsid w:val="00947999"/>
    <w:rsid w:val="00950019"/>
    <w:rsid w:val="009500E2"/>
    <w:rsid w:val="00950D42"/>
    <w:rsid w:val="009515CE"/>
    <w:rsid w:val="009528B1"/>
    <w:rsid w:val="009533F3"/>
    <w:rsid w:val="009537AB"/>
    <w:rsid w:val="00955800"/>
    <w:rsid w:val="00957578"/>
    <w:rsid w:val="0095758D"/>
    <w:rsid w:val="00957F9E"/>
    <w:rsid w:val="00960612"/>
    <w:rsid w:val="00964564"/>
    <w:rsid w:val="00964ACE"/>
    <w:rsid w:val="00964AD0"/>
    <w:rsid w:val="009653E6"/>
    <w:rsid w:val="009664B3"/>
    <w:rsid w:val="00966748"/>
    <w:rsid w:val="00966EE2"/>
    <w:rsid w:val="00967A6D"/>
    <w:rsid w:val="0097018A"/>
    <w:rsid w:val="00972295"/>
    <w:rsid w:val="0097233F"/>
    <w:rsid w:val="00972BB3"/>
    <w:rsid w:val="00974229"/>
    <w:rsid w:val="0097436D"/>
    <w:rsid w:val="0097742F"/>
    <w:rsid w:val="00977732"/>
    <w:rsid w:val="00980F33"/>
    <w:rsid w:val="00981023"/>
    <w:rsid w:val="0098191C"/>
    <w:rsid w:val="009841E8"/>
    <w:rsid w:val="0098427A"/>
    <w:rsid w:val="00984CF7"/>
    <w:rsid w:val="00985000"/>
    <w:rsid w:val="0098646D"/>
    <w:rsid w:val="00987067"/>
    <w:rsid w:val="00990A74"/>
    <w:rsid w:val="00990BAD"/>
    <w:rsid w:val="00993199"/>
    <w:rsid w:val="00993CAE"/>
    <w:rsid w:val="009959D9"/>
    <w:rsid w:val="009970A9"/>
    <w:rsid w:val="00997C9D"/>
    <w:rsid w:val="009A0058"/>
    <w:rsid w:val="009A1B9A"/>
    <w:rsid w:val="009A2357"/>
    <w:rsid w:val="009A27EB"/>
    <w:rsid w:val="009A292D"/>
    <w:rsid w:val="009A4067"/>
    <w:rsid w:val="009A5C50"/>
    <w:rsid w:val="009A60FE"/>
    <w:rsid w:val="009A685C"/>
    <w:rsid w:val="009B07DE"/>
    <w:rsid w:val="009B17B6"/>
    <w:rsid w:val="009B2926"/>
    <w:rsid w:val="009B3281"/>
    <w:rsid w:val="009B3FB1"/>
    <w:rsid w:val="009B3FF1"/>
    <w:rsid w:val="009B5FE4"/>
    <w:rsid w:val="009B63C2"/>
    <w:rsid w:val="009B641A"/>
    <w:rsid w:val="009B6853"/>
    <w:rsid w:val="009B7571"/>
    <w:rsid w:val="009C16B9"/>
    <w:rsid w:val="009C1F0F"/>
    <w:rsid w:val="009C2A76"/>
    <w:rsid w:val="009C3A81"/>
    <w:rsid w:val="009C4110"/>
    <w:rsid w:val="009C5FE5"/>
    <w:rsid w:val="009C6096"/>
    <w:rsid w:val="009C6389"/>
    <w:rsid w:val="009D04F7"/>
    <w:rsid w:val="009D09CD"/>
    <w:rsid w:val="009D1775"/>
    <w:rsid w:val="009D3B5A"/>
    <w:rsid w:val="009D5180"/>
    <w:rsid w:val="009D5E92"/>
    <w:rsid w:val="009D63B3"/>
    <w:rsid w:val="009D644D"/>
    <w:rsid w:val="009D7652"/>
    <w:rsid w:val="009D7AD2"/>
    <w:rsid w:val="009E032B"/>
    <w:rsid w:val="009E101D"/>
    <w:rsid w:val="009E1A58"/>
    <w:rsid w:val="009E2029"/>
    <w:rsid w:val="009E28E5"/>
    <w:rsid w:val="009E2A55"/>
    <w:rsid w:val="009E3057"/>
    <w:rsid w:val="009E45BA"/>
    <w:rsid w:val="009E4755"/>
    <w:rsid w:val="009E51EB"/>
    <w:rsid w:val="009E6B7A"/>
    <w:rsid w:val="009E6C65"/>
    <w:rsid w:val="009F082B"/>
    <w:rsid w:val="009F10E5"/>
    <w:rsid w:val="009F1257"/>
    <w:rsid w:val="009F4126"/>
    <w:rsid w:val="009F48D2"/>
    <w:rsid w:val="009F4BB8"/>
    <w:rsid w:val="009F4BC1"/>
    <w:rsid w:val="009F5D49"/>
    <w:rsid w:val="009F6812"/>
    <w:rsid w:val="009F757E"/>
    <w:rsid w:val="009F77A6"/>
    <w:rsid w:val="00A01AE9"/>
    <w:rsid w:val="00A028C2"/>
    <w:rsid w:val="00A0545D"/>
    <w:rsid w:val="00A06415"/>
    <w:rsid w:val="00A06F99"/>
    <w:rsid w:val="00A07BDF"/>
    <w:rsid w:val="00A12350"/>
    <w:rsid w:val="00A12A40"/>
    <w:rsid w:val="00A141AC"/>
    <w:rsid w:val="00A15614"/>
    <w:rsid w:val="00A1610E"/>
    <w:rsid w:val="00A1675B"/>
    <w:rsid w:val="00A16D08"/>
    <w:rsid w:val="00A16D6C"/>
    <w:rsid w:val="00A17156"/>
    <w:rsid w:val="00A214CA"/>
    <w:rsid w:val="00A226CC"/>
    <w:rsid w:val="00A241C0"/>
    <w:rsid w:val="00A24B24"/>
    <w:rsid w:val="00A24E14"/>
    <w:rsid w:val="00A25A20"/>
    <w:rsid w:val="00A25C9A"/>
    <w:rsid w:val="00A270DA"/>
    <w:rsid w:val="00A30548"/>
    <w:rsid w:val="00A30B66"/>
    <w:rsid w:val="00A30DF0"/>
    <w:rsid w:val="00A33C9A"/>
    <w:rsid w:val="00A33E97"/>
    <w:rsid w:val="00A34188"/>
    <w:rsid w:val="00A34A1B"/>
    <w:rsid w:val="00A34C8D"/>
    <w:rsid w:val="00A35A86"/>
    <w:rsid w:val="00A36144"/>
    <w:rsid w:val="00A36332"/>
    <w:rsid w:val="00A4212B"/>
    <w:rsid w:val="00A422BB"/>
    <w:rsid w:val="00A42B2B"/>
    <w:rsid w:val="00A44C7D"/>
    <w:rsid w:val="00A44EC7"/>
    <w:rsid w:val="00A451D1"/>
    <w:rsid w:val="00A45824"/>
    <w:rsid w:val="00A45B1A"/>
    <w:rsid w:val="00A46652"/>
    <w:rsid w:val="00A46CB6"/>
    <w:rsid w:val="00A46D3C"/>
    <w:rsid w:val="00A47687"/>
    <w:rsid w:val="00A50286"/>
    <w:rsid w:val="00A50B3F"/>
    <w:rsid w:val="00A50F50"/>
    <w:rsid w:val="00A5124A"/>
    <w:rsid w:val="00A522D0"/>
    <w:rsid w:val="00A53874"/>
    <w:rsid w:val="00A53E28"/>
    <w:rsid w:val="00A54EC0"/>
    <w:rsid w:val="00A55D44"/>
    <w:rsid w:val="00A56BAC"/>
    <w:rsid w:val="00A57022"/>
    <w:rsid w:val="00A574E1"/>
    <w:rsid w:val="00A578CC"/>
    <w:rsid w:val="00A628F8"/>
    <w:rsid w:val="00A635B9"/>
    <w:rsid w:val="00A63697"/>
    <w:rsid w:val="00A637AA"/>
    <w:rsid w:val="00A661EB"/>
    <w:rsid w:val="00A673AD"/>
    <w:rsid w:val="00A71E61"/>
    <w:rsid w:val="00A73A5B"/>
    <w:rsid w:val="00A744FC"/>
    <w:rsid w:val="00A74B04"/>
    <w:rsid w:val="00A74DCE"/>
    <w:rsid w:val="00A81859"/>
    <w:rsid w:val="00A831FE"/>
    <w:rsid w:val="00A839BA"/>
    <w:rsid w:val="00A84914"/>
    <w:rsid w:val="00A84AE7"/>
    <w:rsid w:val="00A84C9D"/>
    <w:rsid w:val="00A855A8"/>
    <w:rsid w:val="00A86403"/>
    <w:rsid w:val="00A90D8A"/>
    <w:rsid w:val="00A92401"/>
    <w:rsid w:val="00A93DC6"/>
    <w:rsid w:val="00A95370"/>
    <w:rsid w:val="00AA00E5"/>
    <w:rsid w:val="00AA2BDF"/>
    <w:rsid w:val="00AA3121"/>
    <w:rsid w:val="00AA4372"/>
    <w:rsid w:val="00AA441C"/>
    <w:rsid w:val="00AA538B"/>
    <w:rsid w:val="00AA659E"/>
    <w:rsid w:val="00AA6C6E"/>
    <w:rsid w:val="00AA7FE9"/>
    <w:rsid w:val="00AB1492"/>
    <w:rsid w:val="00AB2BC9"/>
    <w:rsid w:val="00AB2F25"/>
    <w:rsid w:val="00AB3880"/>
    <w:rsid w:val="00AB440A"/>
    <w:rsid w:val="00AB4984"/>
    <w:rsid w:val="00AB4C36"/>
    <w:rsid w:val="00AB4E4D"/>
    <w:rsid w:val="00AB63F1"/>
    <w:rsid w:val="00AB7957"/>
    <w:rsid w:val="00AB7FAD"/>
    <w:rsid w:val="00AC0304"/>
    <w:rsid w:val="00AC1384"/>
    <w:rsid w:val="00AC13FC"/>
    <w:rsid w:val="00AC1E41"/>
    <w:rsid w:val="00AC3EE4"/>
    <w:rsid w:val="00AC4073"/>
    <w:rsid w:val="00AC4749"/>
    <w:rsid w:val="00AC5AE6"/>
    <w:rsid w:val="00AC5BC9"/>
    <w:rsid w:val="00AC5D8B"/>
    <w:rsid w:val="00AC68E3"/>
    <w:rsid w:val="00AC6EB0"/>
    <w:rsid w:val="00AD00FA"/>
    <w:rsid w:val="00AD031F"/>
    <w:rsid w:val="00AD116F"/>
    <w:rsid w:val="00AD1687"/>
    <w:rsid w:val="00AD3962"/>
    <w:rsid w:val="00AD4B27"/>
    <w:rsid w:val="00AD5A99"/>
    <w:rsid w:val="00AD5C3F"/>
    <w:rsid w:val="00AD76DA"/>
    <w:rsid w:val="00AE0724"/>
    <w:rsid w:val="00AE0DDC"/>
    <w:rsid w:val="00AE1541"/>
    <w:rsid w:val="00AE17DC"/>
    <w:rsid w:val="00AE18BA"/>
    <w:rsid w:val="00AE19AC"/>
    <w:rsid w:val="00AE28BB"/>
    <w:rsid w:val="00AE3FD0"/>
    <w:rsid w:val="00AE4C91"/>
    <w:rsid w:val="00AF0815"/>
    <w:rsid w:val="00AF3127"/>
    <w:rsid w:val="00AF3DC1"/>
    <w:rsid w:val="00AF521D"/>
    <w:rsid w:val="00AF52D1"/>
    <w:rsid w:val="00AF6463"/>
    <w:rsid w:val="00AF646F"/>
    <w:rsid w:val="00AF6A84"/>
    <w:rsid w:val="00AF6D41"/>
    <w:rsid w:val="00AF7788"/>
    <w:rsid w:val="00AF7FAD"/>
    <w:rsid w:val="00B005B4"/>
    <w:rsid w:val="00B011C1"/>
    <w:rsid w:val="00B01575"/>
    <w:rsid w:val="00B029BE"/>
    <w:rsid w:val="00B02F62"/>
    <w:rsid w:val="00B043FF"/>
    <w:rsid w:val="00B04521"/>
    <w:rsid w:val="00B059EB"/>
    <w:rsid w:val="00B05A03"/>
    <w:rsid w:val="00B070E2"/>
    <w:rsid w:val="00B07AF7"/>
    <w:rsid w:val="00B07B22"/>
    <w:rsid w:val="00B126AF"/>
    <w:rsid w:val="00B141B2"/>
    <w:rsid w:val="00B14C9F"/>
    <w:rsid w:val="00B14E19"/>
    <w:rsid w:val="00B15009"/>
    <w:rsid w:val="00B1678C"/>
    <w:rsid w:val="00B16B03"/>
    <w:rsid w:val="00B17B24"/>
    <w:rsid w:val="00B21B17"/>
    <w:rsid w:val="00B21B90"/>
    <w:rsid w:val="00B2439E"/>
    <w:rsid w:val="00B24574"/>
    <w:rsid w:val="00B24CD4"/>
    <w:rsid w:val="00B30059"/>
    <w:rsid w:val="00B3030D"/>
    <w:rsid w:val="00B3035D"/>
    <w:rsid w:val="00B31A70"/>
    <w:rsid w:val="00B32C78"/>
    <w:rsid w:val="00B33748"/>
    <w:rsid w:val="00B35100"/>
    <w:rsid w:val="00B352CA"/>
    <w:rsid w:val="00B359DD"/>
    <w:rsid w:val="00B3681E"/>
    <w:rsid w:val="00B36E25"/>
    <w:rsid w:val="00B3792A"/>
    <w:rsid w:val="00B37DE1"/>
    <w:rsid w:val="00B401A0"/>
    <w:rsid w:val="00B419CA"/>
    <w:rsid w:val="00B42E2A"/>
    <w:rsid w:val="00B433C8"/>
    <w:rsid w:val="00B4349B"/>
    <w:rsid w:val="00B44D5E"/>
    <w:rsid w:val="00B452BC"/>
    <w:rsid w:val="00B45713"/>
    <w:rsid w:val="00B471E9"/>
    <w:rsid w:val="00B5241A"/>
    <w:rsid w:val="00B52A0C"/>
    <w:rsid w:val="00B53F3F"/>
    <w:rsid w:val="00B54386"/>
    <w:rsid w:val="00B543CF"/>
    <w:rsid w:val="00B54F9D"/>
    <w:rsid w:val="00B5621C"/>
    <w:rsid w:val="00B56D6D"/>
    <w:rsid w:val="00B56ECB"/>
    <w:rsid w:val="00B57F1C"/>
    <w:rsid w:val="00B6058F"/>
    <w:rsid w:val="00B60DE0"/>
    <w:rsid w:val="00B650C3"/>
    <w:rsid w:val="00B6574D"/>
    <w:rsid w:val="00B658B9"/>
    <w:rsid w:val="00B66F94"/>
    <w:rsid w:val="00B67692"/>
    <w:rsid w:val="00B71568"/>
    <w:rsid w:val="00B74475"/>
    <w:rsid w:val="00B74791"/>
    <w:rsid w:val="00B74794"/>
    <w:rsid w:val="00B75E39"/>
    <w:rsid w:val="00B76642"/>
    <w:rsid w:val="00B76CCD"/>
    <w:rsid w:val="00B76E7C"/>
    <w:rsid w:val="00B77726"/>
    <w:rsid w:val="00B80821"/>
    <w:rsid w:val="00B815E9"/>
    <w:rsid w:val="00B81FEE"/>
    <w:rsid w:val="00B83A36"/>
    <w:rsid w:val="00B846E6"/>
    <w:rsid w:val="00B85718"/>
    <w:rsid w:val="00B85F1D"/>
    <w:rsid w:val="00B861E8"/>
    <w:rsid w:val="00B86D5A"/>
    <w:rsid w:val="00B87990"/>
    <w:rsid w:val="00B91307"/>
    <w:rsid w:val="00B919DC"/>
    <w:rsid w:val="00B91A19"/>
    <w:rsid w:val="00B941A5"/>
    <w:rsid w:val="00B94443"/>
    <w:rsid w:val="00B9457F"/>
    <w:rsid w:val="00B94E14"/>
    <w:rsid w:val="00B95299"/>
    <w:rsid w:val="00B95461"/>
    <w:rsid w:val="00B95F48"/>
    <w:rsid w:val="00B96FC1"/>
    <w:rsid w:val="00BA0517"/>
    <w:rsid w:val="00BA142B"/>
    <w:rsid w:val="00BA1B2C"/>
    <w:rsid w:val="00BA3D5F"/>
    <w:rsid w:val="00BA3EE3"/>
    <w:rsid w:val="00BA4354"/>
    <w:rsid w:val="00BA468D"/>
    <w:rsid w:val="00BA534F"/>
    <w:rsid w:val="00BA5A8C"/>
    <w:rsid w:val="00BA6487"/>
    <w:rsid w:val="00BA6740"/>
    <w:rsid w:val="00BA7745"/>
    <w:rsid w:val="00BB1028"/>
    <w:rsid w:val="00BB1420"/>
    <w:rsid w:val="00BB1C0F"/>
    <w:rsid w:val="00BB2594"/>
    <w:rsid w:val="00BB263C"/>
    <w:rsid w:val="00BB316C"/>
    <w:rsid w:val="00BB38B0"/>
    <w:rsid w:val="00BB59B0"/>
    <w:rsid w:val="00BB59C6"/>
    <w:rsid w:val="00BB5A16"/>
    <w:rsid w:val="00BB76CA"/>
    <w:rsid w:val="00BB7CDA"/>
    <w:rsid w:val="00BC171D"/>
    <w:rsid w:val="00BC1724"/>
    <w:rsid w:val="00BC1A91"/>
    <w:rsid w:val="00BC2032"/>
    <w:rsid w:val="00BC229C"/>
    <w:rsid w:val="00BC22F0"/>
    <w:rsid w:val="00BC2DE1"/>
    <w:rsid w:val="00BC31A4"/>
    <w:rsid w:val="00BC32C9"/>
    <w:rsid w:val="00BC3618"/>
    <w:rsid w:val="00BC4B37"/>
    <w:rsid w:val="00BC544C"/>
    <w:rsid w:val="00BC724D"/>
    <w:rsid w:val="00BC757E"/>
    <w:rsid w:val="00BC7947"/>
    <w:rsid w:val="00BC7D31"/>
    <w:rsid w:val="00BC7F13"/>
    <w:rsid w:val="00BD10E4"/>
    <w:rsid w:val="00BD1D4E"/>
    <w:rsid w:val="00BD2775"/>
    <w:rsid w:val="00BD285B"/>
    <w:rsid w:val="00BD2B8C"/>
    <w:rsid w:val="00BD4B55"/>
    <w:rsid w:val="00BE0263"/>
    <w:rsid w:val="00BE5284"/>
    <w:rsid w:val="00BE5799"/>
    <w:rsid w:val="00BE5B08"/>
    <w:rsid w:val="00BE5BF7"/>
    <w:rsid w:val="00BE6440"/>
    <w:rsid w:val="00BE7477"/>
    <w:rsid w:val="00BE7E2E"/>
    <w:rsid w:val="00BF0900"/>
    <w:rsid w:val="00BF0970"/>
    <w:rsid w:val="00BF2271"/>
    <w:rsid w:val="00BF5878"/>
    <w:rsid w:val="00BF67DE"/>
    <w:rsid w:val="00BF77B2"/>
    <w:rsid w:val="00BF7B6E"/>
    <w:rsid w:val="00C002DE"/>
    <w:rsid w:val="00C003B4"/>
    <w:rsid w:val="00C015FC"/>
    <w:rsid w:val="00C03FE8"/>
    <w:rsid w:val="00C04224"/>
    <w:rsid w:val="00C050C7"/>
    <w:rsid w:val="00C0747A"/>
    <w:rsid w:val="00C15241"/>
    <w:rsid w:val="00C15392"/>
    <w:rsid w:val="00C158B7"/>
    <w:rsid w:val="00C1683E"/>
    <w:rsid w:val="00C17234"/>
    <w:rsid w:val="00C20B4F"/>
    <w:rsid w:val="00C20C3B"/>
    <w:rsid w:val="00C2100A"/>
    <w:rsid w:val="00C21BEC"/>
    <w:rsid w:val="00C22344"/>
    <w:rsid w:val="00C22474"/>
    <w:rsid w:val="00C22C5E"/>
    <w:rsid w:val="00C23712"/>
    <w:rsid w:val="00C249BE"/>
    <w:rsid w:val="00C25140"/>
    <w:rsid w:val="00C26995"/>
    <w:rsid w:val="00C27724"/>
    <w:rsid w:val="00C27AFF"/>
    <w:rsid w:val="00C30A6C"/>
    <w:rsid w:val="00C31E9E"/>
    <w:rsid w:val="00C3240D"/>
    <w:rsid w:val="00C330DB"/>
    <w:rsid w:val="00C33FF1"/>
    <w:rsid w:val="00C47C5E"/>
    <w:rsid w:val="00C47C7D"/>
    <w:rsid w:val="00C53390"/>
    <w:rsid w:val="00C547A2"/>
    <w:rsid w:val="00C54A4E"/>
    <w:rsid w:val="00C5516C"/>
    <w:rsid w:val="00C55332"/>
    <w:rsid w:val="00C578AB"/>
    <w:rsid w:val="00C57D3F"/>
    <w:rsid w:val="00C604B5"/>
    <w:rsid w:val="00C60956"/>
    <w:rsid w:val="00C610FF"/>
    <w:rsid w:val="00C62B57"/>
    <w:rsid w:val="00C63132"/>
    <w:rsid w:val="00C6528F"/>
    <w:rsid w:val="00C66250"/>
    <w:rsid w:val="00C7005E"/>
    <w:rsid w:val="00C70C1B"/>
    <w:rsid w:val="00C70C35"/>
    <w:rsid w:val="00C71A18"/>
    <w:rsid w:val="00C71D2F"/>
    <w:rsid w:val="00C742BD"/>
    <w:rsid w:val="00C74321"/>
    <w:rsid w:val="00C74B10"/>
    <w:rsid w:val="00C74D7A"/>
    <w:rsid w:val="00C750C7"/>
    <w:rsid w:val="00C763BF"/>
    <w:rsid w:val="00C76727"/>
    <w:rsid w:val="00C767AC"/>
    <w:rsid w:val="00C778E0"/>
    <w:rsid w:val="00C80414"/>
    <w:rsid w:val="00C805D4"/>
    <w:rsid w:val="00C80668"/>
    <w:rsid w:val="00C80EFF"/>
    <w:rsid w:val="00C81C7E"/>
    <w:rsid w:val="00C81CAA"/>
    <w:rsid w:val="00C82A48"/>
    <w:rsid w:val="00C83D22"/>
    <w:rsid w:val="00C859CA"/>
    <w:rsid w:val="00C87B76"/>
    <w:rsid w:val="00C87BC6"/>
    <w:rsid w:val="00C91057"/>
    <w:rsid w:val="00C926FC"/>
    <w:rsid w:val="00C92BED"/>
    <w:rsid w:val="00C9460C"/>
    <w:rsid w:val="00C953EC"/>
    <w:rsid w:val="00C95CEA"/>
    <w:rsid w:val="00C9759A"/>
    <w:rsid w:val="00C977EC"/>
    <w:rsid w:val="00CA107C"/>
    <w:rsid w:val="00CA16B7"/>
    <w:rsid w:val="00CA1F8C"/>
    <w:rsid w:val="00CA2226"/>
    <w:rsid w:val="00CA2978"/>
    <w:rsid w:val="00CA454E"/>
    <w:rsid w:val="00CA7632"/>
    <w:rsid w:val="00CB0711"/>
    <w:rsid w:val="00CB0B76"/>
    <w:rsid w:val="00CB268F"/>
    <w:rsid w:val="00CB29BD"/>
    <w:rsid w:val="00CB35E4"/>
    <w:rsid w:val="00CB3C6D"/>
    <w:rsid w:val="00CB3F47"/>
    <w:rsid w:val="00CB4A9B"/>
    <w:rsid w:val="00CB5453"/>
    <w:rsid w:val="00CB59E7"/>
    <w:rsid w:val="00CB60D2"/>
    <w:rsid w:val="00CB6814"/>
    <w:rsid w:val="00CB7322"/>
    <w:rsid w:val="00CB7991"/>
    <w:rsid w:val="00CC06D2"/>
    <w:rsid w:val="00CC20A9"/>
    <w:rsid w:val="00CC27AD"/>
    <w:rsid w:val="00CC334F"/>
    <w:rsid w:val="00CC36CF"/>
    <w:rsid w:val="00CC399E"/>
    <w:rsid w:val="00CC42BD"/>
    <w:rsid w:val="00CC4E27"/>
    <w:rsid w:val="00CC6090"/>
    <w:rsid w:val="00CC6766"/>
    <w:rsid w:val="00CC75E5"/>
    <w:rsid w:val="00CD06D2"/>
    <w:rsid w:val="00CD11DB"/>
    <w:rsid w:val="00CD1B97"/>
    <w:rsid w:val="00CD24B9"/>
    <w:rsid w:val="00CD34B0"/>
    <w:rsid w:val="00CD4E34"/>
    <w:rsid w:val="00CD6C39"/>
    <w:rsid w:val="00CD7BBA"/>
    <w:rsid w:val="00CE06B1"/>
    <w:rsid w:val="00CE2A8E"/>
    <w:rsid w:val="00CE4A54"/>
    <w:rsid w:val="00CE4E0C"/>
    <w:rsid w:val="00CE64B5"/>
    <w:rsid w:val="00CE7D2D"/>
    <w:rsid w:val="00CF0443"/>
    <w:rsid w:val="00CF0B33"/>
    <w:rsid w:val="00CF0E78"/>
    <w:rsid w:val="00CF120A"/>
    <w:rsid w:val="00CF1589"/>
    <w:rsid w:val="00CF1B23"/>
    <w:rsid w:val="00CF3930"/>
    <w:rsid w:val="00CF3F64"/>
    <w:rsid w:val="00CF4EC7"/>
    <w:rsid w:val="00CF5385"/>
    <w:rsid w:val="00CF57E7"/>
    <w:rsid w:val="00CF6762"/>
    <w:rsid w:val="00CF7716"/>
    <w:rsid w:val="00CF78D0"/>
    <w:rsid w:val="00CF7944"/>
    <w:rsid w:val="00D004E0"/>
    <w:rsid w:val="00D017CC"/>
    <w:rsid w:val="00D021B4"/>
    <w:rsid w:val="00D031BD"/>
    <w:rsid w:val="00D04D2D"/>
    <w:rsid w:val="00D0515B"/>
    <w:rsid w:val="00D05643"/>
    <w:rsid w:val="00D06A6D"/>
    <w:rsid w:val="00D06E59"/>
    <w:rsid w:val="00D07645"/>
    <w:rsid w:val="00D07817"/>
    <w:rsid w:val="00D07FD5"/>
    <w:rsid w:val="00D105D9"/>
    <w:rsid w:val="00D128D3"/>
    <w:rsid w:val="00D14528"/>
    <w:rsid w:val="00D152D7"/>
    <w:rsid w:val="00D16027"/>
    <w:rsid w:val="00D20CF1"/>
    <w:rsid w:val="00D21513"/>
    <w:rsid w:val="00D226D8"/>
    <w:rsid w:val="00D22B48"/>
    <w:rsid w:val="00D23096"/>
    <w:rsid w:val="00D23113"/>
    <w:rsid w:val="00D23348"/>
    <w:rsid w:val="00D25FC3"/>
    <w:rsid w:val="00D2671E"/>
    <w:rsid w:val="00D306D4"/>
    <w:rsid w:val="00D30F99"/>
    <w:rsid w:val="00D31287"/>
    <w:rsid w:val="00D319C2"/>
    <w:rsid w:val="00D33ECA"/>
    <w:rsid w:val="00D348BB"/>
    <w:rsid w:val="00D34FF9"/>
    <w:rsid w:val="00D373FA"/>
    <w:rsid w:val="00D40508"/>
    <w:rsid w:val="00D40ADA"/>
    <w:rsid w:val="00D437E9"/>
    <w:rsid w:val="00D440C3"/>
    <w:rsid w:val="00D45F51"/>
    <w:rsid w:val="00D461BF"/>
    <w:rsid w:val="00D47B86"/>
    <w:rsid w:val="00D51999"/>
    <w:rsid w:val="00D53B08"/>
    <w:rsid w:val="00D54E36"/>
    <w:rsid w:val="00D56954"/>
    <w:rsid w:val="00D577B8"/>
    <w:rsid w:val="00D60333"/>
    <w:rsid w:val="00D60735"/>
    <w:rsid w:val="00D60891"/>
    <w:rsid w:val="00D61C24"/>
    <w:rsid w:val="00D63A32"/>
    <w:rsid w:val="00D64EF0"/>
    <w:rsid w:val="00D64F5B"/>
    <w:rsid w:val="00D65EA2"/>
    <w:rsid w:val="00D67DF1"/>
    <w:rsid w:val="00D70EA4"/>
    <w:rsid w:val="00D71664"/>
    <w:rsid w:val="00D71BD9"/>
    <w:rsid w:val="00D71E6C"/>
    <w:rsid w:val="00D72890"/>
    <w:rsid w:val="00D7384C"/>
    <w:rsid w:val="00D73928"/>
    <w:rsid w:val="00D75639"/>
    <w:rsid w:val="00D75C2C"/>
    <w:rsid w:val="00D804B4"/>
    <w:rsid w:val="00D82511"/>
    <w:rsid w:val="00D826AA"/>
    <w:rsid w:val="00D835E9"/>
    <w:rsid w:val="00D83918"/>
    <w:rsid w:val="00D83C3C"/>
    <w:rsid w:val="00D841D5"/>
    <w:rsid w:val="00D84602"/>
    <w:rsid w:val="00D848B1"/>
    <w:rsid w:val="00D84D22"/>
    <w:rsid w:val="00D86186"/>
    <w:rsid w:val="00D872C9"/>
    <w:rsid w:val="00D90251"/>
    <w:rsid w:val="00D9064C"/>
    <w:rsid w:val="00D90719"/>
    <w:rsid w:val="00D90CC5"/>
    <w:rsid w:val="00D90E0F"/>
    <w:rsid w:val="00D92E33"/>
    <w:rsid w:val="00D93137"/>
    <w:rsid w:val="00D94713"/>
    <w:rsid w:val="00D947BD"/>
    <w:rsid w:val="00D952E3"/>
    <w:rsid w:val="00D96957"/>
    <w:rsid w:val="00DA07DC"/>
    <w:rsid w:val="00DA0A02"/>
    <w:rsid w:val="00DA0F9B"/>
    <w:rsid w:val="00DA18CF"/>
    <w:rsid w:val="00DA244F"/>
    <w:rsid w:val="00DA33CF"/>
    <w:rsid w:val="00DA437D"/>
    <w:rsid w:val="00DA504B"/>
    <w:rsid w:val="00DA56D6"/>
    <w:rsid w:val="00DA64D1"/>
    <w:rsid w:val="00DA7539"/>
    <w:rsid w:val="00DA7656"/>
    <w:rsid w:val="00DA7893"/>
    <w:rsid w:val="00DB0257"/>
    <w:rsid w:val="00DB03CF"/>
    <w:rsid w:val="00DB0603"/>
    <w:rsid w:val="00DB07A5"/>
    <w:rsid w:val="00DB0B26"/>
    <w:rsid w:val="00DB2890"/>
    <w:rsid w:val="00DB3812"/>
    <w:rsid w:val="00DB3A78"/>
    <w:rsid w:val="00DB567A"/>
    <w:rsid w:val="00DC08EA"/>
    <w:rsid w:val="00DC2D03"/>
    <w:rsid w:val="00DC2FFD"/>
    <w:rsid w:val="00DC31D7"/>
    <w:rsid w:val="00DC3A9E"/>
    <w:rsid w:val="00DC3D31"/>
    <w:rsid w:val="00DC47ED"/>
    <w:rsid w:val="00DC4A29"/>
    <w:rsid w:val="00DC510D"/>
    <w:rsid w:val="00DC6417"/>
    <w:rsid w:val="00DC7635"/>
    <w:rsid w:val="00DD090D"/>
    <w:rsid w:val="00DD2317"/>
    <w:rsid w:val="00DD2C98"/>
    <w:rsid w:val="00DD2EC5"/>
    <w:rsid w:val="00DD31E3"/>
    <w:rsid w:val="00DD3758"/>
    <w:rsid w:val="00DD429B"/>
    <w:rsid w:val="00DD477F"/>
    <w:rsid w:val="00DD56B9"/>
    <w:rsid w:val="00DD5724"/>
    <w:rsid w:val="00DD6DB0"/>
    <w:rsid w:val="00DD73E9"/>
    <w:rsid w:val="00DD7739"/>
    <w:rsid w:val="00DD7F22"/>
    <w:rsid w:val="00DE0AB9"/>
    <w:rsid w:val="00DE1376"/>
    <w:rsid w:val="00DE1C5E"/>
    <w:rsid w:val="00DE270F"/>
    <w:rsid w:val="00DE2F5C"/>
    <w:rsid w:val="00DE4EFE"/>
    <w:rsid w:val="00DE71D8"/>
    <w:rsid w:val="00DE79AE"/>
    <w:rsid w:val="00DE7BB9"/>
    <w:rsid w:val="00DF049C"/>
    <w:rsid w:val="00DF0A3B"/>
    <w:rsid w:val="00DF2102"/>
    <w:rsid w:val="00DF2948"/>
    <w:rsid w:val="00DF2E77"/>
    <w:rsid w:val="00DF3D12"/>
    <w:rsid w:val="00DF3EC0"/>
    <w:rsid w:val="00DF44EA"/>
    <w:rsid w:val="00DF57A1"/>
    <w:rsid w:val="00DF5995"/>
    <w:rsid w:val="00DF6748"/>
    <w:rsid w:val="00E00DE3"/>
    <w:rsid w:val="00E0236C"/>
    <w:rsid w:val="00E02815"/>
    <w:rsid w:val="00E02D13"/>
    <w:rsid w:val="00E02D56"/>
    <w:rsid w:val="00E03BE1"/>
    <w:rsid w:val="00E040A0"/>
    <w:rsid w:val="00E04A9B"/>
    <w:rsid w:val="00E051A0"/>
    <w:rsid w:val="00E07059"/>
    <w:rsid w:val="00E07531"/>
    <w:rsid w:val="00E12064"/>
    <w:rsid w:val="00E125E7"/>
    <w:rsid w:val="00E12725"/>
    <w:rsid w:val="00E12B03"/>
    <w:rsid w:val="00E12F73"/>
    <w:rsid w:val="00E143B3"/>
    <w:rsid w:val="00E15D5F"/>
    <w:rsid w:val="00E16A67"/>
    <w:rsid w:val="00E17F26"/>
    <w:rsid w:val="00E2019E"/>
    <w:rsid w:val="00E20306"/>
    <w:rsid w:val="00E20FDE"/>
    <w:rsid w:val="00E2573A"/>
    <w:rsid w:val="00E26405"/>
    <w:rsid w:val="00E26C2E"/>
    <w:rsid w:val="00E27088"/>
    <w:rsid w:val="00E27507"/>
    <w:rsid w:val="00E27A56"/>
    <w:rsid w:val="00E27C1C"/>
    <w:rsid w:val="00E30BFA"/>
    <w:rsid w:val="00E33077"/>
    <w:rsid w:val="00E33136"/>
    <w:rsid w:val="00E34B6E"/>
    <w:rsid w:val="00E3550E"/>
    <w:rsid w:val="00E40303"/>
    <w:rsid w:val="00E403B5"/>
    <w:rsid w:val="00E40717"/>
    <w:rsid w:val="00E40F43"/>
    <w:rsid w:val="00E4183B"/>
    <w:rsid w:val="00E41C8D"/>
    <w:rsid w:val="00E42F76"/>
    <w:rsid w:val="00E450E1"/>
    <w:rsid w:val="00E45D4C"/>
    <w:rsid w:val="00E46A79"/>
    <w:rsid w:val="00E512A1"/>
    <w:rsid w:val="00E51414"/>
    <w:rsid w:val="00E51492"/>
    <w:rsid w:val="00E51704"/>
    <w:rsid w:val="00E51A55"/>
    <w:rsid w:val="00E51B6E"/>
    <w:rsid w:val="00E5278F"/>
    <w:rsid w:val="00E553A6"/>
    <w:rsid w:val="00E55604"/>
    <w:rsid w:val="00E56E0D"/>
    <w:rsid w:val="00E57125"/>
    <w:rsid w:val="00E5727D"/>
    <w:rsid w:val="00E60E7E"/>
    <w:rsid w:val="00E6127B"/>
    <w:rsid w:val="00E626D9"/>
    <w:rsid w:val="00E62F88"/>
    <w:rsid w:val="00E63720"/>
    <w:rsid w:val="00E63A81"/>
    <w:rsid w:val="00E644EE"/>
    <w:rsid w:val="00E64BF4"/>
    <w:rsid w:val="00E655AC"/>
    <w:rsid w:val="00E67E98"/>
    <w:rsid w:val="00E70512"/>
    <w:rsid w:val="00E70EEB"/>
    <w:rsid w:val="00E71774"/>
    <w:rsid w:val="00E72147"/>
    <w:rsid w:val="00E728E6"/>
    <w:rsid w:val="00E732E9"/>
    <w:rsid w:val="00E73982"/>
    <w:rsid w:val="00E7517B"/>
    <w:rsid w:val="00E75A55"/>
    <w:rsid w:val="00E75EDA"/>
    <w:rsid w:val="00E76244"/>
    <w:rsid w:val="00E763ED"/>
    <w:rsid w:val="00E8002B"/>
    <w:rsid w:val="00E81C4B"/>
    <w:rsid w:val="00E81E37"/>
    <w:rsid w:val="00E82A71"/>
    <w:rsid w:val="00E85673"/>
    <w:rsid w:val="00E86BA1"/>
    <w:rsid w:val="00E87203"/>
    <w:rsid w:val="00E9137E"/>
    <w:rsid w:val="00E913B9"/>
    <w:rsid w:val="00E91EED"/>
    <w:rsid w:val="00E925C1"/>
    <w:rsid w:val="00E939A1"/>
    <w:rsid w:val="00E93D5C"/>
    <w:rsid w:val="00E94F6D"/>
    <w:rsid w:val="00E9646B"/>
    <w:rsid w:val="00E96BB8"/>
    <w:rsid w:val="00EA09C8"/>
    <w:rsid w:val="00EA32AA"/>
    <w:rsid w:val="00EA47D4"/>
    <w:rsid w:val="00EA4BEC"/>
    <w:rsid w:val="00EA4DEC"/>
    <w:rsid w:val="00EA605D"/>
    <w:rsid w:val="00EA66DA"/>
    <w:rsid w:val="00EB0567"/>
    <w:rsid w:val="00EB0F42"/>
    <w:rsid w:val="00EB1039"/>
    <w:rsid w:val="00EB11DE"/>
    <w:rsid w:val="00EB478C"/>
    <w:rsid w:val="00EB4854"/>
    <w:rsid w:val="00EB556B"/>
    <w:rsid w:val="00EB7C8E"/>
    <w:rsid w:val="00EC034E"/>
    <w:rsid w:val="00EC07D7"/>
    <w:rsid w:val="00EC0A7C"/>
    <w:rsid w:val="00EC1B89"/>
    <w:rsid w:val="00EC2BF9"/>
    <w:rsid w:val="00EC42CD"/>
    <w:rsid w:val="00EC497F"/>
    <w:rsid w:val="00EC5E36"/>
    <w:rsid w:val="00EC6B52"/>
    <w:rsid w:val="00EC7120"/>
    <w:rsid w:val="00EC74D3"/>
    <w:rsid w:val="00EC7F93"/>
    <w:rsid w:val="00ED0CAE"/>
    <w:rsid w:val="00ED0E78"/>
    <w:rsid w:val="00ED10EC"/>
    <w:rsid w:val="00ED11A3"/>
    <w:rsid w:val="00ED1848"/>
    <w:rsid w:val="00ED27D0"/>
    <w:rsid w:val="00ED2903"/>
    <w:rsid w:val="00ED3352"/>
    <w:rsid w:val="00ED3586"/>
    <w:rsid w:val="00ED66EF"/>
    <w:rsid w:val="00ED6BAA"/>
    <w:rsid w:val="00EE251B"/>
    <w:rsid w:val="00EE2731"/>
    <w:rsid w:val="00EE5B10"/>
    <w:rsid w:val="00EE6EA1"/>
    <w:rsid w:val="00EF0637"/>
    <w:rsid w:val="00EF1807"/>
    <w:rsid w:val="00EF2565"/>
    <w:rsid w:val="00EF2B85"/>
    <w:rsid w:val="00EF3B1B"/>
    <w:rsid w:val="00EF4E17"/>
    <w:rsid w:val="00EF566B"/>
    <w:rsid w:val="00EF56D0"/>
    <w:rsid w:val="00EF6586"/>
    <w:rsid w:val="00EF69AD"/>
    <w:rsid w:val="00EF6EED"/>
    <w:rsid w:val="00EF6F42"/>
    <w:rsid w:val="00F002A8"/>
    <w:rsid w:val="00F00900"/>
    <w:rsid w:val="00F00D62"/>
    <w:rsid w:val="00F015CB"/>
    <w:rsid w:val="00F01E02"/>
    <w:rsid w:val="00F02FE8"/>
    <w:rsid w:val="00F03A95"/>
    <w:rsid w:val="00F03DAD"/>
    <w:rsid w:val="00F05542"/>
    <w:rsid w:val="00F05C07"/>
    <w:rsid w:val="00F0603F"/>
    <w:rsid w:val="00F06275"/>
    <w:rsid w:val="00F06525"/>
    <w:rsid w:val="00F06A1F"/>
    <w:rsid w:val="00F12895"/>
    <w:rsid w:val="00F13564"/>
    <w:rsid w:val="00F13B73"/>
    <w:rsid w:val="00F17127"/>
    <w:rsid w:val="00F20FC5"/>
    <w:rsid w:val="00F21192"/>
    <w:rsid w:val="00F2123C"/>
    <w:rsid w:val="00F22369"/>
    <w:rsid w:val="00F2264B"/>
    <w:rsid w:val="00F23096"/>
    <w:rsid w:val="00F24043"/>
    <w:rsid w:val="00F24D2D"/>
    <w:rsid w:val="00F24D94"/>
    <w:rsid w:val="00F25762"/>
    <w:rsid w:val="00F25B6D"/>
    <w:rsid w:val="00F25C46"/>
    <w:rsid w:val="00F268B8"/>
    <w:rsid w:val="00F26956"/>
    <w:rsid w:val="00F270B8"/>
    <w:rsid w:val="00F2742B"/>
    <w:rsid w:val="00F31283"/>
    <w:rsid w:val="00F31A90"/>
    <w:rsid w:val="00F32109"/>
    <w:rsid w:val="00F33829"/>
    <w:rsid w:val="00F338CE"/>
    <w:rsid w:val="00F33DFE"/>
    <w:rsid w:val="00F35791"/>
    <w:rsid w:val="00F402AC"/>
    <w:rsid w:val="00F409B6"/>
    <w:rsid w:val="00F412E2"/>
    <w:rsid w:val="00F416F9"/>
    <w:rsid w:val="00F42737"/>
    <w:rsid w:val="00F433BC"/>
    <w:rsid w:val="00F43AA4"/>
    <w:rsid w:val="00F46381"/>
    <w:rsid w:val="00F50383"/>
    <w:rsid w:val="00F50F53"/>
    <w:rsid w:val="00F51177"/>
    <w:rsid w:val="00F51BE3"/>
    <w:rsid w:val="00F51C39"/>
    <w:rsid w:val="00F51DC4"/>
    <w:rsid w:val="00F52ED3"/>
    <w:rsid w:val="00F546CE"/>
    <w:rsid w:val="00F54B62"/>
    <w:rsid w:val="00F55DC0"/>
    <w:rsid w:val="00F560BD"/>
    <w:rsid w:val="00F570EB"/>
    <w:rsid w:val="00F61EBC"/>
    <w:rsid w:val="00F62C6E"/>
    <w:rsid w:val="00F6391A"/>
    <w:rsid w:val="00F65AE0"/>
    <w:rsid w:val="00F66D2B"/>
    <w:rsid w:val="00F71EBA"/>
    <w:rsid w:val="00F7293D"/>
    <w:rsid w:val="00F74A22"/>
    <w:rsid w:val="00F74D42"/>
    <w:rsid w:val="00F74E68"/>
    <w:rsid w:val="00F76225"/>
    <w:rsid w:val="00F76700"/>
    <w:rsid w:val="00F767C3"/>
    <w:rsid w:val="00F770EA"/>
    <w:rsid w:val="00F82514"/>
    <w:rsid w:val="00F82D8A"/>
    <w:rsid w:val="00F8309C"/>
    <w:rsid w:val="00F83CF2"/>
    <w:rsid w:val="00F865B9"/>
    <w:rsid w:val="00F86D89"/>
    <w:rsid w:val="00F875D8"/>
    <w:rsid w:val="00F90AA8"/>
    <w:rsid w:val="00F90AD2"/>
    <w:rsid w:val="00F912E9"/>
    <w:rsid w:val="00F92358"/>
    <w:rsid w:val="00F93072"/>
    <w:rsid w:val="00F93D38"/>
    <w:rsid w:val="00F94867"/>
    <w:rsid w:val="00F952A4"/>
    <w:rsid w:val="00F96DF6"/>
    <w:rsid w:val="00F96EEF"/>
    <w:rsid w:val="00F97F1A"/>
    <w:rsid w:val="00FA5CCB"/>
    <w:rsid w:val="00FB140D"/>
    <w:rsid w:val="00FB2CF1"/>
    <w:rsid w:val="00FB2DFF"/>
    <w:rsid w:val="00FB4B6D"/>
    <w:rsid w:val="00FB76CF"/>
    <w:rsid w:val="00FC0BA2"/>
    <w:rsid w:val="00FC0EAA"/>
    <w:rsid w:val="00FC1826"/>
    <w:rsid w:val="00FC1DDF"/>
    <w:rsid w:val="00FC284C"/>
    <w:rsid w:val="00FC320D"/>
    <w:rsid w:val="00FC407B"/>
    <w:rsid w:val="00FD00C4"/>
    <w:rsid w:val="00FD0A57"/>
    <w:rsid w:val="00FD168C"/>
    <w:rsid w:val="00FD1A27"/>
    <w:rsid w:val="00FD1B74"/>
    <w:rsid w:val="00FD22CD"/>
    <w:rsid w:val="00FD2A9B"/>
    <w:rsid w:val="00FD3488"/>
    <w:rsid w:val="00FD48AA"/>
    <w:rsid w:val="00FD496F"/>
    <w:rsid w:val="00FD514C"/>
    <w:rsid w:val="00FD52EF"/>
    <w:rsid w:val="00FD56A3"/>
    <w:rsid w:val="00FD63E6"/>
    <w:rsid w:val="00FD7831"/>
    <w:rsid w:val="00FE012E"/>
    <w:rsid w:val="00FE2348"/>
    <w:rsid w:val="00FE25B7"/>
    <w:rsid w:val="00FE5CA6"/>
    <w:rsid w:val="00FE61E5"/>
    <w:rsid w:val="00FF04A3"/>
    <w:rsid w:val="00FF2D50"/>
    <w:rsid w:val="00FF370A"/>
    <w:rsid w:val="00FF381C"/>
    <w:rsid w:val="00FF448A"/>
    <w:rsid w:val="00FF485C"/>
    <w:rsid w:val="00FF5B58"/>
    <w:rsid w:val="00FF5CEA"/>
    <w:rsid w:val="00FF6107"/>
    <w:rsid w:val="00FF6385"/>
    <w:rsid w:val="00FF6952"/>
    <w:rsid w:val="00FF70A4"/>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fillcolor="none [2092]" strokecolor="#f2f2f2">
      <v:fill color="none [2092]" color2="black" angle="-135" focus="100%" type="gradient"/>
      <v:stroke color="#f2f2f2" weight="1pt"/>
      <v:shadow on="t" type="perspective" color="#999" opacity=".5" origin=",.5" offset="0,0" matrix=",-56756f,,.5"/>
      <v:textbox inset=".5mm,2.3mm,.5mm,.3mm"/>
    </o:shapedefaults>
    <o:shapelayout v:ext="edit">
      <o:idmap v:ext="edit" data="2"/>
    </o:shapelayout>
  </w:shapeDefaults>
  <w:decimalSymbol w:val=","/>
  <w:listSeparator w:val=";"/>
  <w14:docId w14:val="4CBED5E2"/>
  <w15:docId w15:val="{F2200E72-BF26-4E20-BA7A-4856DA7ED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1A0"/>
    <w:pPr>
      <w:spacing w:after="200" w:line="276" w:lineRule="auto"/>
    </w:pPr>
    <w:rPr>
      <w:sz w:val="22"/>
      <w:szCs w:val="22"/>
      <w:lang w:eastAsia="en-US"/>
    </w:rPr>
  </w:style>
  <w:style w:type="paragraph" w:styleId="Balk1">
    <w:name w:val="heading 1"/>
    <w:basedOn w:val="Normal"/>
    <w:next w:val="Normal"/>
    <w:link w:val="Balk1Char"/>
    <w:uiPriority w:val="9"/>
    <w:qFormat/>
    <w:rsid w:val="0015363A"/>
    <w:pPr>
      <w:keepNext/>
      <w:keepLines/>
      <w:spacing w:before="480" w:after="0"/>
      <w:outlineLvl w:val="0"/>
    </w:pPr>
    <w:rPr>
      <w:rFonts w:ascii="Cambria" w:eastAsia="Times New Roman" w:hAnsi="Cambria"/>
      <w:b/>
      <w:bCs/>
      <w:color w:val="365F91"/>
      <w:sz w:val="28"/>
      <w:szCs w:val="28"/>
    </w:rPr>
  </w:style>
  <w:style w:type="paragraph" w:styleId="Balk2">
    <w:name w:val="heading 2"/>
    <w:basedOn w:val="Normal"/>
    <w:next w:val="Normal"/>
    <w:link w:val="Balk2Char"/>
    <w:uiPriority w:val="9"/>
    <w:semiHidden/>
    <w:unhideWhenUsed/>
    <w:qFormat/>
    <w:rsid w:val="00D83C3C"/>
    <w:pPr>
      <w:keepNext/>
      <w:keepLines/>
      <w:spacing w:before="200" w:after="0"/>
      <w:outlineLvl w:val="1"/>
    </w:pPr>
    <w:rPr>
      <w:rFonts w:ascii="Cambria" w:eastAsia="Times New Roman" w:hAnsi="Cambria"/>
      <w:b/>
      <w:bCs/>
      <w:color w:val="4F81BD"/>
      <w:sz w:val="26"/>
      <w:szCs w:val="26"/>
    </w:rPr>
  </w:style>
  <w:style w:type="paragraph" w:styleId="Balk3">
    <w:name w:val="heading 3"/>
    <w:basedOn w:val="Normal"/>
    <w:next w:val="Normal"/>
    <w:link w:val="Balk3Char"/>
    <w:uiPriority w:val="9"/>
    <w:semiHidden/>
    <w:unhideWhenUsed/>
    <w:qFormat/>
    <w:rsid w:val="00840E0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Balk4">
    <w:name w:val="heading 4"/>
    <w:basedOn w:val="Normal"/>
    <w:next w:val="Normal"/>
    <w:link w:val="Balk4Char"/>
    <w:uiPriority w:val="9"/>
    <w:semiHidden/>
    <w:unhideWhenUsed/>
    <w:qFormat/>
    <w:rsid w:val="00EC1B89"/>
    <w:pPr>
      <w:keepNext/>
      <w:spacing w:before="240" w:after="60"/>
      <w:outlineLvl w:val="3"/>
    </w:pPr>
    <w:rPr>
      <w:rFonts w:eastAsia="Times New Roman"/>
      <w:b/>
      <w:bCs/>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link w:val="ListeParagrafChar"/>
    <w:uiPriority w:val="34"/>
    <w:qFormat/>
    <w:rsid w:val="00FD52EF"/>
    <w:pPr>
      <w:ind w:left="720"/>
      <w:contextualSpacing/>
    </w:pPr>
  </w:style>
  <w:style w:type="paragraph" w:styleId="stBilgi">
    <w:name w:val="header"/>
    <w:basedOn w:val="Normal"/>
    <w:link w:val="stBilgiChar"/>
    <w:uiPriority w:val="99"/>
    <w:unhideWhenUsed/>
    <w:rsid w:val="00B17B2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17B24"/>
  </w:style>
  <w:style w:type="paragraph" w:styleId="AltBilgi">
    <w:name w:val="footer"/>
    <w:basedOn w:val="Normal"/>
    <w:link w:val="AltBilgiChar"/>
    <w:uiPriority w:val="99"/>
    <w:unhideWhenUsed/>
    <w:rsid w:val="00B17B2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B17B24"/>
  </w:style>
  <w:style w:type="paragraph" w:styleId="BalonMetni">
    <w:name w:val="Balloon Text"/>
    <w:basedOn w:val="Normal"/>
    <w:link w:val="BalonMetniChar"/>
    <w:uiPriority w:val="99"/>
    <w:semiHidden/>
    <w:unhideWhenUsed/>
    <w:rsid w:val="00B17B2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17B24"/>
    <w:rPr>
      <w:rFonts w:ascii="Tahoma" w:hAnsi="Tahoma" w:cs="Tahoma"/>
      <w:sz w:val="16"/>
      <w:szCs w:val="16"/>
    </w:rPr>
  </w:style>
  <w:style w:type="paragraph" w:styleId="DipnotMetni">
    <w:name w:val="footnote text"/>
    <w:aliases w:val=" Char"/>
    <w:basedOn w:val="Normal"/>
    <w:link w:val="DipnotMetniChar"/>
    <w:uiPriority w:val="99"/>
    <w:unhideWhenUsed/>
    <w:rsid w:val="00E553A6"/>
    <w:pPr>
      <w:spacing w:after="0" w:line="240" w:lineRule="auto"/>
    </w:pPr>
    <w:rPr>
      <w:sz w:val="20"/>
      <w:szCs w:val="20"/>
    </w:rPr>
  </w:style>
  <w:style w:type="character" w:customStyle="1" w:styleId="DipnotMetniChar">
    <w:name w:val="Dipnot Metni Char"/>
    <w:aliases w:val=" Char Char1"/>
    <w:basedOn w:val="VarsaylanParagrafYazTipi"/>
    <w:link w:val="DipnotMetni"/>
    <w:uiPriority w:val="99"/>
    <w:rsid w:val="00E553A6"/>
    <w:rPr>
      <w:sz w:val="20"/>
      <w:szCs w:val="20"/>
    </w:rPr>
  </w:style>
  <w:style w:type="character" w:styleId="DipnotBavurusu">
    <w:name w:val="footnote reference"/>
    <w:basedOn w:val="VarsaylanParagrafYazTipi"/>
    <w:uiPriority w:val="99"/>
    <w:unhideWhenUsed/>
    <w:rsid w:val="00E553A6"/>
    <w:rPr>
      <w:vertAlign w:val="superscript"/>
    </w:rPr>
  </w:style>
  <w:style w:type="paragraph" w:styleId="T1">
    <w:name w:val="toc 1"/>
    <w:basedOn w:val="Normal"/>
    <w:next w:val="Normal"/>
    <w:autoRedefine/>
    <w:uiPriority w:val="39"/>
    <w:unhideWhenUsed/>
    <w:qFormat/>
    <w:rsid w:val="002C0AB5"/>
    <w:pPr>
      <w:spacing w:after="100"/>
    </w:pPr>
  </w:style>
  <w:style w:type="paragraph" w:styleId="T2">
    <w:name w:val="toc 2"/>
    <w:basedOn w:val="Normal"/>
    <w:next w:val="Normal"/>
    <w:autoRedefine/>
    <w:uiPriority w:val="39"/>
    <w:unhideWhenUsed/>
    <w:qFormat/>
    <w:rsid w:val="002C0AB5"/>
    <w:pPr>
      <w:spacing w:after="100"/>
      <w:ind w:left="220"/>
    </w:pPr>
  </w:style>
  <w:style w:type="paragraph" w:styleId="T3">
    <w:name w:val="toc 3"/>
    <w:basedOn w:val="Normal"/>
    <w:next w:val="Normal"/>
    <w:autoRedefine/>
    <w:uiPriority w:val="39"/>
    <w:unhideWhenUsed/>
    <w:qFormat/>
    <w:rsid w:val="002C0AB5"/>
    <w:pPr>
      <w:spacing w:after="100"/>
      <w:ind w:left="440"/>
    </w:pPr>
  </w:style>
  <w:style w:type="paragraph" w:styleId="T4">
    <w:name w:val="toc 4"/>
    <w:basedOn w:val="Normal"/>
    <w:next w:val="Normal"/>
    <w:autoRedefine/>
    <w:uiPriority w:val="39"/>
    <w:unhideWhenUsed/>
    <w:rsid w:val="002C0AB5"/>
    <w:pPr>
      <w:spacing w:after="100"/>
      <w:ind w:left="660"/>
    </w:pPr>
  </w:style>
  <w:style w:type="character" w:styleId="Kpr">
    <w:name w:val="Hyperlink"/>
    <w:basedOn w:val="VarsaylanParagrafYazTipi"/>
    <w:uiPriority w:val="99"/>
    <w:unhideWhenUsed/>
    <w:rsid w:val="002C0AB5"/>
    <w:rPr>
      <w:color w:val="0000FF"/>
      <w:u w:val="single"/>
    </w:rPr>
  </w:style>
  <w:style w:type="paragraph" w:styleId="GvdeMetni">
    <w:name w:val="Body Text"/>
    <w:basedOn w:val="Normal"/>
    <w:link w:val="GvdeMetniChar"/>
    <w:semiHidden/>
    <w:rsid w:val="00EF1807"/>
    <w:pPr>
      <w:spacing w:after="0" w:line="240" w:lineRule="auto"/>
      <w:ind w:right="-1"/>
    </w:pPr>
    <w:rPr>
      <w:rFonts w:ascii="Arial" w:eastAsia="Times New Roman" w:hAnsi="Arial"/>
      <w:sz w:val="24"/>
      <w:szCs w:val="24"/>
      <w:lang w:val="en-GB" w:eastAsia="tr-TR"/>
    </w:rPr>
  </w:style>
  <w:style w:type="character" w:customStyle="1" w:styleId="GvdeMetniChar">
    <w:name w:val="Gövde Metni Char"/>
    <w:basedOn w:val="VarsaylanParagrafYazTipi"/>
    <w:link w:val="GvdeMetni"/>
    <w:semiHidden/>
    <w:rsid w:val="00EF1807"/>
    <w:rPr>
      <w:rFonts w:ascii="Arial" w:eastAsia="Times New Roman" w:hAnsi="Arial" w:cs="Times New Roman"/>
      <w:sz w:val="24"/>
      <w:szCs w:val="24"/>
      <w:lang w:val="en-GB" w:eastAsia="tr-TR"/>
    </w:rPr>
  </w:style>
  <w:style w:type="paragraph" w:customStyle="1" w:styleId="Annexetitle">
    <w:name w:val="Annexe_title"/>
    <w:basedOn w:val="Balk1"/>
    <w:next w:val="Normal"/>
    <w:autoRedefine/>
    <w:rsid w:val="0015363A"/>
    <w:pPr>
      <w:keepNext w:val="0"/>
      <w:keepLines w:val="0"/>
      <w:pageBreakBefore/>
      <w:tabs>
        <w:tab w:val="left" w:pos="1701"/>
        <w:tab w:val="left" w:pos="2552"/>
      </w:tabs>
      <w:spacing w:before="0" w:line="240" w:lineRule="auto"/>
      <w:jc w:val="center"/>
      <w:outlineLvl w:val="9"/>
    </w:pPr>
    <w:rPr>
      <w:rFonts w:ascii="Times New Roman" w:hAnsi="Times New Roman"/>
      <w:bCs w:val="0"/>
      <w:caps/>
      <w:color w:val="auto"/>
      <w:sz w:val="24"/>
      <w:szCs w:val="24"/>
      <w:lang w:val="en-GB" w:eastAsia="en-GB"/>
    </w:rPr>
  </w:style>
  <w:style w:type="paragraph" w:customStyle="1" w:styleId="normaltableau">
    <w:name w:val="normal_tableau"/>
    <w:basedOn w:val="Normal"/>
    <w:rsid w:val="0015363A"/>
    <w:pPr>
      <w:spacing w:before="120" w:after="120" w:line="240" w:lineRule="auto"/>
      <w:jc w:val="both"/>
    </w:pPr>
    <w:rPr>
      <w:rFonts w:ascii="Optima" w:eastAsia="Times New Roman" w:hAnsi="Optima"/>
      <w:szCs w:val="20"/>
      <w:lang w:val="en-GB" w:eastAsia="en-GB"/>
    </w:rPr>
  </w:style>
  <w:style w:type="character" w:customStyle="1" w:styleId="Balk1Char">
    <w:name w:val="Başlık 1 Char"/>
    <w:basedOn w:val="VarsaylanParagrafYazTipi"/>
    <w:link w:val="Balk1"/>
    <w:uiPriority w:val="9"/>
    <w:rsid w:val="0015363A"/>
    <w:rPr>
      <w:rFonts w:ascii="Cambria" w:eastAsia="Times New Roman" w:hAnsi="Cambria" w:cs="Times New Roman"/>
      <w:b/>
      <w:bCs/>
      <w:color w:val="365F91"/>
      <w:sz w:val="28"/>
      <w:szCs w:val="28"/>
    </w:rPr>
  </w:style>
  <w:style w:type="paragraph" w:customStyle="1" w:styleId="Normal2">
    <w:name w:val="Normal+2"/>
    <w:basedOn w:val="Normal"/>
    <w:next w:val="Normal"/>
    <w:uiPriority w:val="99"/>
    <w:rsid w:val="00A4212B"/>
    <w:pPr>
      <w:autoSpaceDE w:val="0"/>
      <w:autoSpaceDN w:val="0"/>
      <w:adjustRightInd w:val="0"/>
      <w:spacing w:after="0" w:line="240" w:lineRule="auto"/>
    </w:pPr>
    <w:rPr>
      <w:rFonts w:ascii="Arial" w:eastAsia="Times New Roman" w:hAnsi="Arial" w:cs="Arial"/>
      <w:sz w:val="24"/>
      <w:szCs w:val="24"/>
      <w:lang w:eastAsia="tr-TR"/>
    </w:rPr>
  </w:style>
  <w:style w:type="paragraph" w:customStyle="1" w:styleId="Balk61">
    <w:name w:val="Başlık 61"/>
    <w:basedOn w:val="Normal"/>
    <w:next w:val="Normal"/>
    <w:uiPriority w:val="99"/>
    <w:rsid w:val="00A4212B"/>
    <w:pPr>
      <w:autoSpaceDE w:val="0"/>
      <w:autoSpaceDN w:val="0"/>
      <w:adjustRightInd w:val="0"/>
      <w:spacing w:after="0" w:line="240" w:lineRule="auto"/>
    </w:pPr>
    <w:rPr>
      <w:rFonts w:ascii="Arial" w:eastAsia="Times New Roman" w:hAnsi="Arial" w:cs="Arial"/>
      <w:sz w:val="24"/>
      <w:szCs w:val="24"/>
      <w:lang w:eastAsia="tr-TR"/>
    </w:rPr>
  </w:style>
  <w:style w:type="paragraph" w:styleId="NormalWeb">
    <w:name w:val="Normal (Web)"/>
    <w:basedOn w:val="Normal"/>
    <w:uiPriority w:val="99"/>
    <w:rsid w:val="00627A7A"/>
    <w:pPr>
      <w:spacing w:before="100" w:beforeAutospacing="1" w:after="100" w:afterAutospacing="1" w:line="240" w:lineRule="auto"/>
    </w:pPr>
    <w:rPr>
      <w:rFonts w:ascii="Times New Roman" w:eastAsia="Times New Roman" w:hAnsi="Times New Roman"/>
      <w:sz w:val="24"/>
      <w:szCs w:val="24"/>
      <w:lang w:eastAsia="tr-TR"/>
    </w:rPr>
  </w:style>
  <w:style w:type="table" w:styleId="TabloKlavuzu">
    <w:name w:val="Table Grid"/>
    <w:basedOn w:val="NormalTablo"/>
    <w:uiPriority w:val="39"/>
    <w:rsid w:val="0057237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Heading61">
    <w:name w:val="Heading 61"/>
    <w:basedOn w:val="Normal"/>
    <w:next w:val="Normal"/>
    <w:rsid w:val="005E1081"/>
    <w:pPr>
      <w:autoSpaceDE w:val="0"/>
      <w:autoSpaceDN w:val="0"/>
      <w:adjustRightInd w:val="0"/>
      <w:spacing w:after="0" w:line="240" w:lineRule="auto"/>
    </w:pPr>
    <w:rPr>
      <w:rFonts w:ascii="Arial" w:eastAsia="Times New Roman" w:hAnsi="Arial" w:cs="Arial"/>
      <w:sz w:val="24"/>
      <w:szCs w:val="24"/>
      <w:lang w:eastAsia="tr-TR"/>
    </w:rPr>
  </w:style>
  <w:style w:type="paragraph" w:styleId="TBal">
    <w:name w:val="TOC Heading"/>
    <w:basedOn w:val="Balk1"/>
    <w:next w:val="Normal"/>
    <w:uiPriority w:val="39"/>
    <w:unhideWhenUsed/>
    <w:qFormat/>
    <w:rsid w:val="00120707"/>
    <w:pPr>
      <w:outlineLvl w:val="9"/>
    </w:pPr>
  </w:style>
  <w:style w:type="paragraph" w:styleId="SonNotMetni">
    <w:name w:val="endnote text"/>
    <w:basedOn w:val="Normal"/>
    <w:link w:val="SonNotMetniChar"/>
    <w:uiPriority w:val="99"/>
    <w:semiHidden/>
    <w:unhideWhenUsed/>
    <w:rsid w:val="0044115D"/>
    <w:pPr>
      <w:spacing w:after="0" w:line="240" w:lineRule="auto"/>
    </w:pPr>
    <w:rPr>
      <w:sz w:val="20"/>
      <w:szCs w:val="20"/>
    </w:rPr>
  </w:style>
  <w:style w:type="character" w:customStyle="1" w:styleId="SonNotMetniChar">
    <w:name w:val="Son Not Metni Char"/>
    <w:basedOn w:val="VarsaylanParagrafYazTipi"/>
    <w:link w:val="SonNotMetni"/>
    <w:uiPriority w:val="99"/>
    <w:semiHidden/>
    <w:rsid w:val="0044115D"/>
    <w:rPr>
      <w:sz w:val="20"/>
      <w:szCs w:val="20"/>
    </w:rPr>
  </w:style>
  <w:style w:type="character" w:styleId="SonNotBavurusu">
    <w:name w:val="endnote reference"/>
    <w:basedOn w:val="VarsaylanParagrafYazTipi"/>
    <w:uiPriority w:val="99"/>
    <w:semiHidden/>
    <w:unhideWhenUsed/>
    <w:rsid w:val="0044115D"/>
    <w:rPr>
      <w:vertAlign w:val="superscript"/>
    </w:rPr>
  </w:style>
  <w:style w:type="character" w:customStyle="1" w:styleId="Balk2Char">
    <w:name w:val="Başlık 2 Char"/>
    <w:basedOn w:val="VarsaylanParagrafYazTipi"/>
    <w:link w:val="Balk2"/>
    <w:uiPriority w:val="9"/>
    <w:semiHidden/>
    <w:rsid w:val="00D83C3C"/>
    <w:rPr>
      <w:rFonts w:ascii="Cambria" w:eastAsia="Times New Roman" w:hAnsi="Cambria" w:cs="Times New Roman"/>
      <w:b/>
      <w:bCs/>
      <w:color w:val="4F81BD"/>
      <w:sz w:val="26"/>
      <w:szCs w:val="26"/>
    </w:rPr>
  </w:style>
  <w:style w:type="paragraph" w:styleId="Dzeltme">
    <w:name w:val="Revision"/>
    <w:hidden/>
    <w:uiPriority w:val="99"/>
    <w:semiHidden/>
    <w:rsid w:val="008B09D2"/>
    <w:rPr>
      <w:sz w:val="22"/>
      <w:szCs w:val="22"/>
      <w:lang w:eastAsia="en-US"/>
    </w:rPr>
  </w:style>
  <w:style w:type="paragraph" w:styleId="AralkYok">
    <w:name w:val="No Spacing"/>
    <w:link w:val="AralkYokChar"/>
    <w:uiPriority w:val="1"/>
    <w:qFormat/>
    <w:rsid w:val="008A512D"/>
    <w:rPr>
      <w:sz w:val="22"/>
      <w:szCs w:val="22"/>
      <w:lang w:val="en-US" w:eastAsia="en-US"/>
    </w:rPr>
  </w:style>
  <w:style w:type="character" w:customStyle="1" w:styleId="s5h3first">
    <w:name w:val="s5_h3_first"/>
    <w:basedOn w:val="VarsaylanParagrafYazTipi"/>
    <w:rsid w:val="008A512D"/>
  </w:style>
  <w:style w:type="character" w:styleId="AklamaBavurusu">
    <w:name w:val="annotation reference"/>
    <w:basedOn w:val="VarsaylanParagrafYazTipi"/>
    <w:uiPriority w:val="99"/>
    <w:semiHidden/>
    <w:unhideWhenUsed/>
    <w:rsid w:val="00F92358"/>
    <w:rPr>
      <w:sz w:val="16"/>
      <w:szCs w:val="16"/>
    </w:rPr>
  </w:style>
  <w:style w:type="paragraph" w:styleId="AklamaMetni">
    <w:name w:val="annotation text"/>
    <w:basedOn w:val="Normal"/>
    <w:link w:val="AklamaMetniChar"/>
    <w:uiPriority w:val="99"/>
    <w:unhideWhenUsed/>
    <w:rsid w:val="00F92358"/>
    <w:rPr>
      <w:sz w:val="20"/>
      <w:szCs w:val="20"/>
    </w:rPr>
  </w:style>
  <w:style w:type="character" w:customStyle="1" w:styleId="AklamaMetniChar">
    <w:name w:val="Açıklama Metni Char"/>
    <w:basedOn w:val="VarsaylanParagrafYazTipi"/>
    <w:link w:val="AklamaMetni"/>
    <w:uiPriority w:val="99"/>
    <w:rsid w:val="00F92358"/>
    <w:rPr>
      <w:lang w:eastAsia="en-US"/>
    </w:rPr>
  </w:style>
  <w:style w:type="paragraph" w:styleId="AklamaKonusu">
    <w:name w:val="annotation subject"/>
    <w:basedOn w:val="AklamaMetni"/>
    <w:next w:val="AklamaMetni"/>
    <w:link w:val="AklamaKonusuChar"/>
    <w:unhideWhenUsed/>
    <w:rsid w:val="00F92358"/>
    <w:rPr>
      <w:b/>
      <w:bCs/>
    </w:rPr>
  </w:style>
  <w:style w:type="character" w:customStyle="1" w:styleId="AklamaKonusuChar">
    <w:name w:val="Açıklama Konusu Char"/>
    <w:basedOn w:val="AklamaMetniChar"/>
    <w:link w:val="AklamaKonusu"/>
    <w:rsid w:val="00F92358"/>
    <w:rPr>
      <w:b/>
      <w:bCs/>
      <w:lang w:eastAsia="en-US"/>
    </w:rPr>
  </w:style>
  <w:style w:type="character" w:customStyle="1" w:styleId="Balk4Char">
    <w:name w:val="Başlık 4 Char"/>
    <w:basedOn w:val="VarsaylanParagrafYazTipi"/>
    <w:link w:val="Balk4"/>
    <w:uiPriority w:val="9"/>
    <w:semiHidden/>
    <w:rsid w:val="00EC1B89"/>
    <w:rPr>
      <w:rFonts w:ascii="Calibri" w:eastAsia="Times New Roman" w:hAnsi="Calibri" w:cs="Times New Roman"/>
      <w:b/>
      <w:bCs/>
      <w:sz w:val="28"/>
      <w:szCs w:val="28"/>
      <w:lang w:eastAsia="en-US"/>
    </w:rPr>
  </w:style>
  <w:style w:type="paragraph" w:customStyle="1" w:styleId="Default">
    <w:name w:val="Default"/>
    <w:link w:val="DefaultChar"/>
    <w:rsid w:val="003F16A3"/>
    <w:pPr>
      <w:autoSpaceDE w:val="0"/>
      <w:autoSpaceDN w:val="0"/>
      <w:adjustRightInd w:val="0"/>
    </w:pPr>
    <w:rPr>
      <w:rFonts w:ascii="Times New Roman" w:hAnsi="Times New Roman"/>
      <w:color w:val="000000"/>
      <w:sz w:val="24"/>
      <w:szCs w:val="24"/>
    </w:rPr>
  </w:style>
  <w:style w:type="character" w:customStyle="1" w:styleId="DipnotMetniChar1">
    <w:name w:val="Dipnot Metni Char1"/>
    <w:aliases w:val=" Char Char"/>
    <w:basedOn w:val="VarsaylanParagrafYazTipi"/>
    <w:rsid w:val="00BB1420"/>
    <w:rPr>
      <w:rFonts w:ascii="Calibri" w:hAnsi="Calibri"/>
      <w:lang w:val="tr-TR" w:eastAsia="tr-TR" w:bidi="ar-SA"/>
    </w:rPr>
  </w:style>
  <w:style w:type="character" w:customStyle="1" w:styleId="Gvdemetni0">
    <w:name w:val="Gövde metni_"/>
    <w:basedOn w:val="VarsaylanParagrafYazTipi"/>
    <w:link w:val="Gvdemetni1"/>
    <w:uiPriority w:val="99"/>
    <w:rsid w:val="00614CA6"/>
    <w:rPr>
      <w:rFonts w:ascii="Arial" w:eastAsia="Arial" w:hAnsi="Arial" w:cs="Arial"/>
      <w:shd w:val="clear" w:color="auto" w:fill="FFFFFF"/>
    </w:rPr>
  </w:style>
  <w:style w:type="character" w:customStyle="1" w:styleId="GvdemetniCalibri9pt">
    <w:name w:val="Gövde metni + Calibri;9 pt"/>
    <w:basedOn w:val="Gvdemetni0"/>
    <w:rsid w:val="00614CA6"/>
    <w:rPr>
      <w:rFonts w:ascii="Calibri" w:eastAsia="Calibri" w:hAnsi="Calibri" w:cs="Calibri"/>
      <w:color w:val="000000"/>
      <w:spacing w:val="0"/>
      <w:w w:val="100"/>
      <w:position w:val="0"/>
      <w:sz w:val="18"/>
      <w:szCs w:val="18"/>
      <w:shd w:val="clear" w:color="auto" w:fill="FFFFFF"/>
      <w:lang w:val="tr-TR"/>
    </w:rPr>
  </w:style>
  <w:style w:type="paragraph" w:customStyle="1" w:styleId="Gvdemetni1">
    <w:name w:val="Gövde metni1"/>
    <w:basedOn w:val="Normal"/>
    <w:link w:val="Gvdemetni0"/>
    <w:rsid w:val="00614CA6"/>
    <w:pPr>
      <w:widowControl w:val="0"/>
      <w:shd w:val="clear" w:color="auto" w:fill="FFFFFF"/>
      <w:spacing w:before="900" w:after="60" w:line="288" w:lineRule="exact"/>
      <w:ind w:hanging="1680"/>
      <w:jc w:val="both"/>
    </w:pPr>
    <w:rPr>
      <w:rFonts w:ascii="Arial" w:eastAsia="Arial" w:hAnsi="Arial" w:cs="Arial"/>
      <w:sz w:val="20"/>
      <w:szCs w:val="20"/>
      <w:lang w:eastAsia="tr-TR"/>
    </w:rPr>
  </w:style>
  <w:style w:type="character" w:customStyle="1" w:styleId="AralkYokChar">
    <w:name w:val="Aralık Yok Char"/>
    <w:basedOn w:val="VarsaylanParagrafYazTipi"/>
    <w:link w:val="AralkYok"/>
    <w:uiPriority w:val="1"/>
    <w:rsid w:val="001658C4"/>
    <w:rPr>
      <w:sz w:val="22"/>
      <w:szCs w:val="22"/>
      <w:lang w:val="en-US" w:eastAsia="en-US"/>
    </w:rPr>
  </w:style>
  <w:style w:type="paragraph" w:styleId="GvdeMetniGirintisi">
    <w:name w:val="Body Text Indent"/>
    <w:basedOn w:val="Normal"/>
    <w:link w:val="GvdeMetniGirintisiChar"/>
    <w:uiPriority w:val="99"/>
    <w:semiHidden/>
    <w:unhideWhenUsed/>
    <w:rsid w:val="00854715"/>
    <w:pPr>
      <w:spacing w:after="120"/>
      <w:ind w:left="283"/>
    </w:pPr>
  </w:style>
  <w:style w:type="character" w:customStyle="1" w:styleId="GvdeMetniGirintisiChar">
    <w:name w:val="Gövde Metni Girintisi Char"/>
    <w:basedOn w:val="VarsaylanParagrafYazTipi"/>
    <w:link w:val="GvdeMetniGirintisi"/>
    <w:uiPriority w:val="99"/>
    <w:semiHidden/>
    <w:rsid w:val="00854715"/>
    <w:rPr>
      <w:sz w:val="22"/>
      <w:szCs w:val="22"/>
      <w:lang w:eastAsia="en-US"/>
    </w:rPr>
  </w:style>
  <w:style w:type="character" w:customStyle="1" w:styleId="ListeParagrafChar">
    <w:name w:val="Liste Paragraf Char"/>
    <w:link w:val="ListeParagraf"/>
    <w:uiPriority w:val="34"/>
    <w:rsid w:val="00F93D38"/>
    <w:rPr>
      <w:sz w:val="22"/>
      <w:szCs w:val="22"/>
      <w:lang w:eastAsia="en-US"/>
    </w:rPr>
  </w:style>
  <w:style w:type="paragraph" w:customStyle="1" w:styleId="stbilgi1">
    <w:name w:val="Üstbilgi1"/>
    <w:basedOn w:val="Normal"/>
    <w:link w:val="stbilgiChar0"/>
    <w:unhideWhenUsed/>
    <w:rsid w:val="002F677E"/>
    <w:pPr>
      <w:tabs>
        <w:tab w:val="center" w:pos="4536"/>
        <w:tab w:val="right" w:pos="9072"/>
      </w:tabs>
      <w:spacing w:after="0" w:line="240" w:lineRule="auto"/>
    </w:pPr>
  </w:style>
  <w:style w:type="character" w:customStyle="1" w:styleId="stbilgiChar0">
    <w:name w:val="Üstbilgi Char"/>
    <w:basedOn w:val="VarsaylanParagrafYazTipi"/>
    <w:link w:val="stbilgi1"/>
    <w:uiPriority w:val="99"/>
    <w:rsid w:val="002F677E"/>
    <w:rPr>
      <w:sz w:val="22"/>
      <w:szCs w:val="22"/>
      <w:lang w:eastAsia="en-US"/>
    </w:rPr>
  </w:style>
  <w:style w:type="character" w:customStyle="1" w:styleId="AltBilgiChar1">
    <w:name w:val="Alt Bilgi Char1"/>
    <w:basedOn w:val="VarsaylanParagrafYazTipi"/>
    <w:uiPriority w:val="99"/>
    <w:rsid w:val="007B16FB"/>
    <w:rPr>
      <w:sz w:val="22"/>
      <w:szCs w:val="22"/>
      <w:lang w:eastAsia="en-US"/>
    </w:rPr>
  </w:style>
  <w:style w:type="character" w:customStyle="1" w:styleId="DefaultChar">
    <w:name w:val="Default Char"/>
    <w:link w:val="Default"/>
    <w:locked/>
    <w:rsid w:val="0007090D"/>
    <w:rPr>
      <w:rFonts w:ascii="Times New Roman" w:hAnsi="Times New Roman"/>
      <w:color w:val="000000"/>
      <w:sz w:val="24"/>
      <w:szCs w:val="24"/>
    </w:rPr>
  </w:style>
  <w:style w:type="character" w:customStyle="1" w:styleId="mw-headline">
    <w:name w:val="mw-headline"/>
    <w:rsid w:val="00916A96"/>
  </w:style>
  <w:style w:type="character" w:customStyle="1" w:styleId="tBasStyle">
    <w:name w:val="tBasStyle"/>
    <w:rsid w:val="00F24043"/>
    <w:rPr>
      <w:rFonts w:ascii="Times New Roman" w:eastAsia="Times New Roman" w:hAnsi="Times New Roman" w:cs="Times New Roman"/>
      <w:b/>
    </w:rPr>
  </w:style>
  <w:style w:type="paragraph" w:customStyle="1" w:styleId="Gvdemetni2">
    <w:name w:val="Gövde metni"/>
    <w:basedOn w:val="Normal"/>
    <w:uiPriority w:val="99"/>
    <w:rsid w:val="00896D11"/>
    <w:pPr>
      <w:shd w:val="clear" w:color="auto" w:fill="FFFFFF"/>
      <w:spacing w:after="0" w:line="230" w:lineRule="exact"/>
      <w:jc w:val="both"/>
    </w:pPr>
    <w:rPr>
      <w:sz w:val="19"/>
      <w:szCs w:val="19"/>
      <w:shd w:val="clear" w:color="auto" w:fill="FFFFFF"/>
      <w:lang w:eastAsia="tr-TR"/>
    </w:rPr>
  </w:style>
  <w:style w:type="paragraph" w:customStyle="1" w:styleId="04maddeliste">
    <w:name w:val="04. madde liste"/>
    <w:basedOn w:val="Normal"/>
    <w:qFormat/>
    <w:rsid w:val="00D45F51"/>
    <w:pPr>
      <w:numPr>
        <w:numId w:val="7"/>
      </w:numPr>
      <w:autoSpaceDE w:val="0"/>
      <w:autoSpaceDN w:val="0"/>
      <w:adjustRightInd w:val="0"/>
      <w:spacing w:after="0"/>
    </w:pPr>
    <w:rPr>
      <w:rFonts w:ascii="Times New Roman" w:hAnsi="Times New Roman"/>
      <w:color w:val="000000"/>
      <w:sz w:val="24"/>
      <w:szCs w:val="23"/>
      <w:lang w:eastAsia="tr-TR"/>
    </w:rPr>
  </w:style>
  <w:style w:type="character" w:customStyle="1" w:styleId="Gvdemetni5">
    <w:name w:val="Gövde metni (5)_"/>
    <w:link w:val="Gvdemetni50"/>
    <w:uiPriority w:val="99"/>
    <w:locked/>
    <w:rsid w:val="009200BE"/>
    <w:rPr>
      <w:b/>
      <w:bCs/>
      <w:sz w:val="19"/>
      <w:szCs w:val="19"/>
      <w:shd w:val="clear" w:color="auto" w:fill="FFFFFF"/>
    </w:rPr>
  </w:style>
  <w:style w:type="paragraph" w:customStyle="1" w:styleId="Gvdemetni50">
    <w:name w:val="Gövde metni (5)"/>
    <w:basedOn w:val="Normal"/>
    <w:link w:val="Gvdemetni5"/>
    <w:uiPriority w:val="99"/>
    <w:rsid w:val="009200BE"/>
    <w:pPr>
      <w:shd w:val="clear" w:color="auto" w:fill="FFFFFF"/>
      <w:spacing w:after="0" w:line="240" w:lineRule="atLeast"/>
    </w:pPr>
    <w:rPr>
      <w:b/>
      <w:bCs/>
      <w:sz w:val="19"/>
      <w:szCs w:val="19"/>
      <w:shd w:val="clear" w:color="auto" w:fill="FFFFFF"/>
      <w:lang w:eastAsia="tr-TR"/>
    </w:rPr>
  </w:style>
  <w:style w:type="character" w:customStyle="1" w:styleId="Balk3Char">
    <w:name w:val="Başlık 3 Char"/>
    <w:basedOn w:val="VarsaylanParagrafYazTipi"/>
    <w:link w:val="Balk3"/>
    <w:uiPriority w:val="9"/>
    <w:rsid w:val="00840E0A"/>
    <w:rPr>
      <w:rFonts w:asciiTheme="majorHAnsi" w:eastAsiaTheme="majorEastAsia" w:hAnsiTheme="majorHAnsi" w:cstheme="majorBidi"/>
      <w:color w:val="243F60" w:themeColor="accent1" w:themeShade="7F"/>
      <w:sz w:val="24"/>
      <w:szCs w:val="24"/>
      <w:lang w:eastAsia="en-US"/>
    </w:rPr>
  </w:style>
  <w:style w:type="paragraph" w:customStyle="1" w:styleId="NoSpacing1">
    <w:name w:val="No Spacing1"/>
    <w:uiPriority w:val="1"/>
    <w:qFormat/>
    <w:rsid w:val="00AA4372"/>
    <w:rPr>
      <w:sz w:val="22"/>
      <w:szCs w:val="22"/>
      <w:lang w:eastAsia="en-US"/>
    </w:rPr>
  </w:style>
  <w:style w:type="character" w:styleId="Vurgu">
    <w:name w:val="Emphasis"/>
    <w:uiPriority w:val="20"/>
    <w:qFormat/>
    <w:rsid w:val="00AA4372"/>
    <w:rPr>
      <w:i/>
      <w:iCs/>
    </w:rPr>
  </w:style>
  <w:style w:type="paragraph" w:customStyle="1" w:styleId="PMaddeimi">
    <w:name w:val="ÇÖP Madde imi"/>
    <w:basedOn w:val="ListeParagraf"/>
    <w:qFormat/>
    <w:rsid w:val="000E3376"/>
    <w:pPr>
      <w:numPr>
        <w:numId w:val="34"/>
      </w:numPr>
      <w:spacing w:after="240"/>
      <w:jc w:val="both"/>
    </w:pPr>
    <w:rPr>
      <w:rFonts w:ascii="Arial" w:eastAsia="Times New Roman" w:hAnsi="Arial"/>
      <w:sz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3602">
      <w:bodyDiv w:val="1"/>
      <w:marLeft w:val="0"/>
      <w:marRight w:val="0"/>
      <w:marTop w:val="0"/>
      <w:marBottom w:val="0"/>
      <w:divBdr>
        <w:top w:val="none" w:sz="0" w:space="0" w:color="auto"/>
        <w:left w:val="none" w:sz="0" w:space="0" w:color="auto"/>
        <w:bottom w:val="none" w:sz="0" w:space="0" w:color="auto"/>
        <w:right w:val="none" w:sz="0" w:space="0" w:color="auto"/>
      </w:divBdr>
    </w:div>
    <w:div w:id="72701221">
      <w:bodyDiv w:val="1"/>
      <w:marLeft w:val="0"/>
      <w:marRight w:val="0"/>
      <w:marTop w:val="0"/>
      <w:marBottom w:val="0"/>
      <w:divBdr>
        <w:top w:val="none" w:sz="0" w:space="0" w:color="auto"/>
        <w:left w:val="none" w:sz="0" w:space="0" w:color="auto"/>
        <w:bottom w:val="none" w:sz="0" w:space="0" w:color="auto"/>
        <w:right w:val="none" w:sz="0" w:space="0" w:color="auto"/>
      </w:divBdr>
      <w:divsChild>
        <w:div w:id="1552309038">
          <w:marLeft w:val="0"/>
          <w:marRight w:val="0"/>
          <w:marTop w:val="216"/>
          <w:marBottom w:val="0"/>
          <w:divBdr>
            <w:top w:val="none" w:sz="0" w:space="0" w:color="auto"/>
            <w:left w:val="none" w:sz="0" w:space="0" w:color="auto"/>
            <w:bottom w:val="none" w:sz="0" w:space="0" w:color="auto"/>
            <w:right w:val="none" w:sz="0" w:space="0" w:color="auto"/>
          </w:divBdr>
        </w:div>
      </w:divsChild>
    </w:div>
    <w:div w:id="106969712">
      <w:bodyDiv w:val="1"/>
      <w:marLeft w:val="0"/>
      <w:marRight w:val="0"/>
      <w:marTop w:val="0"/>
      <w:marBottom w:val="0"/>
      <w:divBdr>
        <w:top w:val="none" w:sz="0" w:space="0" w:color="auto"/>
        <w:left w:val="none" w:sz="0" w:space="0" w:color="auto"/>
        <w:bottom w:val="none" w:sz="0" w:space="0" w:color="auto"/>
        <w:right w:val="none" w:sz="0" w:space="0" w:color="auto"/>
      </w:divBdr>
      <w:divsChild>
        <w:div w:id="1432817475">
          <w:marLeft w:val="0"/>
          <w:marRight w:val="0"/>
          <w:marTop w:val="240"/>
          <w:marBottom w:val="0"/>
          <w:divBdr>
            <w:top w:val="none" w:sz="0" w:space="0" w:color="auto"/>
            <w:left w:val="none" w:sz="0" w:space="0" w:color="auto"/>
            <w:bottom w:val="none" w:sz="0" w:space="0" w:color="auto"/>
            <w:right w:val="none" w:sz="0" w:space="0" w:color="auto"/>
          </w:divBdr>
        </w:div>
      </w:divsChild>
    </w:div>
    <w:div w:id="324283268">
      <w:bodyDiv w:val="1"/>
      <w:marLeft w:val="0"/>
      <w:marRight w:val="0"/>
      <w:marTop w:val="0"/>
      <w:marBottom w:val="0"/>
      <w:divBdr>
        <w:top w:val="none" w:sz="0" w:space="0" w:color="auto"/>
        <w:left w:val="none" w:sz="0" w:space="0" w:color="auto"/>
        <w:bottom w:val="none" w:sz="0" w:space="0" w:color="auto"/>
        <w:right w:val="none" w:sz="0" w:space="0" w:color="auto"/>
      </w:divBdr>
    </w:div>
    <w:div w:id="489638758">
      <w:bodyDiv w:val="1"/>
      <w:marLeft w:val="0"/>
      <w:marRight w:val="0"/>
      <w:marTop w:val="0"/>
      <w:marBottom w:val="0"/>
      <w:divBdr>
        <w:top w:val="none" w:sz="0" w:space="0" w:color="auto"/>
        <w:left w:val="none" w:sz="0" w:space="0" w:color="auto"/>
        <w:bottom w:val="none" w:sz="0" w:space="0" w:color="auto"/>
        <w:right w:val="none" w:sz="0" w:space="0" w:color="auto"/>
      </w:divBdr>
    </w:div>
    <w:div w:id="514004475">
      <w:bodyDiv w:val="1"/>
      <w:marLeft w:val="0"/>
      <w:marRight w:val="0"/>
      <w:marTop w:val="0"/>
      <w:marBottom w:val="0"/>
      <w:divBdr>
        <w:top w:val="none" w:sz="0" w:space="0" w:color="auto"/>
        <w:left w:val="none" w:sz="0" w:space="0" w:color="auto"/>
        <w:bottom w:val="none" w:sz="0" w:space="0" w:color="auto"/>
        <w:right w:val="none" w:sz="0" w:space="0" w:color="auto"/>
      </w:divBdr>
    </w:div>
    <w:div w:id="531695977">
      <w:bodyDiv w:val="1"/>
      <w:marLeft w:val="0"/>
      <w:marRight w:val="0"/>
      <w:marTop w:val="0"/>
      <w:marBottom w:val="0"/>
      <w:divBdr>
        <w:top w:val="none" w:sz="0" w:space="0" w:color="auto"/>
        <w:left w:val="none" w:sz="0" w:space="0" w:color="auto"/>
        <w:bottom w:val="none" w:sz="0" w:space="0" w:color="auto"/>
        <w:right w:val="none" w:sz="0" w:space="0" w:color="auto"/>
      </w:divBdr>
    </w:div>
    <w:div w:id="554007540">
      <w:bodyDiv w:val="1"/>
      <w:marLeft w:val="0"/>
      <w:marRight w:val="0"/>
      <w:marTop w:val="0"/>
      <w:marBottom w:val="0"/>
      <w:divBdr>
        <w:top w:val="none" w:sz="0" w:space="0" w:color="auto"/>
        <w:left w:val="none" w:sz="0" w:space="0" w:color="auto"/>
        <w:bottom w:val="none" w:sz="0" w:space="0" w:color="auto"/>
        <w:right w:val="none" w:sz="0" w:space="0" w:color="auto"/>
      </w:divBdr>
    </w:div>
    <w:div w:id="570501759">
      <w:bodyDiv w:val="1"/>
      <w:marLeft w:val="0"/>
      <w:marRight w:val="0"/>
      <w:marTop w:val="0"/>
      <w:marBottom w:val="0"/>
      <w:divBdr>
        <w:top w:val="none" w:sz="0" w:space="0" w:color="auto"/>
        <w:left w:val="none" w:sz="0" w:space="0" w:color="auto"/>
        <w:bottom w:val="none" w:sz="0" w:space="0" w:color="auto"/>
        <w:right w:val="none" w:sz="0" w:space="0" w:color="auto"/>
      </w:divBdr>
      <w:divsChild>
        <w:div w:id="2088961888">
          <w:marLeft w:val="0"/>
          <w:marRight w:val="0"/>
          <w:marTop w:val="96"/>
          <w:marBottom w:val="0"/>
          <w:divBdr>
            <w:top w:val="none" w:sz="0" w:space="0" w:color="auto"/>
            <w:left w:val="none" w:sz="0" w:space="0" w:color="auto"/>
            <w:bottom w:val="none" w:sz="0" w:space="0" w:color="auto"/>
            <w:right w:val="none" w:sz="0" w:space="0" w:color="auto"/>
          </w:divBdr>
        </w:div>
        <w:div w:id="16007829">
          <w:marLeft w:val="0"/>
          <w:marRight w:val="0"/>
          <w:marTop w:val="96"/>
          <w:marBottom w:val="0"/>
          <w:divBdr>
            <w:top w:val="none" w:sz="0" w:space="0" w:color="auto"/>
            <w:left w:val="none" w:sz="0" w:space="0" w:color="auto"/>
            <w:bottom w:val="none" w:sz="0" w:space="0" w:color="auto"/>
            <w:right w:val="none" w:sz="0" w:space="0" w:color="auto"/>
          </w:divBdr>
        </w:div>
        <w:div w:id="806506726">
          <w:marLeft w:val="0"/>
          <w:marRight w:val="0"/>
          <w:marTop w:val="96"/>
          <w:marBottom w:val="0"/>
          <w:divBdr>
            <w:top w:val="none" w:sz="0" w:space="0" w:color="auto"/>
            <w:left w:val="none" w:sz="0" w:space="0" w:color="auto"/>
            <w:bottom w:val="none" w:sz="0" w:space="0" w:color="auto"/>
            <w:right w:val="none" w:sz="0" w:space="0" w:color="auto"/>
          </w:divBdr>
        </w:div>
        <w:div w:id="1868179806">
          <w:marLeft w:val="0"/>
          <w:marRight w:val="0"/>
          <w:marTop w:val="96"/>
          <w:marBottom w:val="0"/>
          <w:divBdr>
            <w:top w:val="none" w:sz="0" w:space="0" w:color="auto"/>
            <w:left w:val="none" w:sz="0" w:space="0" w:color="auto"/>
            <w:bottom w:val="none" w:sz="0" w:space="0" w:color="auto"/>
            <w:right w:val="none" w:sz="0" w:space="0" w:color="auto"/>
          </w:divBdr>
        </w:div>
        <w:div w:id="910432772">
          <w:marLeft w:val="0"/>
          <w:marRight w:val="0"/>
          <w:marTop w:val="96"/>
          <w:marBottom w:val="0"/>
          <w:divBdr>
            <w:top w:val="none" w:sz="0" w:space="0" w:color="auto"/>
            <w:left w:val="none" w:sz="0" w:space="0" w:color="auto"/>
            <w:bottom w:val="none" w:sz="0" w:space="0" w:color="auto"/>
            <w:right w:val="none" w:sz="0" w:space="0" w:color="auto"/>
          </w:divBdr>
        </w:div>
      </w:divsChild>
    </w:div>
    <w:div w:id="631987591">
      <w:bodyDiv w:val="1"/>
      <w:marLeft w:val="0"/>
      <w:marRight w:val="0"/>
      <w:marTop w:val="0"/>
      <w:marBottom w:val="0"/>
      <w:divBdr>
        <w:top w:val="none" w:sz="0" w:space="0" w:color="auto"/>
        <w:left w:val="none" w:sz="0" w:space="0" w:color="auto"/>
        <w:bottom w:val="none" w:sz="0" w:space="0" w:color="auto"/>
        <w:right w:val="none" w:sz="0" w:space="0" w:color="auto"/>
      </w:divBdr>
    </w:div>
    <w:div w:id="641925827">
      <w:bodyDiv w:val="1"/>
      <w:marLeft w:val="0"/>
      <w:marRight w:val="0"/>
      <w:marTop w:val="0"/>
      <w:marBottom w:val="0"/>
      <w:divBdr>
        <w:top w:val="none" w:sz="0" w:space="0" w:color="auto"/>
        <w:left w:val="none" w:sz="0" w:space="0" w:color="auto"/>
        <w:bottom w:val="none" w:sz="0" w:space="0" w:color="auto"/>
        <w:right w:val="none" w:sz="0" w:space="0" w:color="auto"/>
      </w:divBdr>
    </w:div>
    <w:div w:id="679770627">
      <w:bodyDiv w:val="1"/>
      <w:marLeft w:val="0"/>
      <w:marRight w:val="0"/>
      <w:marTop w:val="0"/>
      <w:marBottom w:val="0"/>
      <w:divBdr>
        <w:top w:val="none" w:sz="0" w:space="0" w:color="auto"/>
        <w:left w:val="none" w:sz="0" w:space="0" w:color="auto"/>
        <w:bottom w:val="none" w:sz="0" w:space="0" w:color="auto"/>
        <w:right w:val="none" w:sz="0" w:space="0" w:color="auto"/>
      </w:divBdr>
    </w:div>
    <w:div w:id="744306798">
      <w:bodyDiv w:val="1"/>
      <w:marLeft w:val="0"/>
      <w:marRight w:val="0"/>
      <w:marTop w:val="0"/>
      <w:marBottom w:val="0"/>
      <w:divBdr>
        <w:top w:val="none" w:sz="0" w:space="0" w:color="auto"/>
        <w:left w:val="none" w:sz="0" w:space="0" w:color="auto"/>
        <w:bottom w:val="none" w:sz="0" w:space="0" w:color="auto"/>
        <w:right w:val="none" w:sz="0" w:space="0" w:color="auto"/>
      </w:divBdr>
      <w:divsChild>
        <w:div w:id="1275596155">
          <w:marLeft w:val="0"/>
          <w:marRight w:val="0"/>
          <w:marTop w:val="216"/>
          <w:marBottom w:val="0"/>
          <w:divBdr>
            <w:top w:val="none" w:sz="0" w:space="0" w:color="auto"/>
            <w:left w:val="none" w:sz="0" w:space="0" w:color="auto"/>
            <w:bottom w:val="none" w:sz="0" w:space="0" w:color="auto"/>
            <w:right w:val="none" w:sz="0" w:space="0" w:color="auto"/>
          </w:divBdr>
        </w:div>
      </w:divsChild>
    </w:div>
    <w:div w:id="754740426">
      <w:bodyDiv w:val="1"/>
      <w:marLeft w:val="0"/>
      <w:marRight w:val="0"/>
      <w:marTop w:val="0"/>
      <w:marBottom w:val="0"/>
      <w:divBdr>
        <w:top w:val="none" w:sz="0" w:space="0" w:color="auto"/>
        <w:left w:val="none" w:sz="0" w:space="0" w:color="auto"/>
        <w:bottom w:val="none" w:sz="0" w:space="0" w:color="auto"/>
        <w:right w:val="none" w:sz="0" w:space="0" w:color="auto"/>
      </w:divBdr>
      <w:divsChild>
        <w:div w:id="2068531056">
          <w:marLeft w:val="432"/>
          <w:marRight w:val="0"/>
          <w:marTop w:val="0"/>
          <w:marBottom w:val="120"/>
          <w:divBdr>
            <w:top w:val="none" w:sz="0" w:space="0" w:color="auto"/>
            <w:left w:val="none" w:sz="0" w:space="0" w:color="auto"/>
            <w:bottom w:val="none" w:sz="0" w:space="0" w:color="auto"/>
            <w:right w:val="none" w:sz="0" w:space="0" w:color="auto"/>
          </w:divBdr>
        </w:div>
      </w:divsChild>
    </w:div>
    <w:div w:id="873226620">
      <w:bodyDiv w:val="1"/>
      <w:marLeft w:val="0"/>
      <w:marRight w:val="0"/>
      <w:marTop w:val="0"/>
      <w:marBottom w:val="0"/>
      <w:divBdr>
        <w:top w:val="none" w:sz="0" w:space="0" w:color="auto"/>
        <w:left w:val="none" w:sz="0" w:space="0" w:color="auto"/>
        <w:bottom w:val="none" w:sz="0" w:space="0" w:color="auto"/>
        <w:right w:val="none" w:sz="0" w:space="0" w:color="auto"/>
      </w:divBdr>
    </w:div>
    <w:div w:id="895704466">
      <w:bodyDiv w:val="1"/>
      <w:marLeft w:val="0"/>
      <w:marRight w:val="0"/>
      <w:marTop w:val="0"/>
      <w:marBottom w:val="0"/>
      <w:divBdr>
        <w:top w:val="none" w:sz="0" w:space="0" w:color="auto"/>
        <w:left w:val="none" w:sz="0" w:space="0" w:color="auto"/>
        <w:bottom w:val="none" w:sz="0" w:space="0" w:color="auto"/>
        <w:right w:val="none" w:sz="0" w:space="0" w:color="auto"/>
      </w:divBdr>
    </w:div>
    <w:div w:id="955063379">
      <w:bodyDiv w:val="1"/>
      <w:marLeft w:val="0"/>
      <w:marRight w:val="0"/>
      <w:marTop w:val="0"/>
      <w:marBottom w:val="0"/>
      <w:divBdr>
        <w:top w:val="none" w:sz="0" w:space="0" w:color="auto"/>
        <w:left w:val="none" w:sz="0" w:space="0" w:color="auto"/>
        <w:bottom w:val="none" w:sz="0" w:space="0" w:color="auto"/>
        <w:right w:val="none" w:sz="0" w:space="0" w:color="auto"/>
      </w:divBdr>
      <w:divsChild>
        <w:div w:id="355424496">
          <w:marLeft w:val="360"/>
          <w:marRight w:val="0"/>
          <w:marTop w:val="96"/>
          <w:marBottom w:val="0"/>
          <w:divBdr>
            <w:top w:val="none" w:sz="0" w:space="0" w:color="auto"/>
            <w:left w:val="none" w:sz="0" w:space="0" w:color="auto"/>
            <w:bottom w:val="none" w:sz="0" w:space="0" w:color="auto"/>
            <w:right w:val="none" w:sz="0" w:space="0" w:color="auto"/>
          </w:divBdr>
        </w:div>
        <w:div w:id="158229772">
          <w:marLeft w:val="360"/>
          <w:marRight w:val="0"/>
          <w:marTop w:val="96"/>
          <w:marBottom w:val="0"/>
          <w:divBdr>
            <w:top w:val="none" w:sz="0" w:space="0" w:color="auto"/>
            <w:left w:val="none" w:sz="0" w:space="0" w:color="auto"/>
            <w:bottom w:val="none" w:sz="0" w:space="0" w:color="auto"/>
            <w:right w:val="none" w:sz="0" w:space="0" w:color="auto"/>
          </w:divBdr>
        </w:div>
        <w:div w:id="884026179">
          <w:marLeft w:val="360"/>
          <w:marRight w:val="0"/>
          <w:marTop w:val="96"/>
          <w:marBottom w:val="0"/>
          <w:divBdr>
            <w:top w:val="none" w:sz="0" w:space="0" w:color="auto"/>
            <w:left w:val="none" w:sz="0" w:space="0" w:color="auto"/>
            <w:bottom w:val="none" w:sz="0" w:space="0" w:color="auto"/>
            <w:right w:val="none" w:sz="0" w:space="0" w:color="auto"/>
          </w:divBdr>
        </w:div>
      </w:divsChild>
    </w:div>
    <w:div w:id="977300833">
      <w:bodyDiv w:val="1"/>
      <w:marLeft w:val="0"/>
      <w:marRight w:val="0"/>
      <w:marTop w:val="0"/>
      <w:marBottom w:val="0"/>
      <w:divBdr>
        <w:top w:val="none" w:sz="0" w:space="0" w:color="auto"/>
        <w:left w:val="none" w:sz="0" w:space="0" w:color="auto"/>
        <w:bottom w:val="none" w:sz="0" w:space="0" w:color="auto"/>
        <w:right w:val="none" w:sz="0" w:space="0" w:color="auto"/>
      </w:divBdr>
      <w:divsChild>
        <w:div w:id="1070153223">
          <w:marLeft w:val="0"/>
          <w:marRight w:val="0"/>
          <w:marTop w:val="240"/>
          <w:marBottom w:val="0"/>
          <w:divBdr>
            <w:top w:val="none" w:sz="0" w:space="0" w:color="auto"/>
            <w:left w:val="none" w:sz="0" w:space="0" w:color="auto"/>
            <w:bottom w:val="none" w:sz="0" w:space="0" w:color="auto"/>
            <w:right w:val="none" w:sz="0" w:space="0" w:color="auto"/>
          </w:divBdr>
        </w:div>
      </w:divsChild>
    </w:div>
    <w:div w:id="1008094662">
      <w:bodyDiv w:val="1"/>
      <w:marLeft w:val="0"/>
      <w:marRight w:val="0"/>
      <w:marTop w:val="0"/>
      <w:marBottom w:val="0"/>
      <w:divBdr>
        <w:top w:val="none" w:sz="0" w:space="0" w:color="auto"/>
        <w:left w:val="none" w:sz="0" w:space="0" w:color="auto"/>
        <w:bottom w:val="none" w:sz="0" w:space="0" w:color="auto"/>
        <w:right w:val="none" w:sz="0" w:space="0" w:color="auto"/>
      </w:divBdr>
    </w:div>
    <w:div w:id="1022439480">
      <w:bodyDiv w:val="1"/>
      <w:marLeft w:val="0"/>
      <w:marRight w:val="0"/>
      <w:marTop w:val="0"/>
      <w:marBottom w:val="0"/>
      <w:divBdr>
        <w:top w:val="none" w:sz="0" w:space="0" w:color="auto"/>
        <w:left w:val="none" w:sz="0" w:space="0" w:color="auto"/>
        <w:bottom w:val="none" w:sz="0" w:space="0" w:color="auto"/>
        <w:right w:val="none" w:sz="0" w:space="0" w:color="auto"/>
      </w:divBdr>
    </w:div>
    <w:div w:id="1055161751">
      <w:bodyDiv w:val="1"/>
      <w:marLeft w:val="0"/>
      <w:marRight w:val="0"/>
      <w:marTop w:val="0"/>
      <w:marBottom w:val="0"/>
      <w:divBdr>
        <w:top w:val="none" w:sz="0" w:space="0" w:color="auto"/>
        <w:left w:val="none" w:sz="0" w:space="0" w:color="auto"/>
        <w:bottom w:val="none" w:sz="0" w:space="0" w:color="auto"/>
        <w:right w:val="none" w:sz="0" w:space="0" w:color="auto"/>
      </w:divBdr>
    </w:div>
    <w:div w:id="1065223491">
      <w:bodyDiv w:val="1"/>
      <w:marLeft w:val="0"/>
      <w:marRight w:val="0"/>
      <w:marTop w:val="0"/>
      <w:marBottom w:val="0"/>
      <w:divBdr>
        <w:top w:val="none" w:sz="0" w:space="0" w:color="auto"/>
        <w:left w:val="none" w:sz="0" w:space="0" w:color="auto"/>
        <w:bottom w:val="none" w:sz="0" w:space="0" w:color="auto"/>
        <w:right w:val="none" w:sz="0" w:space="0" w:color="auto"/>
      </w:divBdr>
    </w:div>
    <w:div w:id="1065450408">
      <w:bodyDiv w:val="1"/>
      <w:marLeft w:val="0"/>
      <w:marRight w:val="0"/>
      <w:marTop w:val="0"/>
      <w:marBottom w:val="0"/>
      <w:divBdr>
        <w:top w:val="none" w:sz="0" w:space="0" w:color="auto"/>
        <w:left w:val="none" w:sz="0" w:space="0" w:color="auto"/>
        <w:bottom w:val="none" w:sz="0" w:space="0" w:color="auto"/>
        <w:right w:val="none" w:sz="0" w:space="0" w:color="auto"/>
      </w:divBdr>
    </w:div>
    <w:div w:id="1103575251">
      <w:bodyDiv w:val="1"/>
      <w:marLeft w:val="0"/>
      <w:marRight w:val="0"/>
      <w:marTop w:val="0"/>
      <w:marBottom w:val="0"/>
      <w:divBdr>
        <w:top w:val="none" w:sz="0" w:space="0" w:color="auto"/>
        <w:left w:val="none" w:sz="0" w:space="0" w:color="auto"/>
        <w:bottom w:val="none" w:sz="0" w:space="0" w:color="auto"/>
        <w:right w:val="none" w:sz="0" w:space="0" w:color="auto"/>
      </w:divBdr>
      <w:divsChild>
        <w:div w:id="277374083">
          <w:marLeft w:val="360"/>
          <w:marRight w:val="0"/>
          <w:marTop w:val="96"/>
          <w:marBottom w:val="0"/>
          <w:divBdr>
            <w:top w:val="none" w:sz="0" w:space="0" w:color="auto"/>
            <w:left w:val="none" w:sz="0" w:space="0" w:color="auto"/>
            <w:bottom w:val="none" w:sz="0" w:space="0" w:color="auto"/>
            <w:right w:val="none" w:sz="0" w:space="0" w:color="auto"/>
          </w:divBdr>
        </w:div>
        <w:div w:id="235016949">
          <w:marLeft w:val="360"/>
          <w:marRight w:val="0"/>
          <w:marTop w:val="96"/>
          <w:marBottom w:val="0"/>
          <w:divBdr>
            <w:top w:val="none" w:sz="0" w:space="0" w:color="auto"/>
            <w:left w:val="none" w:sz="0" w:space="0" w:color="auto"/>
            <w:bottom w:val="none" w:sz="0" w:space="0" w:color="auto"/>
            <w:right w:val="none" w:sz="0" w:space="0" w:color="auto"/>
          </w:divBdr>
        </w:div>
        <w:div w:id="1612472418">
          <w:marLeft w:val="360"/>
          <w:marRight w:val="0"/>
          <w:marTop w:val="96"/>
          <w:marBottom w:val="0"/>
          <w:divBdr>
            <w:top w:val="none" w:sz="0" w:space="0" w:color="auto"/>
            <w:left w:val="none" w:sz="0" w:space="0" w:color="auto"/>
            <w:bottom w:val="none" w:sz="0" w:space="0" w:color="auto"/>
            <w:right w:val="none" w:sz="0" w:space="0" w:color="auto"/>
          </w:divBdr>
        </w:div>
      </w:divsChild>
    </w:div>
    <w:div w:id="1240868218">
      <w:bodyDiv w:val="1"/>
      <w:marLeft w:val="0"/>
      <w:marRight w:val="0"/>
      <w:marTop w:val="0"/>
      <w:marBottom w:val="0"/>
      <w:divBdr>
        <w:top w:val="none" w:sz="0" w:space="0" w:color="auto"/>
        <w:left w:val="none" w:sz="0" w:space="0" w:color="auto"/>
        <w:bottom w:val="none" w:sz="0" w:space="0" w:color="auto"/>
        <w:right w:val="none" w:sz="0" w:space="0" w:color="auto"/>
      </w:divBdr>
    </w:div>
    <w:div w:id="1359963428">
      <w:bodyDiv w:val="1"/>
      <w:marLeft w:val="0"/>
      <w:marRight w:val="0"/>
      <w:marTop w:val="0"/>
      <w:marBottom w:val="0"/>
      <w:divBdr>
        <w:top w:val="none" w:sz="0" w:space="0" w:color="auto"/>
        <w:left w:val="none" w:sz="0" w:space="0" w:color="auto"/>
        <w:bottom w:val="none" w:sz="0" w:space="0" w:color="auto"/>
        <w:right w:val="none" w:sz="0" w:space="0" w:color="auto"/>
      </w:divBdr>
    </w:div>
    <w:div w:id="1363896104">
      <w:bodyDiv w:val="1"/>
      <w:marLeft w:val="0"/>
      <w:marRight w:val="0"/>
      <w:marTop w:val="0"/>
      <w:marBottom w:val="0"/>
      <w:divBdr>
        <w:top w:val="none" w:sz="0" w:space="0" w:color="auto"/>
        <w:left w:val="none" w:sz="0" w:space="0" w:color="auto"/>
        <w:bottom w:val="none" w:sz="0" w:space="0" w:color="auto"/>
        <w:right w:val="none" w:sz="0" w:space="0" w:color="auto"/>
      </w:divBdr>
    </w:div>
    <w:div w:id="1414163783">
      <w:bodyDiv w:val="1"/>
      <w:marLeft w:val="0"/>
      <w:marRight w:val="0"/>
      <w:marTop w:val="0"/>
      <w:marBottom w:val="0"/>
      <w:divBdr>
        <w:top w:val="none" w:sz="0" w:space="0" w:color="auto"/>
        <w:left w:val="none" w:sz="0" w:space="0" w:color="auto"/>
        <w:bottom w:val="none" w:sz="0" w:space="0" w:color="auto"/>
        <w:right w:val="none" w:sz="0" w:space="0" w:color="auto"/>
      </w:divBdr>
      <w:divsChild>
        <w:div w:id="1667439835">
          <w:marLeft w:val="360"/>
          <w:marRight w:val="0"/>
          <w:marTop w:val="96"/>
          <w:marBottom w:val="0"/>
          <w:divBdr>
            <w:top w:val="none" w:sz="0" w:space="0" w:color="auto"/>
            <w:left w:val="none" w:sz="0" w:space="0" w:color="auto"/>
            <w:bottom w:val="none" w:sz="0" w:space="0" w:color="auto"/>
            <w:right w:val="none" w:sz="0" w:space="0" w:color="auto"/>
          </w:divBdr>
        </w:div>
        <w:div w:id="276061725">
          <w:marLeft w:val="360"/>
          <w:marRight w:val="0"/>
          <w:marTop w:val="96"/>
          <w:marBottom w:val="0"/>
          <w:divBdr>
            <w:top w:val="none" w:sz="0" w:space="0" w:color="auto"/>
            <w:left w:val="none" w:sz="0" w:space="0" w:color="auto"/>
            <w:bottom w:val="none" w:sz="0" w:space="0" w:color="auto"/>
            <w:right w:val="none" w:sz="0" w:space="0" w:color="auto"/>
          </w:divBdr>
        </w:div>
        <w:div w:id="657537587">
          <w:marLeft w:val="360"/>
          <w:marRight w:val="0"/>
          <w:marTop w:val="96"/>
          <w:marBottom w:val="0"/>
          <w:divBdr>
            <w:top w:val="none" w:sz="0" w:space="0" w:color="auto"/>
            <w:left w:val="none" w:sz="0" w:space="0" w:color="auto"/>
            <w:bottom w:val="none" w:sz="0" w:space="0" w:color="auto"/>
            <w:right w:val="none" w:sz="0" w:space="0" w:color="auto"/>
          </w:divBdr>
        </w:div>
      </w:divsChild>
    </w:div>
    <w:div w:id="1454640482">
      <w:bodyDiv w:val="1"/>
      <w:marLeft w:val="0"/>
      <w:marRight w:val="0"/>
      <w:marTop w:val="0"/>
      <w:marBottom w:val="0"/>
      <w:divBdr>
        <w:top w:val="none" w:sz="0" w:space="0" w:color="auto"/>
        <w:left w:val="none" w:sz="0" w:space="0" w:color="auto"/>
        <w:bottom w:val="none" w:sz="0" w:space="0" w:color="auto"/>
        <w:right w:val="none" w:sz="0" w:space="0" w:color="auto"/>
      </w:divBdr>
    </w:div>
    <w:div w:id="1483739762">
      <w:bodyDiv w:val="1"/>
      <w:marLeft w:val="0"/>
      <w:marRight w:val="0"/>
      <w:marTop w:val="0"/>
      <w:marBottom w:val="0"/>
      <w:divBdr>
        <w:top w:val="none" w:sz="0" w:space="0" w:color="auto"/>
        <w:left w:val="none" w:sz="0" w:space="0" w:color="auto"/>
        <w:bottom w:val="none" w:sz="0" w:space="0" w:color="auto"/>
        <w:right w:val="none" w:sz="0" w:space="0" w:color="auto"/>
      </w:divBdr>
    </w:div>
    <w:div w:id="1494174913">
      <w:bodyDiv w:val="1"/>
      <w:marLeft w:val="0"/>
      <w:marRight w:val="0"/>
      <w:marTop w:val="0"/>
      <w:marBottom w:val="0"/>
      <w:divBdr>
        <w:top w:val="none" w:sz="0" w:space="0" w:color="auto"/>
        <w:left w:val="none" w:sz="0" w:space="0" w:color="auto"/>
        <w:bottom w:val="none" w:sz="0" w:space="0" w:color="auto"/>
        <w:right w:val="none" w:sz="0" w:space="0" w:color="auto"/>
      </w:divBdr>
    </w:div>
    <w:div w:id="1514101003">
      <w:bodyDiv w:val="1"/>
      <w:marLeft w:val="0"/>
      <w:marRight w:val="0"/>
      <w:marTop w:val="0"/>
      <w:marBottom w:val="0"/>
      <w:divBdr>
        <w:top w:val="none" w:sz="0" w:space="0" w:color="auto"/>
        <w:left w:val="none" w:sz="0" w:space="0" w:color="auto"/>
        <w:bottom w:val="none" w:sz="0" w:space="0" w:color="auto"/>
        <w:right w:val="none" w:sz="0" w:space="0" w:color="auto"/>
      </w:divBdr>
    </w:div>
    <w:div w:id="1557006489">
      <w:bodyDiv w:val="1"/>
      <w:marLeft w:val="0"/>
      <w:marRight w:val="0"/>
      <w:marTop w:val="0"/>
      <w:marBottom w:val="0"/>
      <w:divBdr>
        <w:top w:val="none" w:sz="0" w:space="0" w:color="auto"/>
        <w:left w:val="none" w:sz="0" w:space="0" w:color="auto"/>
        <w:bottom w:val="none" w:sz="0" w:space="0" w:color="auto"/>
        <w:right w:val="none" w:sz="0" w:space="0" w:color="auto"/>
      </w:divBdr>
    </w:div>
    <w:div w:id="1719890032">
      <w:bodyDiv w:val="1"/>
      <w:marLeft w:val="0"/>
      <w:marRight w:val="0"/>
      <w:marTop w:val="0"/>
      <w:marBottom w:val="0"/>
      <w:divBdr>
        <w:top w:val="none" w:sz="0" w:space="0" w:color="auto"/>
        <w:left w:val="none" w:sz="0" w:space="0" w:color="auto"/>
        <w:bottom w:val="none" w:sz="0" w:space="0" w:color="auto"/>
        <w:right w:val="none" w:sz="0" w:space="0" w:color="auto"/>
      </w:divBdr>
      <w:divsChild>
        <w:div w:id="202600005">
          <w:marLeft w:val="0"/>
          <w:marRight w:val="0"/>
          <w:marTop w:val="216"/>
          <w:marBottom w:val="0"/>
          <w:divBdr>
            <w:top w:val="none" w:sz="0" w:space="0" w:color="auto"/>
            <w:left w:val="none" w:sz="0" w:space="0" w:color="auto"/>
            <w:bottom w:val="none" w:sz="0" w:space="0" w:color="auto"/>
            <w:right w:val="none" w:sz="0" w:space="0" w:color="auto"/>
          </w:divBdr>
        </w:div>
      </w:divsChild>
    </w:div>
    <w:div w:id="1871265024">
      <w:bodyDiv w:val="1"/>
      <w:marLeft w:val="0"/>
      <w:marRight w:val="0"/>
      <w:marTop w:val="0"/>
      <w:marBottom w:val="0"/>
      <w:divBdr>
        <w:top w:val="none" w:sz="0" w:space="0" w:color="auto"/>
        <w:left w:val="none" w:sz="0" w:space="0" w:color="auto"/>
        <w:bottom w:val="none" w:sz="0" w:space="0" w:color="auto"/>
        <w:right w:val="none" w:sz="0" w:space="0" w:color="auto"/>
      </w:divBdr>
      <w:divsChild>
        <w:div w:id="830027630">
          <w:marLeft w:val="360"/>
          <w:marRight w:val="0"/>
          <w:marTop w:val="96"/>
          <w:marBottom w:val="0"/>
          <w:divBdr>
            <w:top w:val="none" w:sz="0" w:space="0" w:color="auto"/>
            <w:left w:val="none" w:sz="0" w:space="0" w:color="auto"/>
            <w:bottom w:val="none" w:sz="0" w:space="0" w:color="auto"/>
            <w:right w:val="none" w:sz="0" w:space="0" w:color="auto"/>
          </w:divBdr>
        </w:div>
        <w:div w:id="442110700">
          <w:marLeft w:val="360"/>
          <w:marRight w:val="0"/>
          <w:marTop w:val="96"/>
          <w:marBottom w:val="0"/>
          <w:divBdr>
            <w:top w:val="none" w:sz="0" w:space="0" w:color="auto"/>
            <w:left w:val="none" w:sz="0" w:space="0" w:color="auto"/>
            <w:bottom w:val="none" w:sz="0" w:space="0" w:color="auto"/>
            <w:right w:val="none" w:sz="0" w:space="0" w:color="auto"/>
          </w:divBdr>
        </w:div>
        <w:div w:id="1679384138">
          <w:marLeft w:val="360"/>
          <w:marRight w:val="0"/>
          <w:marTop w:val="96"/>
          <w:marBottom w:val="0"/>
          <w:divBdr>
            <w:top w:val="none" w:sz="0" w:space="0" w:color="auto"/>
            <w:left w:val="none" w:sz="0" w:space="0" w:color="auto"/>
            <w:bottom w:val="none" w:sz="0" w:space="0" w:color="auto"/>
            <w:right w:val="none" w:sz="0" w:space="0" w:color="auto"/>
          </w:divBdr>
        </w:div>
      </w:divsChild>
    </w:div>
    <w:div w:id="1877113203">
      <w:bodyDiv w:val="1"/>
      <w:marLeft w:val="0"/>
      <w:marRight w:val="0"/>
      <w:marTop w:val="0"/>
      <w:marBottom w:val="0"/>
      <w:divBdr>
        <w:top w:val="none" w:sz="0" w:space="0" w:color="auto"/>
        <w:left w:val="none" w:sz="0" w:space="0" w:color="auto"/>
        <w:bottom w:val="none" w:sz="0" w:space="0" w:color="auto"/>
        <w:right w:val="none" w:sz="0" w:space="0" w:color="auto"/>
      </w:divBdr>
    </w:div>
    <w:div w:id="1895042366">
      <w:bodyDiv w:val="1"/>
      <w:marLeft w:val="0"/>
      <w:marRight w:val="0"/>
      <w:marTop w:val="0"/>
      <w:marBottom w:val="0"/>
      <w:divBdr>
        <w:top w:val="none" w:sz="0" w:space="0" w:color="auto"/>
        <w:left w:val="none" w:sz="0" w:space="0" w:color="auto"/>
        <w:bottom w:val="none" w:sz="0" w:space="0" w:color="auto"/>
        <w:right w:val="none" w:sz="0" w:space="0" w:color="auto"/>
      </w:divBdr>
    </w:div>
    <w:div w:id="1929609104">
      <w:bodyDiv w:val="1"/>
      <w:marLeft w:val="0"/>
      <w:marRight w:val="0"/>
      <w:marTop w:val="0"/>
      <w:marBottom w:val="0"/>
      <w:divBdr>
        <w:top w:val="none" w:sz="0" w:space="0" w:color="auto"/>
        <w:left w:val="none" w:sz="0" w:space="0" w:color="auto"/>
        <w:bottom w:val="none" w:sz="0" w:space="0" w:color="auto"/>
        <w:right w:val="none" w:sz="0" w:space="0" w:color="auto"/>
      </w:divBdr>
    </w:div>
    <w:div w:id="1941989920">
      <w:bodyDiv w:val="1"/>
      <w:marLeft w:val="0"/>
      <w:marRight w:val="0"/>
      <w:marTop w:val="0"/>
      <w:marBottom w:val="0"/>
      <w:divBdr>
        <w:top w:val="none" w:sz="0" w:space="0" w:color="auto"/>
        <w:left w:val="none" w:sz="0" w:space="0" w:color="auto"/>
        <w:bottom w:val="none" w:sz="0" w:space="0" w:color="auto"/>
        <w:right w:val="none" w:sz="0" w:space="0" w:color="auto"/>
      </w:divBdr>
    </w:div>
    <w:div w:id="1961109081">
      <w:bodyDiv w:val="1"/>
      <w:marLeft w:val="0"/>
      <w:marRight w:val="0"/>
      <w:marTop w:val="0"/>
      <w:marBottom w:val="0"/>
      <w:divBdr>
        <w:top w:val="none" w:sz="0" w:space="0" w:color="auto"/>
        <w:left w:val="none" w:sz="0" w:space="0" w:color="auto"/>
        <w:bottom w:val="none" w:sz="0" w:space="0" w:color="auto"/>
        <w:right w:val="none" w:sz="0" w:space="0" w:color="auto"/>
      </w:divBdr>
      <w:divsChild>
        <w:div w:id="363799143">
          <w:marLeft w:val="288"/>
          <w:marRight w:val="0"/>
          <w:marTop w:val="60"/>
          <w:marBottom w:val="60"/>
          <w:divBdr>
            <w:top w:val="none" w:sz="0" w:space="0" w:color="auto"/>
            <w:left w:val="none" w:sz="0" w:space="0" w:color="auto"/>
            <w:bottom w:val="none" w:sz="0" w:space="0" w:color="auto"/>
            <w:right w:val="none" w:sz="0" w:space="0" w:color="auto"/>
          </w:divBdr>
        </w:div>
        <w:div w:id="399520079">
          <w:marLeft w:val="288"/>
          <w:marRight w:val="0"/>
          <w:marTop w:val="60"/>
          <w:marBottom w:val="60"/>
          <w:divBdr>
            <w:top w:val="none" w:sz="0" w:space="0" w:color="auto"/>
            <w:left w:val="none" w:sz="0" w:space="0" w:color="auto"/>
            <w:bottom w:val="none" w:sz="0" w:space="0" w:color="auto"/>
            <w:right w:val="none" w:sz="0" w:space="0" w:color="auto"/>
          </w:divBdr>
        </w:div>
        <w:div w:id="583417798">
          <w:marLeft w:val="288"/>
          <w:marRight w:val="0"/>
          <w:marTop w:val="60"/>
          <w:marBottom w:val="60"/>
          <w:divBdr>
            <w:top w:val="none" w:sz="0" w:space="0" w:color="auto"/>
            <w:left w:val="none" w:sz="0" w:space="0" w:color="auto"/>
            <w:bottom w:val="none" w:sz="0" w:space="0" w:color="auto"/>
            <w:right w:val="none" w:sz="0" w:space="0" w:color="auto"/>
          </w:divBdr>
        </w:div>
        <w:div w:id="1140226256">
          <w:marLeft w:val="288"/>
          <w:marRight w:val="0"/>
          <w:marTop w:val="60"/>
          <w:marBottom w:val="60"/>
          <w:divBdr>
            <w:top w:val="none" w:sz="0" w:space="0" w:color="auto"/>
            <w:left w:val="none" w:sz="0" w:space="0" w:color="auto"/>
            <w:bottom w:val="none" w:sz="0" w:space="0" w:color="auto"/>
            <w:right w:val="none" w:sz="0" w:space="0" w:color="auto"/>
          </w:divBdr>
        </w:div>
        <w:div w:id="1379009497">
          <w:marLeft w:val="288"/>
          <w:marRight w:val="0"/>
          <w:marTop w:val="60"/>
          <w:marBottom w:val="60"/>
          <w:divBdr>
            <w:top w:val="none" w:sz="0" w:space="0" w:color="auto"/>
            <w:left w:val="none" w:sz="0" w:space="0" w:color="auto"/>
            <w:bottom w:val="none" w:sz="0" w:space="0" w:color="auto"/>
            <w:right w:val="none" w:sz="0" w:space="0" w:color="auto"/>
          </w:divBdr>
        </w:div>
        <w:div w:id="2004121201">
          <w:marLeft w:val="288"/>
          <w:marRight w:val="0"/>
          <w:marTop w:val="60"/>
          <w:marBottom w:val="60"/>
          <w:divBdr>
            <w:top w:val="none" w:sz="0" w:space="0" w:color="auto"/>
            <w:left w:val="none" w:sz="0" w:space="0" w:color="auto"/>
            <w:bottom w:val="none" w:sz="0" w:space="0" w:color="auto"/>
            <w:right w:val="none" w:sz="0" w:space="0" w:color="auto"/>
          </w:divBdr>
        </w:div>
      </w:divsChild>
    </w:div>
    <w:div w:id="1986200203">
      <w:bodyDiv w:val="1"/>
      <w:marLeft w:val="0"/>
      <w:marRight w:val="0"/>
      <w:marTop w:val="0"/>
      <w:marBottom w:val="0"/>
      <w:divBdr>
        <w:top w:val="none" w:sz="0" w:space="0" w:color="auto"/>
        <w:left w:val="none" w:sz="0" w:space="0" w:color="auto"/>
        <w:bottom w:val="none" w:sz="0" w:space="0" w:color="auto"/>
        <w:right w:val="none" w:sz="0" w:space="0" w:color="auto"/>
      </w:divBdr>
    </w:div>
    <w:div w:id="2011247299">
      <w:bodyDiv w:val="1"/>
      <w:marLeft w:val="0"/>
      <w:marRight w:val="0"/>
      <w:marTop w:val="0"/>
      <w:marBottom w:val="0"/>
      <w:divBdr>
        <w:top w:val="none" w:sz="0" w:space="0" w:color="auto"/>
        <w:left w:val="none" w:sz="0" w:space="0" w:color="auto"/>
        <w:bottom w:val="none" w:sz="0" w:space="0" w:color="auto"/>
        <w:right w:val="none" w:sz="0" w:space="0" w:color="auto"/>
      </w:divBdr>
    </w:div>
    <w:div w:id="2123648840">
      <w:bodyDiv w:val="1"/>
      <w:marLeft w:val="0"/>
      <w:marRight w:val="0"/>
      <w:marTop w:val="0"/>
      <w:marBottom w:val="0"/>
      <w:divBdr>
        <w:top w:val="none" w:sz="0" w:space="0" w:color="auto"/>
        <w:left w:val="none" w:sz="0" w:space="0" w:color="auto"/>
        <w:bottom w:val="none" w:sz="0" w:space="0" w:color="auto"/>
        <w:right w:val="none" w:sz="0" w:space="0" w:color="auto"/>
      </w:divBdr>
      <w:divsChild>
        <w:div w:id="1065490914">
          <w:marLeft w:val="0"/>
          <w:marRight w:val="0"/>
          <w:marTop w:val="21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tr.wikipedia.org/wiki/Plastik" TargetMode="External"/><Relationship Id="rId26" Type="http://schemas.openxmlformats.org/officeDocument/2006/relationships/footer" Target="footer2.xml"/><Relationship Id="rId21" Type="http://schemas.openxmlformats.org/officeDocument/2006/relationships/hyperlink" Target="https://tr.wikipedia.org/wiki/Tekstil" TargetMode="External"/><Relationship Id="rId34"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tr.wikipedia.org/wiki/Al%C3%BCminyum" TargetMode="External"/><Relationship Id="rId25" Type="http://schemas.openxmlformats.org/officeDocument/2006/relationships/header" Target="header6.xml"/><Relationship Id="rId33" Type="http://schemas.openxmlformats.org/officeDocument/2006/relationships/footer" Target="footer4.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r.wikipedia.org/wiki/K%C3%A2%C4%9F%C4%B1t" TargetMode="External"/><Relationship Id="rId20" Type="http://schemas.openxmlformats.org/officeDocument/2006/relationships/hyperlink" Target="https://tr.wikipedia.org/wiki/Demir" TargetMode="Externa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5.xml"/><Relationship Id="rId32" Type="http://schemas.openxmlformats.org/officeDocument/2006/relationships/header" Target="header11.xm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tr.wikipedia.org/wiki/Cam" TargetMode="External"/><Relationship Id="rId23" Type="http://schemas.openxmlformats.org/officeDocument/2006/relationships/header" Target="header4.xml"/><Relationship Id="rId28" Type="http://schemas.openxmlformats.org/officeDocument/2006/relationships/header" Target="header8.xm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tr.wikipedia.org/wiki/Pil" TargetMode="External"/><Relationship Id="rId31"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yperlink" Target="https://tr.wikipedia.org/wiki/Ah%C5%9Fap" TargetMode="External"/><Relationship Id="rId27" Type="http://schemas.openxmlformats.org/officeDocument/2006/relationships/header" Target="header7.xml"/><Relationship Id="rId30" Type="http://schemas.openxmlformats.org/officeDocument/2006/relationships/footer" Target="footer3.xml"/><Relationship Id="rId35" Type="http://schemas.openxmlformats.org/officeDocument/2006/relationships/footer" Target="footer5.xml"/><Relationship Id="rId8" Type="http://schemas.openxmlformats.org/officeDocument/2006/relationships/image" Target="media/image1.jpe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10.xml.rels><?xml version="1.0" encoding="UTF-8" standalone="yes"?>
<Relationships xmlns="http://schemas.openxmlformats.org/package/2006/relationships"><Relationship Id="rId1" Type="http://schemas.openxmlformats.org/officeDocument/2006/relationships/image" Target="media/image4.jpeg"/></Relationships>
</file>

<file path=word/_rels/header11.xml.rels><?xml version="1.0" encoding="UTF-8" standalone="yes"?>
<Relationships xmlns="http://schemas.openxmlformats.org/package/2006/relationships"><Relationship Id="rId1" Type="http://schemas.openxmlformats.org/officeDocument/2006/relationships/image" Target="media/image4.jpeg"/></Relationships>
</file>

<file path=word/_rels/header12.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1" Type="http://schemas.openxmlformats.org/officeDocument/2006/relationships/image" Target="media/image4.jpeg"/></Relationships>
</file>

<file path=word/_rels/header6.xml.rels><?xml version="1.0" encoding="UTF-8" standalone="yes"?>
<Relationships xmlns="http://schemas.openxmlformats.org/package/2006/relationships"><Relationship Id="rId1" Type="http://schemas.openxmlformats.org/officeDocument/2006/relationships/image" Target="media/image4.jpeg"/></Relationships>
</file>

<file path=word/_rels/header7.xml.rels><?xml version="1.0" encoding="UTF-8" standalone="yes"?>
<Relationships xmlns="http://schemas.openxmlformats.org/package/2006/relationships"><Relationship Id="rId1" Type="http://schemas.openxmlformats.org/officeDocument/2006/relationships/image" Target="media/image4.jpeg"/></Relationships>
</file>

<file path=word/_rels/header8.xml.rels><?xml version="1.0" encoding="UTF-8" standalone="yes"?>
<Relationships xmlns="http://schemas.openxmlformats.org/package/2006/relationships"><Relationship Id="rId1" Type="http://schemas.openxmlformats.org/officeDocument/2006/relationships/image" Target="media/image4.jpeg"/></Relationships>
</file>

<file path=word/_rels/header9.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31FA98-3E1B-4959-BAA4-1701E9062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31</Pages>
  <Words>6884</Words>
  <Characters>39240</Characters>
  <Application>Microsoft Office Word</Application>
  <DocSecurity>0</DocSecurity>
  <Lines>327</Lines>
  <Paragraphs>92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46032</CharactersWithSpaces>
  <SharedDoc>false</SharedDoc>
  <HLinks>
    <vt:vector size="294" baseType="variant">
      <vt:variant>
        <vt:i4>1310782</vt:i4>
      </vt:variant>
      <vt:variant>
        <vt:i4>273</vt:i4>
      </vt:variant>
      <vt:variant>
        <vt:i4>0</vt:i4>
      </vt:variant>
      <vt:variant>
        <vt:i4>5</vt:i4>
      </vt:variant>
      <vt:variant>
        <vt:lpwstr/>
      </vt:variant>
      <vt:variant>
        <vt:lpwstr>_Toc201547919</vt:lpwstr>
      </vt:variant>
      <vt:variant>
        <vt:i4>1310782</vt:i4>
      </vt:variant>
      <vt:variant>
        <vt:i4>270</vt:i4>
      </vt:variant>
      <vt:variant>
        <vt:i4>0</vt:i4>
      </vt:variant>
      <vt:variant>
        <vt:i4>5</vt:i4>
      </vt:variant>
      <vt:variant>
        <vt:lpwstr/>
      </vt:variant>
      <vt:variant>
        <vt:lpwstr>_Toc201547918</vt:lpwstr>
      </vt:variant>
      <vt:variant>
        <vt:i4>1310782</vt:i4>
      </vt:variant>
      <vt:variant>
        <vt:i4>267</vt:i4>
      </vt:variant>
      <vt:variant>
        <vt:i4>0</vt:i4>
      </vt:variant>
      <vt:variant>
        <vt:i4>5</vt:i4>
      </vt:variant>
      <vt:variant>
        <vt:lpwstr/>
      </vt:variant>
      <vt:variant>
        <vt:lpwstr>_Toc201547917</vt:lpwstr>
      </vt:variant>
      <vt:variant>
        <vt:i4>1310782</vt:i4>
      </vt:variant>
      <vt:variant>
        <vt:i4>264</vt:i4>
      </vt:variant>
      <vt:variant>
        <vt:i4>0</vt:i4>
      </vt:variant>
      <vt:variant>
        <vt:i4>5</vt:i4>
      </vt:variant>
      <vt:variant>
        <vt:lpwstr/>
      </vt:variant>
      <vt:variant>
        <vt:lpwstr>_Toc201547916</vt:lpwstr>
      </vt:variant>
      <vt:variant>
        <vt:i4>1310782</vt:i4>
      </vt:variant>
      <vt:variant>
        <vt:i4>261</vt:i4>
      </vt:variant>
      <vt:variant>
        <vt:i4>0</vt:i4>
      </vt:variant>
      <vt:variant>
        <vt:i4>5</vt:i4>
      </vt:variant>
      <vt:variant>
        <vt:lpwstr/>
      </vt:variant>
      <vt:variant>
        <vt:lpwstr>_Toc201547915</vt:lpwstr>
      </vt:variant>
      <vt:variant>
        <vt:i4>1310782</vt:i4>
      </vt:variant>
      <vt:variant>
        <vt:i4>258</vt:i4>
      </vt:variant>
      <vt:variant>
        <vt:i4>0</vt:i4>
      </vt:variant>
      <vt:variant>
        <vt:i4>5</vt:i4>
      </vt:variant>
      <vt:variant>
        <vt:lpwstr/>
      </vt:variant>
      <vt:variant>
        <vt:lpwstr>_Toc201547914</vt:lpwstr>
      </vt:variant>
      <vt:variant>
        <vt:i4>1310782</vt:i4>
      </vt:variant>
      <vt:variant>
        <vt:i4>255</vt:i4>
      </vt:variant>
      <vt:variant>
        <vt:i4>0</vt:i4>
      </vt:variant>
      <vt:variant>
        <vt:i4>5</vt:i4>
      </vt:variant>
      <vt:variant>
        <vt:lpwstr/>
      </vt:variant>
      <vt:variant>
        <vt:lpwstr>_Toc201547913</vt:lpwstr>
      </vt:variant>
      <vt:variant>
        <vt:i4>1310782</vt:i4>
      </vt:variant>
      <vt:variant>
        <vt:i4>252</vt:i4>
      </vt:variant>
      <vt:variant>
        <vt:i4>0</vt:i4>
      </vt:variant>
      <vt:variant>
        <vt:i4>5</vt:i4>
      </vt:variant>
      <vt:variant>
        <vt:lpwstr/>
      </vt:variant>
      <vt:variant>
        <vt:lpwstr>_Toc201547912</vt:lpwstr>
      </vt:variant>
      <vt:variant>
        <vt:i4>1310782</vt:i4>
      </vt:variant>
      <vt:variant>
        <vt:i4>249</vt:i4>
      </vt:variant>
      <vt:variant>
        <vt:i4>0</vt:i4>
      </vt:variant>
      <vt:variant>
        <vt:i4>5</vt:i4>
      </vt:variant>
      <vt:variant>
        <vt:lpwstr/>
      </vt:variant>
      <vt:variant>
        <vt:lpwstr>_Toc201547911</vt:lpwstr>
      </vt:variant>
      <vt:variant>
        <vt:i4>1310782</vt:i4>
      </vt:variant>
      <vt:variant>
        <vt:i4>246</vt:i4>
      </vt:variant>
      <vt:variant>
        <vt:i4>0</vt:i4>
      </vt:variant>
      <vt:variant>
        <vt:i4>5</vt:i4>
      </vt:variant>
      <vt:variant>
        <vt:lpwstr/>
      </vt:variant>
      <vt:variant>
        <vt:lpwstr>_Toc201547910</vt:lpwstr>
      </vt:variant>
      <vt:variant>
        <vt:i4>1376318</vt:i4>
      </vt:variant>
      <vt:variant>
        <vt:i4>243</vt:i4>
      </vt:variant>
      <vt:variant>
        <vt:i4>0</vt:i4>
      </vt:variant>
      <vt:variant>
        <vt:i4>5</vt:i4>
      </vt:variant>
      <vt:variant>
        <vt:lpwstr/>
      </vt:variant>
      <vt:variant>
        <vt:lpwstr>_Toc201547909</vt:lpwstr>
      </vt:variant>
      <vt:variant>
        <vt:i4>1376318</vt:i4>
      </vt:variant>
      <vt:variant>
        <vt:i4>240</vt:i4>
      </vt:variant>
      <vt:variant>
        <vt:i4>0</vt:i4>
      </vt:variant>
      <vt:variant>
        <vt:i4>5</vt:i4>
      </vt:variant>
      <vt:variant>
        <vt:lpwstr/>
      </vt:variant>
      <vt:variant>
        <vt:lpwstr>_Toc201547908</vt:lpwstr>
      </vt:variant>
      <vt:variant>
        <vt:i4>1376318</vt:i4>
      </vt:variant>
      <vt:variant>
        <vt:i4>237</vt:i4>
      </vt:variant>
      <vt:variant>
        <vt:i4>0</vt:i4>
      </vt:variant>
      <vt:variant>
        <vt:i4>5</vt:i4>
      </vt:variant>
      <vt:variant>
        <vt:lpwstr/>
      </vt:variant>
      <vt:variant>
        <vt:lpwstr>_Toc201547907</vt:lpwstr>
      </vt:variant>
      <vt:variant>
        <vt:i4>1376318</vt:i4>
      </vt:variant>
      <vt:variant>
        <vt:i4>234</vt:i4>
      </vt:variant>
      <vt:variant>
        <vt:i4>0</vt:i4>
      </vt:variant>
      <vt:variant>
        <vt:i4>5</vt:i4>
      </vt:variant>
      <vt:variant>
        <vt:lpwstr/>
      </vt:variant>
      <vt:variant>
        <vt:lpwstr>_Toc201547906</vt:lpwstr>
      </vt:variant>
      <vt:variant>
        <vt:i4>458853</vt:i4>
      </vt:variant>
      <vt:variant>
        <vt:i4>229</vt:i4>
      </vt:variant>
      <vt:variant>
        <vt:i4>0</vt:i4>
      </vt:variant>
      <vt:variant>
        <vt:i4>5</vt:i4>
      </vt:variant>
      <vt:variant>
        <vt:lpwstr>mailto:myk@myk.gov.tr</vt:lpwstr>
      </vt:variant>
      <vt:variant>
        <vt:lpwstr/>
      </vt:variant>
      <vt:variant>
        <vt:i4>8323196</vt:i4>
      </vt:variant>
      <vt:variant>
        <vt:i4>204</vt:i4>
      </vt:variant>
      <vt:variant>
        <vt:i4>0</vt:i4>
      </vt:variant>
      <vt:variant>
        <vt:i4>5</vt:i4>
      </vt:variant>
      <vt:variant>
        <vt:lpwstr>http://www.hunersencan.com/files/is_analizi_yontemleri_ders_notu.doc</vt:lpwstr>
      </vt:variant>
      <vt:variant>
        <vt:lpwstr/>
      </vt:variant>
      <vt:variant>
        <vt:i4>1966139</vt:i4>
      </vt:variant>
      <vt:variant>
        <vt:i4>194</vt:i4>
      </vt:variant>
      <vt:variant>
        <vt:i4>0</vt:i4>
      </vt:variant>
      <vt:variant>
        <vt:i4>5</vt:i4>
      </vt:variant>
      <vt:variant>
        <vt:lpwstr/>
      </vt:variant>
      <vt:variant>
        <vt:lpwstr>_Toc373936816</vt:lpwstr>
      </vt:variant>
      <vt:variant>
        <vt:i4>1966139</vt:i4>
      </vt:variant>
      <vt:variant>
        <vt:i4>188</vt:i4>
      </vt:variant>
      <vt:variant>
        <vt:i4>0</vt:i4>
      </vt:variant>
      <vt:variant>
        <vt:i4>5</vt:i4>
      </vt:variant>
      <vt:variant>
        <vt:lpwstr/>
      </vt:variant>
      <vt:variant>
        <vt:lpwstr>_Toc373936815</vt:lpwstr>
      </vt:variant>
      <vt:variant>
        <vt:i4>1966139</vt:i4>
      </vt:variant>
      <vt:variant>
        <vt:i4>182</vt:i4>
      </vt:variant>
      <vt:variant>
        <vt:i4>0</vt:i4>
      </vt:variant>
      <vt:variant>
        <vt:i4>5</vt:i4>
      </vt:variant>
      <vt:variant>
        <vt:lpwstr/>
      </vt:variant>
      <vt:variant>
        <vt:lpwstr>_Toc373936814</vt:lpwstr>
      </vt:variant>
      <vt:variant>
        <vt:i4>1441844</vt:i4>
      </vt:variant>
      <vt:variant>
        <vt:i4>176</vt:i4>
      </vt:variant>
      <vt:variant>
        <vt:i4>0</vt:i4>
      </vt:variant>
      <vt:variant>
        <vt:i4>5</vt:i4>
      </vt:variant>
      <vt:variant>
        <vt:lpwstr/>
      </vt:variant>
      <vt:variant>
        <vt:lpwstr>_Toc373936791</vt:lpwstr>
      </vt:variant>
      <vt:variant>
        <vt:i4>1441844</vt:i4>
      </vt:variant>
      <vt:variant>
        <vt:i4>170</vt:i4>
      </vt:variant>
      <vt:variant>
        <vt:i4>0</vt:i4>
      </vt:variant>
      <vt:variant>
        <vt:i4>5</vt:i4>
      </vt:variant>
      <vt:variant>
        <vt:lpwstr/>
      </vt:variant>
      <vt:variant>
        <vt:lpwstr>_Toc373936790</vt:lpwstr>
      </vt:variant>
      <vt:variant>
        <vt:i4>1507380</vt:i4>
      </vt:variant>
      <vt:variant>
        <vt:i4>164</vt:i4>
      </vt:variant>
      <vt:variant>
        <vt:i4>0</vt:i4>
      </vt:variant>
      <vt:variant>
        <vt:i4>5</vt:i4>
      </vt:variant>
      <vt:variant>
        <vt:lpwstr/>
      </vt:variant>
      <vt:variant>
        <vt:lpwstr>_Toc373936788</vt:lpwstr>
      </vt:variant>
      <vt:variant>
        <vt:i4>1507380</vt:i4>
      </vt:variant>
      <vt:variant>
        <vt:i4>158</vt:i4>
      </vt:variant>
      <vt:variant>
        <vt:i4>0</vt:i4>
      </vt:variant>
      <vt:variant>
        <vt:i4>5</vt:i4>
      </vt:variant>
      <vt:variant>
        <vt:lpwstr/>
      </vt:variant>
      <vt:variant>
        <vt:lpwstr>_Toc373936787</vt:lpwstr>
      </vt:variant>
      <vt:variant>
        <vt:i4>1507380</vt:i4>
      </vt:variant>
      <vt:variant>
        <vt:i4>152</vt:i4>
      </vt:variant>
      <vt:variant>
        <vt:i4>0</vt:i4>
      </vt:variant>
      <vt:variant>
        <vt:i4>5</vt:i4>
      </vt:variant>
      <vt:variant>
        <vt:lpwstr/>
      </vt:variant>
      <vt:variant>
        <vt:lpwstr>_Toc373936786</vt:lpwstr>
      </vt:variant>
      <vt:variant>
        <vt:i4>1507380</vt:i4>
      </vt:variant>
      <vt:variant>
        <vt:i4>146</vt:i4>
      </vt:variant>
      <vt:variant>
        <vt:i4>0</vt:i4>
      </vt:variant>
      <vt:variant>
        <vt:i4>5</vt:i4>
      </vt:variant>
      <vt:variant>
        <vt:lpwstr/>
      </vt:variant>
      <vt:variant>
        <vt:lpwstr>_Toc373936785</vt:lpwstr>
      </vt:variant>
      <vt:variant>
        <vt:i4>1507380</vt:i4>
      </vt:variant>
      <vt:variant>
        <vt:i4>140</vt:i4>
      </vt:variant>
      <vt:variant>
        <vt:i4>0</vt:i4>
      </vt:variant>
      <vt:variant>
        <vt:i4>5</vt:i4>
      </vt:variant>
      <vt:variant>
        <vt:lpwstr/>
      </vt:variant>
      <vt:variant>
        <vt:lpwstr>_Toc373936784</vt:lpwstr>
      </vt:variant>
      <vt:variant>
        <vt:i4>1507380</vt:i4>
      </vt:variant>
      <vt:variant>
        <vt:i4>134</vt:i4>
      </vt:variant>
      <vt:variant>
        <vt:i4>0</vt:i4>
      </vt:variant>
      <vt:variant>
        <vt:i4>5</vt:i4>
      </vt:variant>
      <vt:variant>
        <vt:lpwstr/>
      </vt:variant>
      <vt:variant>
        <vt:lpwstr>_Toc373936783</vt:lpwstr>
      </vt:variant>
      <vt:variant>
        <vt:i4>1507380</vt:i4>
      </vt:variant>
      <vt:variant>
        <vt:i4>128</vt:i4>
      </vt:variant>
      <vt:variant>
        <vt:i4>0</vt:i4>
      </vt:variant>
      <vt:variant>
        <vt:i4>5</vt:i4>
      </vt:variant>
      <vt:variant>
        <vt:lpwstr/>
      </vt:variant>
      <vt:variant>
        <vt:lpwstr>_Toc373936782</vt:lpwstr>
      </vt:variant>
      <vt:variant>
        <vt:i4>1507380</vt:i4>
      </vt:variant>
      <vt:variant>
        <vt:i4>122</vt:i4>
      </vt:variant>
      <vt:variant>
        <vt:i4>0</vt:i4>
      </vt:variant>
      <vt:variant>
        <vt:i4>5</vt:i4>
      </vt:variant>
      <vt:variant>
        <vt:lpwstr/>
      </vt:variant>
      <vt:variant>
        <vt:lpwstr>_Toc373936781</vt:lpwstr>
      </vt:variant>
      <vt:variant>
        <vt:i4>1507380</vt:i4>
      </vt:variant>
      <vt:variant>
        <vt:i4>116</vt:i4>
      </vt:variant>
      <vt:variant>
        <vt:i4>0</vt:i4>
      </vt:variant>
      <vt:variant>
        <vt:i4>5</vt:i4>
      </vt:variant>
      <vt:variant>
        <vt:lpwstr/>
      </vt:variant>
      <vt:variant>
        <vt:lpwstr>_Toc373936780</vt:lpwstr>
      </vt:variant>
      <vt:variant>
        <vt:i4>1572916</vt:i4>
      </vt:variant>
      <vt:variant>
        <vt:i4>110</vt:i4>
      </vt:variant>
      <vt:variant>
        <vt:i4>0</vt:i4>
      </vt:variant>
      <vt:variant>
        <vt:i4>5</vt:i4>
      </vt:variant>
      <vt:variant>
        <vt:lpwstr/>
      </vt:variant>
      <vt:variant>
        <vt:lpwstr>_Toc373936779</vt:lpwstr>
      </vt:variant>
      <vt:variant>
        <vt:i4>1572916</vt:i4>
      </vt:variant>
      <vt:variant>
        <vt:i4>104</vt:i4>
      </vt:variant>
      <vt:variant>
        <vt:i4>0</vt:i4>
      </vt:variant>
      <vt:variant>
        <vt:i4>5</vt:i4>
      </vt:variant>
      <vt:variant>
        <vt:lpwstr/>
      </vt:variant>
      <vt:variant>
        <vt:lpwstr>_Toc373936778</vt:lpwstr>
      </vt:variant>
      <vt:variant>
        <vt:i4>1572916</vt:i4>
      </vt:variant>
      <vt:variant>
        <vt:i4>98</vt:i4>
      </vt:variant>
      <vt:variant>
        <vt:i4>0</vt:i4>
      </vt:variant>
      <vt:variant>
        <vt:i4>5</vt:i4>
      </vt:variant>
      <vt:variant>
        <vt:lpwstr/>
      </vt:variant>
      <vt:variant>
        <vt:lpwstr>_Toc373936777</vt:lpwstr>
      </vt:variant>
      <vt:variant>
        <vt:i4>1572916</vt:i4>
      </vt:variant>
      <vt:variant>
        <vt:i4>92</vt:i4>
      </vt:variant>
      <vt:variant>
        <vt:i4>0</vt:i4>
      </vt:variant>
      <vt:variant>
        <vt:i4>5</vt:i4>
      </vt:variant>
      <vt:variant>
        <vt:lpwstr/>
      </vt:variant>
      <vt:variant>
        <vt:lpwstr>_Toc373936776</vt:lpwstr>
      </vt:variant>
      <vt:variant>
        <vt:i4>1572916</vt:i4>
      </vt:variant>
      <vt:variant>
        <vt:i4>86</vt:i4>
      </vt:variant>
      <vt:variant>
        <vt:i4>0</vt:i4>
      </vt:variant>
      <vt:variant>
        <vt:i4>5</vt:i4>
      </vt:variant>
      <vt:variant>
        <vt:lpwstr/>
      </vt:variant>
      <vt:variant>
        <vt:lpwstr>_Toc373936775</vt:lpwstr>
      </vt:variant>
      <vt:variant>
        <vt:i4>1572916</vt:i4>
      </vt:variant>
      <vt:variant>
        <vt:i4>80</vt:i4>
      </vt:variant>
      <vt:variant>
        <vt:i4>0</vt:i4>
      </vt:variant>
      <vt:variant>
        <vt:i4>5</vt:i4>
      </vt:variant>
      <vt:variant>
        <vt:lpwstr/>
      </vt:variant>
      <vt:variant>
        <vt:lpwstr>_Toc373936774</vt:lpwstr>
      </vt:variant>
      <vt:variant>
        <vt:i4>1572916</vt:i4>
      </vt:variant>
      <vt:variant>
        <vt:i4>74</vt:i4>
      </vt:variant>
      <vt:variant>
        <vt:i4>0</vt:i4>
      </vt:variant>
      <vt:variant>
        <vt:i4>5</vt:i4>
      </vt:variant>
      <vt:variant>
        <vt:lpwstr/>
      </vt:variant>
      <vt:variant>
        <vt:lpwstr>_Toc373936773</vt:lpwstr>
      </vt:variant>
      <vt:variant>
        <vt:i4>1572916</vt:i4>
      </vt:variant>
      <vt:variant>
        <vt:i4>68</vt:i4>
      </vt:variant>
      <vt:variant>
        <vt:i4>0</vt:i4>
      </vt:variant>
      <vt:variant>
        <vt:i4>5</vt:i4>
      </vt:variant>
      <vt:variant>
        <vt:lpwstr/>
      </vt:variant>
      <vt:variant>
        <vt:lpwstr>_Toc373936772</vt:lpwstr>
      </vt:variant>
      <vt:variant>
        <vt:i4>1572916</vt:i4>
      </vt:variant>
      <vt:variant>
        <vt:i4>62</vt:i4>
      </vt:variant>
      <vt:variant>
        <vt:i4>0</vt:i4>
      </vt:variant>
      <vt:variant>
        <vt:i4>5</vt:i4>
      </vt:variant>
      <vt:variant>
        <vt:lpwstr/>
      </vt:variant>
      <vt:variant>
        <vt:lpwstr>_Toc373936771</vt:lpwstr>
      </vt:variant>
      <vt:variant>
        <vt:i4>1572916</vt:i4>
      </vt:variant>
      <vt:variant>
        <vt:i4>56</vt:i4>
      </vt:variant>
      <vt:variant>
        <vt:i4>0</vt:i4>
      </vt:variant>
      <vt:variant>
        <vt:i4>5</vt:i4>
      </vt:variant>
      <vt:variant>
        <vt:lpwstr/>
      </vt:variant>
      <vt:variant>
        <vt:lpwstr>_Toc373936770</vt:lpwstr>
      </vt:variant>
      <vt:variant>
        <vt:i4>1638452</vt:i4>
      </vt:variant>
      <vt:variant>
        <vt:i4>50</vt:i4>
      </vt:variant>
      <vt:variant>
        <vt:i4>0</vt:i4>
      </vt:variant>
      <vt:variant>
        <vt:i4>5</vt:i4>
      </vt:variant>
      <vt:variant>
        <vt:lpwstr/>
      </vt:variant>
      <vt:variant>
        <vt:lpwstr>_Toc373936769</vt:lpwstr>
      </vt:variant>
      <vt:variant>
        <vt:i4>1638452</vt:i4>
      </vt:variant>
      <vt:variant>
        <vt:i4>44</vt:i4>
      </vt:variant>
      <vt:variant>
        <vt:i4>0</vt:i4>
      </vt:variant>
      <vt:variant>
        <vt:i4>5</vt:i4>
      </vt:variant>
      <vt:variant>
        <vt:lpwstr/>
      </vt:variant>
      <vt:variant>
        <vt:lpwstr>_Toc373936768</vt:lpwstr>
      </vt:variant>
      <vt:variant>
        <vt:i4>1638452</vt:i4>
      </vt:variant>
      <vt:variant>
        <vt:i4>38</vt:i4>
      </vt:variant>
      <vt:variant>
        <vt:i4>0</vt:i4>
      </vt:variant>
      <vt:variant>
        <vt:i4>5</vt:i4>
      </vt:variant>
      <vt:variant>
        <vt:lpwstr/>
      </vt:variant>
      <vt:variant>
        <vt:lpwstr>_Toc373936767</vt:lpwstr>
      </vt:variant>
      <vt:variant>
        <vt:i4>1638452</vt:i4>
      </vt:variant>
      <vt:variant>
        <vt:i4>32</vt:i4>
      </vt:variant>
      <vt:variant>
        <vt:i4>0</vt:i4>
      </vt:variant>
      <vt:variant>
        <vt:i4>5</vt:i4>
      </vt:variant>
      <vt:variant>
        <vt:lpwstr/>
      </vt:variant>
      <vt:variant>
        <vt:lpwstr>_Toc373936766</vt:lpwstr>
      </vt:variant>
      <vt:variant>
        <vt:i4>1638452</vt:i4>
      </vt:variant>
      <vt:variant>
        <vt:i4>26</vt:i4>
      </vt:variant>
      <vt:variant>
        <vt:i4>0</vt:i4>
      </vt:variant>
      <vt:variant>
        <vt:i4>5</vt:i4>
      </vt:variant>
      <vt:variant>
        <vt:lpwstr/>
      </vt:variant>
      <vt:variant>
        <vt:lpwstr>_Toc373936765</vt:lpwstr>
      </vt:variant>
      <vt:variant>
        <vt:i4>1638452</vt:i4>
      </vt:variant>
      <vt:variant>
        <vt:i4>20</vt:i4>
      </vt:variant>
      <vt:variant>
        <vt:i4>0</vt:i4>
      </vt:variant>
      <vt:variant>
        <vt:i4>5</vt:i4>
      </vt:variant>
      <vt:variant>
        <vt:lpwstr/>
      </vt:variant>
      <vt:variant>
        <vt:lpwstr>_Toc373936764</vt:lpwstr>
      </vt:variant>
      <vt:variant>
        <vt:i4>1638452</vt:i4>
      </vt:variant>
      <vt:variant>
        <vt:i4>14</vt:i4>
      </vt:variant>
      <vt:variant>
        <vt:i4>0</vt:i4>
      </vt:variant>
      <vt:variant>
        <vt:i4>5</vt:i4>
      </vt:variant>
      <vt:variant>
        <vt:lpwstr/>
      </vt:variant>
      <vt:variant>
        <vt:lpwstr>_Toc373936763</vt:lpwstr>
      </vt:variant>
      <vt:variant>
        <vt:i4>1638452</vt:i4>
      </vt:variant>
      <vt:variant>
        <vt:i4>8</vt:i4>
      </vt:variant>
      <vt:variant>
        <vt:i4>0</vt:i4>
      </vt:variant>
      <vt:variant>
        <vt:i4>5</vt:i4>
      </vt:variant>
      <vt:variant>
        <vt:lpwstr/>
      </vt:variant>
      <vt:variant>
        <vt:lpwstr>_Toc373936762</vt:lpwstr>
      </vt:variant>
      <vt:variant>
        <vt:i4>1638452</vt:i4>
      </vt:variant>
      <vt:variant>
        <vt:i4>2</vt:i4>
      </vt:variant>
      <vt:variant>
        <vt:i4>0</vt:i4>
      </vt:variant>
      <vt:variant>
        <vt:i4>5</vt:i4>
      </vt:variant>
      <vt:variant>
        <vt:lpwstr/>
      </vt:variant>
      <vt:variant>
        <vt:lpwstr>_Toc373936761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MYK - Meslek Standartları Dairesi Başkanlığı</dc:creator>
  <cp:lastModifiedBy>Eyyüp Onat</cp:lastModifiedBy>
  <cp:revision>66</cp:revision>
  <cp:lastPrinted>2021-08-09T07:10:00Z</cp:lastPrinted>
  <dcterms:created xsi:type="dcterms:W3CDTF">2021-03-11T16:13:00Z</dcterms:created>
  <dcterms:modified xsi:type="dcterms:W3CDTF">2022-03-25T11:18:00Z</dcterms:modified>
</cp:coreProperties>
</file>